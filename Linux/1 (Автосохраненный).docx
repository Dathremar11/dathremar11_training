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023968" w14:textId="659CA574" w:rsidR="00D918C3" w:rsidRPr="00D918C3" w:rsidRDefault="00D918C3" w:rsidP="007320D1">
      <w:pPr>
        <w:spacing w:after="0"/>
        <w:ind w:firstLine="709"/>
        <w:rPr>
          <w:rFonts w:ascii="Times New Roman" w:hAnsi="Times New Roman" w:cs="Times New Roman"/>
          <w:b/>
          <w:color w:val="00B0F0"/>
          <w:sz w:val="28"/>
          <w:szCs w:val="28"/>
          <w:u w:val="single"/>
        </w:rPr>
      </w:pPr>
      <w:r w:rsidRPr="00D918C3">
        <w:rPr>
          <w:rFonts w:ascii="Times New Roman" w:hAnsi="Times New Roman" w:cs="Times New Roman"/>
          <w:b/>
          <w:color w:val="00B0F0"/>
          <w:sz w:val="28"/>
          <w:szCs w:val="28"/>
          <w:u w:val="single"/>
        </w:rPr>
        <w:t xml:space="preserve">1 - </w:t>
      </w:r>
      <w:r>
        <w:rPr>
          <w:rFonts w:ascii="Times New Roman" w:hAnsi="Times New Roman" w:cs="Times New Roman"/>
          <w:b/>
          <w:color w:val="00B0F0"/>
          <w:sz w:val="28"/>
          <w:szCs w:val="28"/>
          <w:u w:val="single"/>
        </w:rPr>
        <w:t>определения</w:t>
      </w:r>
    </w:p>
    <w:p w14:paraId="01612EBE" w14:textId="5283E39F" w:rsidR="00D918C3" w:rsidRPr="00D918C3" w:rsidRDefault="00D918C3" w:rsidP="007320D1">
      <w:pPr>
        <w:spacing w:after="0"/>
        <w:ind w:firstLine="709"/>
        <w:rPr>
          <w:rFonts w:ascii="Times New Roman" w:hAnsi="Times New Roman" w:cs="Times New Roman"/>
          <w:color w:val="00FF00"/>
          <w:sz w:val="28"/>
          <w:szCs w:val="28"/>
          <w:highlight w:val="black"/>
        </w:rPr>
      </w:pPr>
      <w:r w:rsidRPr="00D918C3">
        <w:rPr>
          <w:rFonts w:ascii="Times New Roman" w:hAnsi="Times New Roman" w:cs="Times New Roman"/>
          <w:color w:val="00FF00"/>
          <w:sz w:val="28"/>
          <w:szCs w:val="28"/>
          <w:highlight w:val="black"/>
        </w:rPr>
        <w:t>1</w:t>
      </w:r>
      <w:r>
        <w:rPr>
          <w:rFonts w:ascii="Times New Roman" w:hAnsi="Times New Roman" w:cs="Times New Roman"/>
          <w:color w:val="00FF00"/>
          <w:sz w:val="28"/>
          <w:szCs w:val="28"/>
          <w:highlight w:val="black"/>
        </w:rPr>
        <w:t xml:space="preserve"> - код</w:t>
      </w:r>
    </w:p>
    <w:p w14:paraId="0A1F701C" w14:textId="613BBA9C" w:rsidR="00D918C3" w:rsidRPr="00D918C3" w:rsidRDefault="00D918C3" w:rsidP="00D918C3">
      <w:pPr>
        <w:spacing w:after="0"/>
        <w:ind w:firstLine="709"/>
        <w:rPr>
          <w:color w:val="70AD47" w:themeColor="accent6"/>
          <w:sz w:val="20"/>
          <w:szCs w:val="20"/>
        </w:rPr>
      </w:pPr>
      <w:r w:rsidRPr="00D918C3">
        <w:rPr>
          <w:color w:val="70AD47" w:themeColor="accent6"/>
          <w:sz w:val="20"/>
          <w:szCs w:val="20"/>
        </w:rPr>
        <w:t>1</w:t>
      </w:r>
      <w:r>
        <w:rPr>
          <w:color w:val="70AD47" w:themeColor="accent6"/>
          <w:sz w:val="20"/>
          <w:szCs w:val="20"/>
        </w:rPr>
        <w:t xml:space="preserve"> – ссылки на статьи связанные с </w:t>
      </w:r>
      <w:r>
        <w:rPr>
          <w:color w:val="70AD47" w:themeColor="accent6"/>
          <w:sz w:val="20"/>
          <w:szCs w:val="20"/>
          <w:lang w:val="en-US"/>
        </w:rPr>
        <w:t>Python</w:t>
      </w:r>
    </w:p>
    <w:p w14:paraId="399E542B" w14:textId="3CF5F59D" w:rsidR="00D918C3" w:rsidRPr="00EA46EF" w:rsidRDefault="00D918C3" w:rsidP="00A2197D">
      <w:pPr>
        <w:pBdr>
          <w:top w:val="single" w:sz="4" w:space="1" w:color="auto"/>
          <w:left w:val="single" w:sz="4" w:space="4" w:color="auto"/>
          <w:bottom w:val="single" w:sz="4" w:space="1" w:color="auto"/>
          <w:right w:val="single" w:sz="4" w:space="4" w:color="auto"/>
        </w:pBdr>
        <w:shd w:val="clear" w:color="auto" w:fill="FFE599" w:themeFill="accent4" w:themeFillTint="66"/>
        <w:spacing w:after="0"/>
        <w:ind w:firstLine="709"/>
        <w:rPr>
          <w:rFonts w:ascii="Times New Roman" w:hAnsi="Times New Roman" w:cs="Times New Roman"/>
          <w:sz w:val="28"/>
          <w:szCs w:val="28"/>
        </w:rPr>
      </w:pPr>
      <w:r w:rsidRPr="00CD27B6">
        <w:rPr>
          <w:rFonts w:ascii="Times New Roman" w:hAnsi="Times New Roman" w:cs="Times New Roman"/>
          <w:sz w:val="28"/>
          <w:szCs w:val="28"/>
        </w:rPr>
        <w:t>1</w:t>
      </w:r>
      <w:r w:rsidR="00EA46EF" w:rsidRPr="00CD27B6">
        <w:rPr>
          <w:rFonts w:ascii="Times New Roman" w:hAnsi="Times New Roman" w:cs="Times New Roman"/>
          <w:sz w:val="28"/>
          <w:szCs w:val="28"/>
        </w:rPr>
        <w:t xml:space="preserve"> - </w:t>
      </w:r>
      <w:r w:rsidR="00EA46EF">
        <w:rPr>
          <w:rFonts w:ascii="Times New Roman" w:hAnsi="Times New Roman" w:cs="Times New Roman"/>
          <w:sz w:val="28"/>
          <w:szCs w:val="28"/>
        </w:rPr>
        <w:t>важно</w:t>
      </w:r>
    </w:p>
    <w:p w14:paraId="1AE5EB75" w14:textId="41553736" w:rsidR="00D918C3" w:rsidRPr="00CD27B6" w:rsidRDefault="00D918C3" w:rsidP="007320D1">
      <w:pPr>
        <w:spacing w:after="0"/>
        <w:ind w:firstLine="709"/>
        <w:rPr>
          <w:rFonts w:ascii="Times New Roman" w:hAnsi="Times New Roman" w:cs="Times New Roman"/>
          <w:b/>
          <w:sz w:val="28"/>
          <w:szCs w:val="28"/>
          <w:u w:val="single"/>
        </w:rPr>
      </w:pPr>
      <w:r w:rsidRPr="00CD27B6">
        <w:rPr>
          <w:rFonts w:ascii="Times New Roman" w:hAnsi="Times New Roman" w:cs="Times New Roman"/>
          <w:b/>
          <w:sz w:val="28"/>
          <w:szCs w:val="28"/>
          <w:u w:val="single"/>
        </w:rPr>
        <w:t>1</w:t>
      </w:r>
    </w:p>
    <w:p w14:paraId="0186AE51" w14:textId="7D33FBD0" w:rsidR="00D918C3" w:rsidRPr="00CD27B6" w:rsidRDefault="00D918C3" w:rsidP="007320D1">
      <w:pPr>
        <w:spacing w:after="0"/>
        <w:ind w:firstLine="709"/>
        <w:rPr>
          <w:rFonts w:ascii="Times New Roman" w:hAnsi="Times New Roman" w:cs="Times New Roman"/>
          <w:b/>
          <w:sz w:val="28"/>
          <w:szCs w:val="28"/>
          <w:u w:val="single"/>
        </w:rPr>
      </w:pPr>
      <w:r w:rsidRPr="00CD27B6">
        <w:rPr>
          <w:rFonts w:ascii="Times New Roman" w:hAnsi="Times New Roman" w:cs="Times New Roman"/>
          <w:b/>
          <w:sz w:val="28"/>
          <w:szCs w:val="28"/>
          <w:u w:val="single"/>
        </w:rPr>
        <w:t>1</w:t>
      </w:r>
    </w:p>
    <w:p w14:paraId="26D9FF7E" w14:textId="4E505BAA" w:rsidR="00D918C3" w:rsidRPr="00CD27B6" w:rsidRDefault="00D918C3" w:rsidP="007320D1">
      <w:pPr>
        <w:spacing w:after="0"/>
        <w:ind w:firstLine="709"/>
        <w:rPr>
          <w:rFonts w:ascii="Times New Roman" w:hAnsi="Times New Roman" w:cs="Times New Roman"/>
          <w:b/>
          <w:sz w:val="28"/>
          <w:szCs w:val="28"/>
          <w:u w:val="single"/>
        </w:rPr>
      </w:pPr>
      <w:r w:rsidRPr="00CD27B6">
        <w:rPr>
          <w:rFonts w:ascii="Times New Roman" w:hAnsi="Times New Roman" w:cs="Times New Roman"/>
          <w:b/>
          <w:sz w:val="28"/>
          <w:szCs w:val="28"/>
          <w:u w:val="single"/>
        </w:rPr>
        <w:t>1</w:t>
      </w:r>
    </w:p>
    <w:p w14:paraId="142B42BE" w14:textId="7BD96165" w:rsidR="00D918C3" w:rsidRPr="00CD27B6" w:rsidRDefault="00D918C3" w:rsidP="007320D1">
      <w:pPr>
        <w:spacing w:after="0"/>
        <w:ind w:firstLine="709"/>
        <w:rPr>
          <w:rFonts w:ascii="Times New Roman" w:hAnsi="Times New Roman" w:cs="Times New Roman"/>
          <w:b/>
          <w:sz w:val="28"/>
          <w:szCs w:val="28"/>
          <w:u w:val="single"/>
        </w:rPr>
      </w:pPr>
      <w:r w:rsidRPr="00CD27B6">
        <w:rPr>
          <w:rFonts w:ascii="Times New Roman" w:hAnsi="Times New Roman" w:cs="Times New Roman"/>
          <w:b/>
          <w:sz w:val="28"/>
          <w:szCs w:val="28"/>
          <w:u w:val="single"/>
        </w:rPr>
        <w:t>1</w:t>
      </w:r>
    </w:p>
    <w:p w14:paraId="5AAC3A51" w14:textId="77777777" w:rsidR="00D918C3" w:rsidRPr="00CD27B6" w:rsidRDefault="00D918C3" w:rsidP="007320D1">
      <w:pPr>
        <w:spacing w:after="0"/>
        <w:ind w:firstLine="709"/>
        <w:rPr>
          <w:rFonts w:ascii="Times New Roman" w:hAnsi="Times New Roman" w:cs="Times New Roman"/>
          <w:b/>
          <w:sz w:val="28"/>
          <w:szCs w:val="28"/>
          <w:u w:val="single"/>
        </w:rPr>
      </w:pPr>
    </w:p>
    <w:p w14:paraId="1C461BF8" w14:textId="77777777" w:rsidR="00D918C3" w:rsidRPr="00CD27B6" w:rsidRDefault="00D918C3" w:rsidP="007320D1">
      <w:pPr>
        <w:spacing w:after="0"/>
        <w:ind w:firstLine="709"/>
        <w:rPr>
          <w:rFonts w:ascii="Times New Roman" w:hAnsi="Times New Roman" w:cs="Times New Roman"/>
          <w:b/>
          <w:color w:val="00B0F0"/>
          <w:sz w:val="28"/>
          <w:szCs w:val="28"/>
          <w:u w:val="single"/>
        </w:rPr>
      </w:pPr>
    </w:p>
    <w:p w14:paraId="3BE04DB5" w14:textId="77777777" w:rsidR="00D33A95" w:rsidRPr="006E4CEC" w:rsidRDefault="00C56AA7" w:rsidP="007320D1">
      <w:pPr>
        <w:spacing w:after="0"/>
        <w:ind w:firstLine="709"/>
        <w:rPr>
          <w:rFonts w:ascii="Times New Roman" w:hAnsi="Times New Roman" w:cs="Times New Roman"/>
          <w:sz w:val="28"/>
          <w:szCs w:val="28"/>
          <w:u w:val="single"/>
        </w:rPr>
      </w:pPr>
      <w:proofErr w:type="spellStart"/>
      <w:r w:rsidRPr="006E4CEC">
        <w:rPr>
          <w:rFonts w:ascii="Times New Roman" w:hAnsi="Times New Roman" w:cs="Times New Roman"/>
          <w:b/>
          <w:color w:val="00B0F0"/>
          <w:sz w:val="28"/>
          <w:szCs w:val="28"/>
          <w:u w:val="single"/>
          <w:lang w:val="en-US"/>
        </w:rPr>
        <w:t>Udev</w:t>
      </w:r>
      <w:proofErr w:type="spellEnd"/>
      <w:r w:rsidRPr="006E4CEC">
        <w:rPr>
          <w:rFonts w:ascii="Times New Roman" w:hAnsi="Times New Roman" w:cs="Times New Roman"/>
          <w:color w:val="5B9BD5" w:themeColor="accent1"/>
          <w:sz w:val="28"/>
          <w:szCs w:val="28"/>
          <w:u w:val="single"/>
        </w:rPr>
        <w:t xml:space="preserve"> </w:t>
      </w:r>
      <w:r w:rsidRPr="006E4CEC">
        <w:rPr>
          <w:rFonts w:ascii="Times New Roman" w:hAnsi="Times New Roman" w:cs="Times New Roman"/>
          <w:sz w:val="28"/>
          <w:szCs w:val="28"/>
          <w:u w:val="single"/>
        </w:rPr>
        <w:t>– демон</w:t>
      </w:r>
      <w:r w:rsidR="00D33A95" w:rsidRPr="006E4CEC">
        <w:rPr>
          <w:rFonts w:ascii="Times New Roman" w:hAnsi="Times New Roman" w:cs="Times New Roman"/>
          <w:sz w:val="28"/>
          <w:szCs w:val="28"/>
          <w:u w:val="single"/>
        </w:rPr>
        <w:t>, менеджер устройств.</w:t>
      </w:r>
    </w:p>
    <w:p w14:paraId="2711DFB6" w14:textId="77777777" w:rsidR="00D33A95" w:rsidRDefault="00D33A95" w:rsidP="007320D1">
      <w:pPr>
        <w:spacing w:after="0"/>
        <w:ind w:firstLine="709"/>
        <w:rPr>
          <w:rFonts w:ascii="Times New Roman" w:hAnsi="Times New Roman" w:cs="Times New Roman"/>
          <w:sz w:val="28"/>
          <w:szCs w:val="28"/>
        </w:rPr>
      </w:pPr>
      <w:r>
        <w:rPr>
          <w:rFonts w:ascii="Times New Roman" w:hAnsi="Times New Roman" w:cs="Times New Roman"/>
          <w:sz w:val="28"/>
          <w:szCs w:val="28"/>
        </w:rPr>
        <w:t>Свойства:</w:t>
      </w:r>
    </w:p>
    <w:p w14:paraId="73C0237A" w14:textId="77777777" w:rsidR="00C56AA7" w:rsidRDefault="00D33A95" w:rsidP="007320D1">
      <w:pPr>
        <w:pStyle w:val="a7"/>
        <w:numPr>
          <w:ilvl w:val="0"/>
          <w:numId w:val="6"/>
        </w:numPr>
        <w:spacing w:after="0"/>
        <w:ind w:left="0" w:firstLine="709"/>
        <w:rPr>
          <w:rFonts w:ascii="Times New Roman" w:hAnsi="Times New Roman" w:cs="Times New Roman"/>
          <w:sz w:val="28"/>
          <w:szCs w:val="28"/>
        </w:rPr>
      </w:pPr>
      <w:r>
        <w:rPr>
          <w:rFonts w:ascii="Times New Roman" w:hAnsi="Times New Roman" w:cs="Times New Roman"/>
          <w:sz w:val="28"/>
          <w:szCs w:val="28"/>
        </w:rPr>
        <w:t xml:space="preserve">Работает на уровне </w:t>
      </w:r>
      <w:commentRangeStart w:id="0"/>
      <w:r>
        <w:rPr>
          <w:rFonts w:ascii="Times New Roman" w:hAnsi="Times New Roman" w:cs="Times New Roman"/>
          <w:sz w:val="28"/>
          <w:szCs w:val="28"/>
        </w:rPr>
        <w:t>пользователя</w:t>
      </w:r>
      <w:commentRangeEnd w:id="0"/>
      <w:r w:rsidR="00303E3A">
        <w:rPr>
          <w:rStyle w:val="ab"/>
        </w:rPr>
        <w:commentReference w:id="0"/>
      </w:r>
    </w:p>
    <w:p w14:paraId="2D1E01C6" w14:textId="77777777" w:rsidR="00D33A95" w:rsidRDefault="00D33A95" w:rsidP="007320D1">
      <w:pPr>
        <w:pStyle w:val="a7"/>
        <w:numPr>
          <w:ilvl w:val="0"/>
          <w:numId w:val="6"/>
        </w:numPr>
        <w:spacing w:after="0"/>
        <w:ind w:left="0" w:firstLine="709"/>
        <w:rPr>
          <w:rFonts w:ascii="Times New Roman" w:hAnsi="Times New Roman" w:cs="Times New Roman"/>
          <w:sz w:val="28"/>
          <w:szCs w:val="28"/>
        </w:rPr>
      </w:pPr>
      <w:r>
        <w:rPr>
          <w:rFonts w:ascii="Times New Roman" w:hAnsi="Times New Roman" w:cs="Times New Roman"/>
          <w:sz w:val="28"/>
          <w:szCs w:val="28"/>
        </w:rPr>
        <w:t xml:space="preserve">Управляется событиями (пример события: подключение устройства к </w:t>
      </w:r>
      <w:r>
        <w:rPr>
          <w:rFonts w:ascii="Times New Roman" w:hAnsi="Times New Roman" w:cs="Times New Roman"/>
          <w:sz w:val="28"/>
          <w:szCs w:val="28"/>
          <w:lang w:val="en-US"/>
        </w:rPr>
        <w:t>USB</w:t>
      </w:r>
      <w:r>
        <w:rPr>
          <w:rFonts w:ascii="Times New Roman" w:hAnsi="Times New Roman" w:cs="Times New Roman"/>
          <w:sz w:val="28"/>
          <w:szCs w:val="28"/>
        </w:rPr>
        <w:t>)</w:t>
      </w:r>
    </w:p>
    <w:p w14:paraId="7336C58B" w14:textId="77777777" w:rsidR="00D33A95" w:rsidRDefault="00D33A95" w:rsidP="007320D1">
      <w:pPr>
        <w:pStyle w:val="a7"/>
        <w:numPr>
          <w:ilvl w:val="0"/>
          <w:numId w:val="6"/>
        </w:numPr>
        <w:spacing w:after="0"/>
        <w:ind w:left="0" w:firstLine="709"/>
        <w:rPr>
          <w:rFonts w:ascii="Times New Roman" w:hAnsi="Times New Roman" w:cs="Times New Roman"/>
          <w:sz w:val="28"/>
          <w:szCs w:val="28"/>
        </w:rPr>
      </w:pPr>
      <w:r>
        <w:rPr>
          <w:rFonts w:ascii="Times New Roman" w:hAnsi="Times New Roman" w:cs="Times New Roman"/>
          <w:sz w:val="28"/>
          <w:szCs w:val="28"/>
        </w:rPr>
        <w:t>Работает с файлами конфигурации</w:t>
      </w:r>
    </w:p>
    <w:p w14:paraId="174563AE" w14:textId="77777777" w:rsidR="00D33A95" w:rsidRDefault="00D33A95" w:rsidP="007320D1">
      <w:pPr>
        <w:pStyle w:val="a7"/>
        <w:numPr>
          <w:ilvl w:val="0"/>
          <w:numId w:val="6"/>
        </w:numPr>
        <w:spacing w:after="0"/>
        <w:ind w:left="0" w:firstLine="709"/>
        <w:rPr>
          <w:rFonts w:ascii="Times New Roman" w:hAnsi="Times New Roman" w:cs="Times New Roman"/>
          <w:sz w:val="28"/>
          <w:szCs w:val="28"/>
        </w:rPr>
      </w:pPr>
      <w:r>
        <w:rPr>
          <w:rFonts w:ascii="Times New Roman" w:hAnsi="Times New Roman" w:cs="Times New Roman"/>
          <w:sz w:val="28"/>
          <w:szCs w:val="28"/>
        </w:rPr>
        <w:t>Хранит только те файлы устройств, которые подключены к системе</w:t>
      </w:r>
    </w:p>
    <w:p w14:paraId="1A2EA70A" w14:textId="45F4A8A9" w:rsidR="007B588E" w:rsidRDefault="00D33A95" w:rsidP="007B588E">
      <w:pPr>
        <w:pStyle w:val="a7"/>
        <w:numPr>
          <w:ilvl w:val="0"/>
          <w:numId w:val="6"/>
        </w:numPr>
        <w:spacing w:after="0"/>
        <w:ind w:left="0" w:firstLine="709"/>
        <w:rPr>
          <w:rFonts w:ascii="Times New Roman" w:hAnsi="Times New Roman" w:cs="Times New Roman"/>
          <w:sz w:val="28"/>
          <w:szCs w:val="28"/>
        </w:rPr>
      </w:pPr>
      <w:r>
        <w:rPr>
          <w:rFonts w:ascii="Times New Roman" w:hAnsi="Times New Roman" w:cs="Times New Roman"/>
          <w:sz w:val="28"/>
          <w:szCs w:val="28"/>
        </w:rPr>
        <w:t>Запоминает конкретную информацию о подключенном устройстве</w:t>
      </w:r>
    </w:p>
    <w:p w14:paraId="65E9FCE4" w14:textId="77777777" w:rsidR="007B588E" w:rsidRPr="007B588E" w:rsidRDefault="007B588E" w:rsidP="007B588E">
      <w:pPr>
        <w:spacing w:after="0"/>
        <w:rPr>
          <w:rFonts w:ascii="Times New Roman" w:hAnsi="Times New Roman" w:cs="Times New Roman"/>
          <w:sz w:val="28"/>
          <w:szCs w:val="28"/>
        </w:rPr>
      </w:pPr>
    </w:p>
    <w:p w14:paraId="0BA9A21E" w14:textId="77777777" w:rsidR="007B588E" w:rsidRDefault="007B588E" w:rsidP="007B588E">
      <w:pPr>
        <w:ind w:firstLine="708"/>
        <w:rPr>
          <w:rFonts w:ascii="Times New Roman" w:hAnsi="Times New Roman" w:cs="Times New Roman"/>
          <w:b/>
          <w:sz w:val="28"/>
          <w:szCs w:val="28"/>
        </w:rPr>
      </w:pPr>
      <w:r w:rsidRPr="006D7EC6">
        <w:rPr>
          <w:rFonts w:ascii="Times New Roman" w:hAnsi="Times New Roman" w:cs="Times New Roman"/>
          <w:b/>
          <w:sz w:val="28"/>
          <w:szCs w:val="28"/>
        </w:rPr>
        <w:t xml:space="preserve">Управление устройствами с помощью утилиты </w:t>
      </w:r>
      <w:proofErr w:type="spellStart"/>
      <w:r w:rsidRPr="006D7EC6">
        <w:rPr>
          <w:rFonts w:ascii="Times New Roman" w:hAnsi="Times New Roman" w:cs="Times New Roman"/>
          <w:b/>
          <w:sz w:val="28"/>
          <w:szCs w:val="28"/>
          <w:lang w:val="en-US"/>
        </w:rPr>
        <w:t>udevadm</w:t>
      </w:r>
      <w:proofErr w:type="spellEnd"/>
      <w:r w:rsidRPr="006D7EC6">
        <w:rPr>
          <w:rFonts w:ascii="Times New Roman" w:hAnsi="Times New Roman" w:cs="Times New Roman"/>
          <w:b/>
          <w:sz w:val="28"/>
          <w:szCs w:val="28"/>
        </w:rPr>
        <w:t>:</w:t>
      </w:r>
    </w:p>
    <w:p w14:paraId="05BD0B2E" w14:textId="77777777" w:rsidR="007B588E" w:rsidRPr="007A401F" w:rsidRDefault="007B588E" w:rsidP="007B588E">
      <w:pPr>
        <w:rPr>
          <w:rFonts w:ascii="Times New Roman" w:hAnsi="Times New Roman" w:cs="Times New Roman"/>
          <w:sz w:val="28"/>
          <w:szCs w:val="28"/>
        </w:rPr>
      </w:pPr>
      <w:proofErr w:type="spellStart"/>
      <w:r w:rsidRPr="006E4CEC">
        <w:rPr>
          <w:rFonts w:ascii="Times New Roman" w:hAnsi="Times New Roman" w:cs="Times New Roman"/>
          <w:color w:val="00FF00"/>
          <w:sz w:val="28"/>
          <w:szCs w:val="28"/>
          <w:highlight w:val="black"/>
          <w:lang w:val="en-US"/>
        </w:rPr>
        <w:t>Udevadm</w:t>
      </w:r>
      <w:proofErr w:type="spellEnd"/>
      <w:r w:rsidRPr="007B588E">
        <w:rPr>
          <w:rFonts w:ascii="Times New Roman" w:hAnsi="Times New Roman" w:cs="Times New Roman"/>
          <w:color w:val="00FF00"/>
          <w:sz w:val="28"/>
          <w:szCs w:val="28"/>
          <w:highlight w:val="black"/>
        </w:rPr>
        <w:t xml:space="preserve"> </w:t>
      </w:r>
      <w:r w:rsidRPr="006E4CEC">
        <w:rPr>
          <w:rFonts w:ascii="Times New Roman" w:hAnsi="Times New Roman" w:cs="Times New Roman"/>
          <w:color w:val="00FF00"/>
          <w:sz w:val="28"/>
          <w:szCs w:val="28"/>
          <w:highlight w:val="black"/>
          <w:lang w:val="en-US"/>
        </w:rPr>
        <w:t>info</w:t>
      </w:r>
      <w:r w:rsidRPr="007A401F">
        <w:rPr>
          <w:rFonts w:ascii="Times New Roman" w:hAnsi="Times New Roman" w:cs="Times New Roman"/>
          <w:color w:val="00B050"/>
          <w:sz w:val="28"/>
          <w:szCs w:val="28"/>
        </w:rPr>
        <w:t xml:space="preserve"> </w:t>
      </w:r>
      <w:r w:rsidRPr="007A401F">
        <w:rPr>
          <w:rFonts w:ascii="Times New Roman" w:hAnsi="Times New Roman" w:cs="Times New Roman"/>
          <w:sz w:val="28"/>
          <w:szCs w:val="28"/>
        </w:rPr>
        <w:t xml:space="preserve">– </w:t>
      </w:r>
      <w:r>
        <w:rPr>
          <w:rFonts w:ascii="Times New Roman" w:hAnsi="Times New Roman" w:cs="Times New Roman"/>
          <w:sz w:val="28"/>
          <w:szCs w:val="28"/>
        </w:rPr>
        <w:t>Вывод информации о свойствах устройств:</w:t>
      </w:r>
    </w:p>
    <w:p w14:paraId="4062929E" w14:textId="77777777" w:rsidR="007B588E" w:rsidRPr="007A401F" w:rsidRDefault="007B588E" w:rsidP="007B588E">
      <w:pPr>
        <w:rPr>
          <w:rFonts w:ascii="Times New Roman" w:hAnsi="Times New Roman" w:cs="Times New Roman"/>
          <w:sz w:val="28"/>
          <w:szCs w:val="28"/>
        </w:rPr>
      </w:pPr>
      <w:proofErr w:type="spellStart"/>
      <w:r w:rsidRPr="006E4CEC">
        <w:rPr>
          <w:rFonts w:ascii="Times New Roman" w:hAnsi="Times New Roman" w:cs="Times New Roman"/>
          <w:color w:val="00FF00"/>
          <w:sz w:val="28"/>
          <w:szCs w:val="28"/>
          <w:highlight w:val="black"/>
          <w:lang w:val="en-US"/>
        </w:rPr>
        <w:t>Lsmod</w:t>
      </w:r>
      <w:proofErr w:type="spellEnd"/>
      <w:r w:rsidRPr="00931603">
        <w:rPr>
          <w:rFonts w:ascii="Times New Roman" w:hAnsi="Times New Roman" w:cs="Times New Roman"/>
          <w:sz w:val="28"/>
          <w:szCs w:val="28"/>
        </w:rPr>
        <w:t xml:space="preserve"> </w:t>
      </w:r>
      <w:r w:rsidRPr="007A401F">
        <w:rPr>
          <w:rFonts w:ascii="Times New Roman" w:hAnsi="Times New Roman" w:cs="Times New Roman"/>
          <w:sz w:val="28"/>
          <w:szCs w:val="28"/>
        </w:rPr>
        <w:t xml:space="preserve">– </w:t>
      </w:r>
      <w:r>
        <w:rPr>
          <w:rFonts w:ascii="Times New Roman" w:hAnsi="Times New Roman" w:cs="Times New Roman"/>
          <w:sz w:val="28"/>
          <w:szCs w:val="28"/>
        </w:rPr>
        <w:t>показывает информацию о модулях</w:t>
      </w:r>
    </w:p>
    <w:p w14:paraId="209F8600" w14:textId="77777777" w:rsidR="007B588E" w:rsidRPr="007A401F" w:rsidRDefault="007B588E" w:rsidP="007B588E">
      <w:pPr>
        <w:rPr>
          <w:rFonts w:ascii="Times New Roman" w:hAnsi="Times New Roman" w:cs="Times New Roman"/>
          <w:sz w:val="28"/>
          <w:szCs w:val="28"/>
        </w:rPr>
      </w:pPr>
      <w:proofErr w:type="spellStart"/>
      <w:r w:rsidRPr="006E4CEC">
        <w:rPr>
          <w:rFonts w:ascii="Times New Roman" w:hAnsi="Times New Roman" w:cs="Times New Roman"/>
          <w:color w:val="00FF00"/>
          <w:sz w:val="28"/>
          <w:szCs w:val="28"/>
          <w:highlight w:val="black"/>
          <w:lang w:val="en-US"/>
        </w:rPr>
        <w:t>Lsinfo</w:t>
      </w:r>
      <w:proofErr w:type="spellEnd"/>
      <w:r>
        <w:rPr>
          <w:rFonts w:ascii="Times New Roman" w:hAnsi="Times New Roman" w:cs="Times New Roman"/>
          <w:sz w:val="28"/>
          <w:szCs w:val="28"/>
        </w:rPr>
        <w:t xml:space="preserve"> </w:t>
      </w:r>
      <w:r w:rsidRPr="007A401F">
        <w:rPr>
          <w:rFonts w:ascii="Times New Roman" w:hAnsi="Times New Roman" w:cs="Times New Roman"/>
          <w:sz w:val="28"/>
          <w:szCs w:val="28"/>
        </w:rPr>
        <w:t xml:space="preserve">– </w:t>
      </w:r>
      <w:r>
        <w:rPr>
          <w:rFonts w:ascii="Times New Roman" w:hAnsi="Times New Roman" w:cs="Times New Roman"/>
          <w:sz w:val="28"/>
          <w:szCs w:val="28"/>
        </w:rPr>
        <w:t>показывает информацию о конкретном модуле</w:t>
      </w:r>
    </w:p>
    <w:p w14:paraId="22E4763C" w14:textId="77777777" w:rsidR="007B588E" w:rsidRPr="007A401F" w:rsidRDefault="007B588E" w:rsidP="007B588E">
      <w:pPr>
        <w:rPr>
          <w:rFonts w:ascii="Times New Roman" w:hAnsi="Times New Roman" w:cs="Times New Roman"/>
          <w:sz w:val="28"/>
          <w:szCs w:val="28"/>
        </w:rPr>
      </w:pPr>
      <w:proofErr w:type="spellStart"/>
      <w:r w:rsidRPr="006E4CEC">
        <w:rPr>
          <w:rFonts w:ascii="Times New Roman" w:hAnsi="Times New Roman" w:cs="Times New Roman"/>
          <w:color w:val="00FF00"/>
          <w:sz w:val="28"/>
          <w:szCs w:val="28"/>
          <w:highlight w:val="black"/>
          <w:lang w:val="en-US"/>
        </w:rPr>
        <w:t>Lsusb</w:t>
      </w:r>
      <w:proofErr w:type="spellEnd"/>
      <w:r>
        <w:rPr>
          <w:rFonts w:ascii="Times New Roman" w:hAnsi="Times New Roman" w:cs="Times New Roman"/>
          <w:sz w:val="28"/>
          <w:szCs w:val="28"/>
        </w:rPr>
        <w:t xml:space="preserve"> </w:t>
      </w:r>
      <w:r w:rsidRPr="007A401F">
        <w:rPr>
          <w:rFonts w:ascii="Times New Roman" w:hAnsi="Times New Roman" w:cs="Times New Roman"/>
          <w:sz w:val="28"/>
          <w:szCs w:val="28"/>
        </w:rPr>
        <w:t xml:space="preserve">– </w:t>
      </w:r>
      <w:r>
        <w:rPr>
          <w:rFonts w:ascii="Times New Roman" w:hAnsi="Times New Roman" w:cs="Times New Roman"/>
          <w:sz w:val="28"/>
          <w:szCs w:val="28"/>
        </w:rPr>
        <w:t xml:space="preserve">показывает информацию об устройствах шины </w:t>
      </w:r>
      <w:r>
        <w:rPr>
          <w:rFonts w:ascii="Times New Roman" w:hAnsi="Times New Roman" w:cs="Times New Roman"/>
          <w:sz w:val="28"/>
          <w:szCs w:val="28"/>
          <w:lang w:val="en-US"/>
        </w:rPr>
        <w:t>USB</w:t>
      </w:r>
    </w:p>
    <w:p w14:paraId="3198932C" w14:textId="77777777" w:rsidR="007B588E" w:rsidRDefault="007B588E" w:rsidP="007B588E">
      <w:pPr>
        <w:ind w:firstLine="708"/>
        <w:rPr>
          <w:rFonts w:ascii="Times New Roman" w:hAnsi="Times New Roman" w:cs="Times New Roman"/>
          <w:sz w:val="28"/>
          <w:szCs w:val="28"/>
        </w:rPr>
      </w:pPr>
      <w:r>
        <w:rPr>
          <w:rFonts w:ascii="Times New Roman" w:hAnsi="Times New Roman" w:cs="Times New Roman"/>
          <w:sz w:val="28"/>
          <w:szCs w:val="28"/>
        </w:rPr>
        <w:t xml:space="preserve">Опции команды </w:t>
      </w:r>
      <w:proofErr w:type="spellStart"/>
      <w:r>
        <w:rPr>
          <w:rFonts w:ascii="Times New Roman" w:hAnsi="Times New Roman" w:cs="Times New Roman"/>
          <w:sz w:val="28"/>
          <w:szCs w:val="28"/>
          <w:lang w:val="en-US"/>
        </w:rPr>
        <w:t>udevadmv</w:t>
      </w:r>
      <w:proofErr w:type="spellEnd"/>
      <w:r>
        <w:rPr>
          <w:rFonts w:ascii="Times New Roman" w:hAnsi="Times New Roman" w:cs="Times New Roman"/>
          <w:sz w:val="28"/>
          <w:szCs w:val="28"/>
        </w:rPr>
        <w:t>:</w:t>
      </w:r>
    </w:p>
    <w:p w14:paraId="4552BB60" w14:textId="77777777" w:rsidR="007B588E" w:rsidRPr="007B588E" w:rsidRDefault="007B588E" w:rsidP="007B588E">
      <w:pPr>
        <w:rPr>
          <w:rFonts w:ascii="Times New Roman" w:hAnsi="Times New Roman" w:cs="Times New Roman"/>
          <w:sz w:val="28"/>
          <w:szCs w:val="28"/>
        </w:rPr>
      </w:pPr>
      <w:r w:rsidRPr="006E4CEC">
        <w:rPr>
          <w:rFonts w:ascii="Times New Roman" w:hAnsi="Times New Roman" w:cs="Times New Roman"/>
          <w:color w:val="00FF00"/>
          <w:sz w:val="28"/>
          <w:szCs w:val="28"/>
          <w:highlight w:val="black"/>
          <w:lang w:val="en-US"/>
        </w:rPr>
        <w:t>Info</w:t>
      </w:r>
      <w:r w:rsidRPr="007B588E">
        <w:rPr>
          <w:rFonts w:ascii="Times New Roman" w:hAnsi="Times New Roman" w:cs="Times New Roman"/>
          <w:color w:val="00B050"/>
          <w:sz w:val="28"/>
          <w:szCs w:val="28"/>
          <w:highlight w:val="black"/>
        </w:rPr>
        <w:t xml:space="preserve"> </w:t>
      </w:r>
      <w:r w:rsidRPr="007B588E">
        <w:rPr>
          <w:rFonts w:ascii="Times New Roman" w:hAnsi="Times New Roman" w:cs="Times New Roman"/>
          <w:sz w:val="28"/>
          <w:szCs w:val="28"/>
        </w:rPr>
        <w:t xml:space="preserve">- </w:t>
      </w:r>
      <w:r>
        <w:rPr>
          <w:rFonts w:ascii="Times New Roman" w:hAnsi="Times New Roman" w:cs="Times New Roman"/>
          <w:sz w:val="28"/>
          <w:szCs w:val="28"/>
        </w:rPr>
        <w:t>вывод</w:t>
      </w:r>
      <w:r w:rsidRPr="007B588E">
        <w:rPr>
          <w:rFonts w:ascii="Times New Roman" w:hAnsi="Times New Roman" w:cs="Times New Roman"/>
          <w:sz w:val="28"/>
          <w:szCs w:val="28"/>
        </w:rPr>
        <w:t xml:space="preserve"> </w:t>
      </w:r>
      <w:r>
        <w:rPr>
          <w:rFonts w:ascii="Times New Roman" w:hAnsi="Times New Roman" w:cs="Times New Roman"/>
          <w:sz w:val="28"/>
          <w:szCs w:val="28"/>
        </w:rPr>
        <w:t>информации</w:t>
      </w:r>
      <w:r w:rsidRPr="007B588E">
        <w:rPr>
          <w:rFonts w:ascii="Times New Roman" w:hAnsi="Times New Roman" w:cs="Times New Roman"/>
          <w:sz w:val="28"/>
          <w:szCs w:val="28"/>
        </w:rPr>
        <w:t xml:space="preserve"> </w:t>
      </w:r>
      <w:r>
        <w:rPr>
          <w:rFonts w:ascii="Times New Roman" w:hAnsi="Times New Roman" w:cs="Times New Roman"/>
          <w:sz w:val="28"/>
          <w:szCs w:val="28"/>
        </w:rPr>
        <w:t>из</w:t>
      </w:r>
      <w:r w:rsidRPr="007B588E">
        <w:rPr>
          <w:rFonts w:ascii="Times New Roman" w:hAnsi="Times New Roman" w:cs="Times New Roman"/>
          <w:sz w:val="28"/>
          <w:szCs w:val="28"/>
        </w:rPr>
        <w:t xml:space="preserve"> </w:t>
      </w:r>
      <w:r>
        <w:rPr>
          <w:rFonts w:ascii="Times New Roman" w:hAnsi="Times New Roman" w:cs="Times New Roman"/>
          <w:sz w:val="28"/>
          <w:szCs w:val="28"/>
        </w:rPr>
        <w:t>БД</w:t>
      </w:r>
    </w:p>
    <w:p w14:paraId="11EB3B27" w14:textId="77777777" w:rsidR="007B588E" w:rsidRDefault="007B588E" w:rsidP="007B588E">
      <w:pPr>
        <w:rPr>
          <w:rFonts w:ascii="Times New Roman" w:hAnsi="Times New Roman" w:cs="Times New Roman"/>
          <w:sz w:val="28"/>
          <w:szCs w:val="28"/>
        </w:rPr>
      </w:pPr>
      <w:r w:rsidRPr="006E4CEC">
        <w:rPr>
          <w:rFonts w:ascii="Times New Roman" w:hAnsi="Times New Roman" w:cs="Times New Roman"/>
          <w:color w:val="00FF00"/>
          <w:sz w:val="28"/>
          <w:szCs w:val="28"/>
          <w:highlight w:val="black"/>
          <w:lang w:val="en-US"/>
        </w:rPr>
        <w:t>Trigger</w:t>
      </w:r>
      <w:r>
        <w:rPr>
          <w:rFonts w:ascii="Times New Roman" w:hAnsi="Times New Roman" w:cs="Times New Roman"/>
          <w:sz w:val="28"/>
          <w:szCs w:val="28"/>
        </w:rPr>
        <w:t xml:space="preserve"> -</w:t>
      </w:r>
      <w:r w:rsidRPr="00931603">
        <w:rPr>
          <w:rFonts w:ascii="Times New Roman" w:hAnsi="Times New Roman" w:cs="Times New Roman"/>
          <w:sz w:val="28"/>
          <w:szCs w:val="28"/>
        </w:rPr>
        <w:t xml:space="preserve"> </w:t>
      </w:r>
      <w:r>
        <w:rPr>
          <w:rFonts w:ascii="Times New Roman" w:hAnsi="Times New Roman" w:cs="Times New Roman"/>
          <w:sz w:val="28"/>
          <w:szCs w:val="28"/>
        </w:rPr>
        <w:t xml:space="preserve">запрос события для устройства </w:t>
      </w:r>
    </w:p>
    <w:p w14:paraId="08490284" w14:textId="77777777" w:rsidR="007B588E" w:rsidRDefault="007B588E" w:rsidP="007B588E">
      <w:pPr>
        <w:rPr>
          <w:rFonts w:ascii="Times New Roman" w:hAnsi="Times New Roman" w:cs="Times New Roman"/>
          <w:sz w:val="28"/>
          <w:szCs w:val="28"/>
        </w:rPr>
      </w:pPr>
      <w:r w:rsidRPr="006E4CEC">
        <w:rPr>
          <w:rFonts w:ascii="Times New Roman" w:hAnsi="Times New Roman" w:cs="Times New Roman"/>
          <w:color w:val="00FF00"/>
          <w:sz w:val="28"/>
          <w:szCs w:val="28"/>
          <w:highlight w:val="black"/>
          <w:lang w:val="en-US"/>
        </w:rPr>
        <w:t>Settle</w:t>
      </w:r>
      <w:r>
        <w:rPr>
          <w:rFonts w:ascii="Times New Roman" w:hAnsi="Times New Roman" w:cs="Times New Roman"/>
          <w:sz w:val="28"/>
          <w:szCs w:val="28"/>
        </w:rPr>
        <w:t xml:space="preserve"> -</w:t>
      </w:r>
      <w:r w:rsidRPr="00931603">
        <w:rPr>
          <w:rFonts w:ascii="Times New Roman" w:hAnsi="Times New Roman" w:cs="Times New Roman"/>
          <w:sz w:val="28"/>
          <w:szCs w:val="28"/>
        </w:rPr>
        <w:t xml:space="preserve"> </w:t>
      </w:r>
      <w:r>
        <w:rPr>
          <w:rFonts w:ascii="Times New Roman" w:hAnsi="Times New Roman" w:cs="Times New Roman"/>
          <w:sz w:val="28"/>
          <w:szCs w:val="28"/>
        </w:rPr>
        <w:t xml:space="preserve">ожидания завершения окончания всех событий </w:t>
      </w:r>
    </w:p>
    <w:p w14:paraId="73F23008" w14:textId="77777777" w:rsidR="007B588E" w:rsidRDefault="007B588E" w:rsidP="007B588E">
      <w:pPr>
        <w:rPr>
          <w:rFonts w:ascii="Times New Roman" w:hAnsi="Times New Roman" w:cs="Times New Roman"/>
          <w:sz w:val="28"/>
          <w:szCs w:val="28"/>
        </w:rPr>
      </w:pPr>
      <w:r w:rsidRPr="006E4CEC">
        <w:rPr>
          <w:rFonts w:ascii="Times New Roman" w:hAnsi="Times New Roman" w:cs="Times New Roman"/>
          <w:color w:val="00FF00"/>
          <w:sz w:val="28"/>
          <w:szCs w:val="28"/>
          <w:highlight w:val="black"/>
          <w:lang w:val="en-US"/>
        </w:rPr>
        <w:t>Control</w:t>
      </w:r>
      <w:r w:rsidRPr="007B588E">
        <w:rPr>
          <w:rFonts w:ascii="Times New Roman" w:hAnsi="Times New Roman" w:cs="Times New Roman"/>
          <w:color w:val="00FF00"/>
          <w:sz w:val="28"/>
          <w:szCs w:val="28"/>
          <w:highlight w:val="black"/>
        </w:rPr>
        <w:t xml:space="preserve"> </w:t>
      </w:r>
      <w:r>
        <w:rPr>
          <w:rFonts w:ascii="Times New Roman" w:hAnsi="Times New Roman" w:cs="Times New Roman"/>
          <w:sz w:val="28"/>
          <w:szCs w:val="28"/>
        </w:rPr>
        <w:t>-</w:t>
      </w:r>
      <w:r w:rsidRPr="00931603">
        <w:rPr>
          <w:rFonts w:ascii="Times New Roman" w:hAnsi="Times New Roman" w:cs="Times New Roman"/>
          <w:sz w:val="28"/>
          <w:szCs w:val="28"/>
        </w:rPr>
        <w:t xml:space="preserve"> </w:t>
      </w:r>
      <w:r>
        <w:rPr>
          <w:rFonts w:ascii="Times New Roman" w:hAnsi="Times New Roman" w:cs="Times New Roman"/>
          <w:sz w:val="28"/>
          <w:szCs w:val="28"/>
        </w:rPr>
        <w:t>управление демоном</w:t>
      </w:r>
    </w:p>
    <w:p w14:paraId="2D2997F2" w14:textId="77777777" w:rsidR="007B588E" w:rsidRDefault="007B588E" w:rsidP="007B588E">
      <w:pPr>
        <w:rPr>
          <w:rFonts w:ascii="Times New Roman" w:hAnsi="Times New Roman" w:cs="Times New Roman"/>
          <w:sz w:val="28"/>
          <w:szCs w:val="28"/>
        </w:rPr>
      </w:pPr>
      <w:r w:rsidRPr="006E4CEC">
        <w:rPr>
          <w:rFonts w:ascii="Times New Roman" w:hAnsi="Times New Roman" w:cs="Times New Roman"/>
          <w:color w:val="00FF00"/>
          <w:sz w:val="28"/>
          <w:szCs w:val="28"/>
          <w:highlight w:val="black"/>
          <w:lang w:val="en-US"/>
        </w:rPr>
        <w:t>Monitor</w:t>
      </w:r>
      <w:r>
        <w:rPr>
          <w:rFonts w:ascii="Times New Roman" w:hAnsi="Times New Roman" w:cs="Times New Roman"/>
          <w:sz w:val="28"/>
          <w:szCs w:val="28"/>
        </w:rPr>
        <w:t xml:space="preserve"> -</w:t>
      </w:r>
      <w:r w:rsidRPr="00931603">
        <w:rPr>
          <w:rFonts w:ascii="Times New Roman" w:hAnsi="Times New Roman" w:cs="Times New Roman"/>
          <w:sz w:val="28"/>
          <w:szCs w:val="28"/>
        </w:rPr>
        <w:t xml:space="preserve"> </w:t>
      </w:r>
      <w:r>
        <w:rPr>
          <w:rFonts w:ascii="Times New Roman" w:hAnsi="Times New Roman" w:cs="Times New Roman"/>
          <w:sz w:val="28"/>
          <w:szCs w:val="28"/>
        </w:rPr>
        <w:t>мониторинг событиями</w:t>
      </w:r>
    </w:p>
    <w:p w14:paraId="2FB6EE44" w14:textId="77777777" w:rsidR="007B588E" w:rsidRDefault="007B588E" w:rsidP="007B588E">
      <w:pPr>
        <w:rPr>
          <w:rFonts w:ascii="Times New Roman" w:hAnsi="Times New Roman" w:cs="Times New Roman"/>
          <w:sz w:val="28"/>
          <w:szCs w:val="28"/>
        </w:rPr>
      </w:pPr>
      <w:r w:rsidRPr="006E4CEC">
        <w:rPr>
          <w:rFonts w:ascii="Times New Roman" w:hAnsi="Times New Roman" w:cs="Times New Roman"/>
          <w:color w:val="00FF00"/>
          <w:sz w:val="28"/>
          <w:szCs w:val="28"/>
          <w:highlight w:val="black"/>
          <w:lang w:val="en-US"/>
        </w:rPr>
        <w:t>Test</w:t>
      </w:r>
      <w:r w:rsidRPr="007B588E">
        <w:rPr>
          <w:rFonts w:ascii="Times New Roman" w:hAnsi="Times New Roman" w:cs="Times New Roman"/>
          <w:color w:val="00FF00"/>
          <w:sz w:val="28"/>
          <w:szCs w:val="28"/>
        </w:rPr>
        <w:t xml:space="preserve"> </w:t>
      </w:r>
      <w:r>
        <w:rPr>
          <w:rFonts w:ascii="Times New Roman" w:hAnsi="Times New Roman" w:cs="Times New Roman"/>
          <w:sz w:val="28"/>
          <w:szCs w:val="28"/>
        </w:rPr>
        <w:t>-</w:t>
      </w:r>
      <w:r w:rsidRPr="00931603">
        <w:rPr>
          <w:rFonts w:ascii="Times New Roman" w:hAnsi="Times New Roman" w:cs="Times New Roman"/>
          <w:sz w:val="28"/>
          <w:szCs w:val="28"/>
        </w:rPr>
        <w:t xml:space="preserve"> </w:t>
      </w:r>
      <w:r>
        <w:rPr>
          <w:rFonts w:ascii="Times New Roman" w:hAnsi="Times New Roman" w:cs="Times New Roman"/>
          <w:sz w:val="28"/>
          <w:szCs w:val="28"/>
        </w:rPr>
        <w:t>симуляция запуска события</w:t>
      </w:r>
    </w:p>
    <w:p w14:paraId="17DF67E5" w14:textId="77777777" w:rsidR="007B588E" w:rsidRPr="007B588E" w:rsidRDefault="007B588E" w:rsidP="007B588E">
      <w:pPr>
        <w:rPr>
          <w:rFonts w:ascii="Times New Roman" w:hAnsi="Times New Roman" w:cs="Times New Roman"/>
          <w:sz w:val="28"/>
          <w:szCs w:val="28"/>
        </w:rPr>
      </w:pPr>
      <w:r>
        <w:rPr>
          <w:rFonts w:ascii="Times New Roman" w:hAnsi="Times New Roman" w:cs="Times New Roman"/>
          <w:sz w:val="28"/>
          <w:szCs w:val="28"/>
        </w:rPr>
        <w:t xml:space="preserve">Пример использования утилиты </w:t>
      </w:r>
      <w:proofErr w:type="spellStart"/>
      <w:r>
        <w:rPr>
          <w:rFonts w:ascii="Times New Roman" w:hAnsi="Times New Roman" w:cs="Times New Roman"/>
          <w:sz w:val="28"/>
          <w:szCs w:val="28"/>
          <w:lang w:val="en-US"/>
        </w:rPr>
        <w:t>udevadm</w:t>
      </w:r>
      <w:proofErr w:type="spellEnd"/>
      <w:r w:rsidRPr="007B588E">
        <w:rPr>
          <w:rFonts w:ascii="Times New Roman" w:hAnsi="Times New Roman" w:cs="Times New Roman"/>
          <w:sz w:val="28"/>
          <w:szCs w:val="28"/>
        </w:rPr>
        <w:t>:</w:t>
      </w:r>
    </w:p>
    <w:p w14:paraId="70A170B7" w14:textId="77777777" w:rsidR="007B588E" w:rsidRPr="006E4CEC" w:rsidRDefault="007B588E" w:rsidP="007B588E">
      <w:pPr>
        <w:shd w:val="clear" w:color="auto" w:fill="000000" w:themeFill="text1"/>
        <w:rPr>
          <w:rFonts w:ascii="Times New Roman" w:hAnsi="Times New Roman" w:cs="Times New Roman"/>
          <w:color w:val="00FF00"/>
          <w:sz w:val="28"/>
          <w:szCs w:val="28"/>
          <w:lang w:val="en-US"/>
        </w:rPr>
      </w:pPr>
      <w:proofErr w:type="spellStart"/>
      <w:r w:rsidRPr="006E4CEC">
        <w:rPr>
          <w:rFonts w:ascii="Times New Roman" w:hAnsi="Times New Roman" w:cs="Times New Roman"/>
          <w:color w:val="00FF00"/>
          <w:sz w:val="28"/>
          <w:szCs w:val="28"/>
          <w:lang w:val="en-US"/>
        </w:rPr>
        <w:t>Udevadm</w:t>
      </w:r>
      <w:proofErr w:type="spellEnd"/>
      <w:r w:rsidRPr="006E4CEC">
        <w:rPr>
          <w:rFonts w:ascii="Times New Roman" w:hAnsi="Times New Roman" w:cs="Times New Roman"/>
          <w:color w:val="00FF00"/>
          <w:sz w:val="28"/>
          <w:szCs w:val="28"/>
          <w:lang w:val="en-US"/>
        </w:rPr>
        <w:t xml:space="preserve"> info –a –p /sys/class/net/ipV4/</w:t>
      </w:r>
      <w:proofErr w:type="spellStart"/>
      <w:r w:rsidRPr="006E4CEC">
        <w:rPr>
          <w:rFonts w:ascii="Times New Roman" w:hAnsi="Times New Roman" w:cs="Times New Roman"/>
          <w:color w:val="00FF00"/>
          <w:sz w:val="28"/>
          <w:szCs w:val="28"/>
          <w:lang w:val="en-US"/>
        </w:rPr>
        <w:t>enp</w:t>
      </w:r>
      <w:proofErr w:type="spellEnd"/>
    </w:p>
    <w:p w14:paraId="7C6E02FB" w14:textId="77777777" w:rsidR="007B588E" w:rsidRDefault="007B588E" w:rsidP="007B588E">
      <w:pPr>
        <w:rPr>
          <w:rFonts w:ascii="Times New Roman" w:hAnsi="Times New Roman" w:cs="Times New Roman"/>
          <w:sz w:val="28"/>
          <w:szCs w:val="28"/>
        </w:rPr>
      </w:pPr>
      <w:r w:rsidRPr="007B588E">
        <w:rPr>
          <w:rFonts w:ascii="Times New Roman" w:hAnsi="Times New Roman" w:cs="Times New Roman"/>
          <w:color w:val="00FF00"/>
          <w:sz w:val="28"/>
          <w:szCs w:val="28"/>
          <w:highlight w:val="black"/>
        </w:rPr>
        <w:t>-</w:t>
      </w:r>
      <w:r w:rsidRPr="006E4CEC">
        <w:rPr>
          <w:rFonts w:ascii="Times New Roman" w:hAnsi="Times New Roman" w:cs="Times New Roman"/>
          <w:color w:val="00FF00"/>
          <w:sz w:val="28"/>
          <w:szCs w:val="28"/>
          <w:highlight w:val="black"/>
          <w:lang w:val="en-US"/>
        </w:rPr>
        <w:t>a</w:t>
      </w:r>
      <w:r w:rsidRPr="00B667C4">
        <w:rPr>
          <w:rFonts w:ascii="Times New Roman" w:hAnsi="Times New Roman" w:cs="Times New Roman"/>
          <w:sz w:val="28"/>
          <w:szCs w:val="28"/>
        </w:rPr>
        <w:t xml:space="preserve"> – </w:t>
      </w:r>
      <w:r>
        <w:rPr>
          <w:rFonts w:ascii="Times New Roman" w:hAnsi="Times New Roman" w:cs="Times New Roman"/>
          <w:sz w:val="28"/>
          <w:szCs w:val="28"/>
        </w:rPr>
        <w:t>выводит атрибуты</w:t>
      </w:r>
    </w:p>
    <w:p w14:paraId="2375439B" w14:textId="77777777" w:rsidR="007B588E" w:rsidRDefault="007B588E" w:rsidP="007B588E">
      <w:pPr>
        <w:rPr>
          <w:rFonts w:ascii="Times New Roman" w:hAnsi="Times New Roman" w:cs="Times New Roman"/>
          <w:sz w:val="28"/>
          <w:szCs w:val="28"/>
        </w:rPr>
      </w:pPr>
      <w:r w:rsidRPr="007B588E">
        <w:rPr>
          <w:rFonts w:ascii="Times New Roman" w:hAnsi="Times New Roman" w:cs="Times New Roman"/>
          <w:color w:val="00FF00"/>
          <w:sz w:val="28"/>
          <w:szCs w:val="28"/>
          <w:highlight w:val="black"/>
        </w:rPr>
        <w:lastRenderedPageBreak/>
        <w:t>-</w:t>
      </w:r>
      <w:r w:rsidRPr="006E4CEC">
        <w:rPr>
          <w:rFonts w:ascii="Times New Roman" w:hAnsi="Times New Roman" w:cs="Times New Roman"/>
          <w:color w:val="00FF00"/>
          <w:sz w:val="28"/>
          <w:szCs w:val="28"/>
          <w:highlight w:val="black"/>
          <w:lang w:val="en-US"/>
        </w:rPr>
        <w:t>p</w:t>
      </w:r>
      <w:r w:rsidRPr="00B667C4">
        <w:rPr>
          <w:rFonts w:ascii="Times New Roman" w:hAnsi="Times New Roman" w:cs="Times New Roman"/>
          <w:sz w:val="28"/>
          <w:szCs w:val="28"/>
        </w:rPr>
        <w:t xml:space="preserve"> </w:t>
      </w:r>
      <w:r>
        <w:rPr>
          <w:rFonts w:ascii="Times New Roman" w:hAnsi="Times New Roman" w:cs="Times New Roman"/>
          <w:sz w:val="28"/>
          <w:szCs w:val="28"/>
        </w:rPr>
        <w:t>– по такому пути</w:t>
      </w:r>
    </w:p>
    <w:p w14:paraId="64AF64DA" w14:textId="77777777" w:rsidR="007B588E" w:rsidRPr="007B588E" w:rsidRDefault="007B588E" w:rsidP="007B588E">
      <w:pPr>
        <w:shd w:val="clear" w:color="auto" w:fill="000000" w:themeFill="text1"/>
        <w:rPr>
          <w:rFonts w:ascii="Times New Roman" w:hAnsi="Times New Roman" w:cs="Times New Roman"/>
          <w:color w:val="00FF00"/>
          <w:sz w:val="28"/>
          <w:szCs w:val="28"/>
        </w:rPr>
      </w:pPr>
      <w:proofErr w:type="spellStart"/>
      <w:r w:rsidRPr="007B588E">
        <w:rPr>
          <w:rFonts w:ascii="Times New Roman" w:hAnsi="Times New Roman" w:cs="Times New Roman"/>
          <w:color w:val="00FF00"/>
          <w:sz w:val="28"/>
          <w:szCs w:val="28"/>
          <w:lang w:val="en-US"/>
        </w:rPr>
        <w:t>Udevadm</w:t>
      </w:r>
      <w:proofErr w:type="spellEnd"/>
      <w:r w:rsidRPr="007B588E">
        <w:rPr>
          <w:rFonts w:ascii="Times New Roman" w:hAnsi="Times New Roman" w:cs="Times New Roman"/>
          <w:color w:val="00FF00"/>
          <w:sz w:val="28"/>
          <w:szCs w:val="28"/>
        </w:rPr>
        <w:t xml:space="preserve"> </w:t>
      </w:r>
      <w:r w:rsidRPr="007B588E">
        <w:rPr>
          <w:rFonts w:ascii="Times New Roman" w:hAnsi="Times New Roman" w:cs="Times New Roman"/>
          <w:color w:val="00FF00"/>
          <w:sz w:val="28"/>
          <w:szCs w:val="28"/>
          <w:lang w:val="en-US"/>
        </w:rPr>
        <w:t>monitor</w:t>
      </w:r>
      <w:r w:rsidRPr="007B588E">
        <w:rPr>
          <w:rFonts w:ascii="Times New Roman" w:hAnsi="Times New Roman" w:cs="Times New Roman"/>
          <w:color w:val="00FF00"/>
          <w:sz w:val="28"/>
          <w:szCs w:val="28"/>
        </w:rPr>
        <w:t xml:space="preserve"> --</w:t>
      </w:r>
      <w:r w:rsidRPr="007B588E">
        <w:rPr>
          <w:rFonts w:ascii="Times New Roman" w:hAnsi="Times New Roman" w:cs="Times New Roman"/>
          <w:color w:val="00FF00"/>
          <w:sz w:val="28"/>
          <w:szCs w:val="28"/>
          <w:lang w:val="en-US"/>
        </w:rPr>
        <w:t>property</w:t>
      </w:r>
      <w:r w:rsidRPr="007B588E">
        <w:rPr>
          <w:rFonts w:ascii="Times New Roman" w:hAnsi="Times New Roman" w:cs="Times New Roman"/>
          <w:color w:val="00FF00"/>
          <w:sz w:val="28"/>
          <w:szCs w:val="28"/>
        </w:rPr>
        <w:t xml:space="preserve"> –</w:t>
      </w:r>
      <w:r w:rsidRPr="007B588E">
        <w:rPr>
          <w:rFonts w:ascii="Times New Roman" w:hAnsi="Times New Roman" w:cs="Times New Roman"/>
          <w:color w:val="00FF00"/>
          <w:sz w:val="28"/>
          <w:szCs w:val="28"/>
          <w:lang w:val="en-US"/>
        </w:rPr>
        <w:t>kernel</w:t>
      </w:r>
    </w:p>
    <w:p w14:paraId="37BCED57" w14:textId="77777777" w:rsidR="007B588E" w:rsidRPr="007B588E" w:rsidRDefault="007B588E" w:rsidP="007B588E">
      <w:pPr>
        <w:rPr>
          <w:rFonts w:ascii="Times New Roman" w:hAnsi="Times New Roman" w:cs="Times New Roman"/>
          <w:sz w:val="28"/>
          <w:szCs w:val="28"/>
        </w:rPr>
      </w:pPr>
      <w:r>
        <w:rPr>
          <w:rFonts w:ascii="Times New Roman" w:hAnsi="Times New Roman" w:cs="Times New Roman"/>
          <w:sz w:val="28"/>
          <w:szCs w:val="28"/>
        </w:rPr>
        <w:t>Мониторинг ядра по состоянию.</w:t>
      </w:r>
    </w:p>
    <w:p w14:paraId="1CB29FD0" w14:textId="77777777" w:rsidR="007B588E" w:rsidRDefault="007B588E" w:rsidP="007B588E">
      <w:pPr>
        <w:spacing w:after="0"/>
        <w:rPr>
          <w:rFonts w:ascii="Times New Roman" w:hAnsi="Times New Roman" w:cs="Times New Roman"/>
          <w:sz w:val="28"/>
          <w:szCs w:val="28"/>
        </w:rPr>
      </w:pPr>
    </w:p>
    <w:p w14:paraId="1E7FD04F" w14:textId="77777777" w:rsidR="007B588E" w:rsidRDefault="007B588E" w:rsidP="007B588E">
      <w:pPr>
        <w:spacing w:after="0"/>
        <w:rPr>
          <w:rFonts w:ascii="Times New Roman" w:hAnsi="Times New Roman" w:cs="Times New Roman"/>
          <w:sz w:val="28"/>
          <w:szCs w:val="28"/>
        </w:rPr>
      </w:pPr>
    </w:p>
    <w:p w14:paraId="28671E4C" w14:textId="77777777" w:rsidR="007B588E" w:rsidRDefault="007B588E" w:rsidP="007B588E">
      <w:pPr>
        <w:spacing w:after="0"/>
        <w:rPr>
          <w:rFonts w:ascii="Times New Roman" w:hAnsi="Times New Roman" w:cs="Times New Roman"/>
          <w:sz w:val="28"/>
          <w:szCs w:val="28"/>
        </w:rPr>
      </w:pPr>
    </w:p>
    <w:p w14:paraId="17021AE9" w14:textId="77777777" w:rsidR="007B588E" w:rsidRDefault="007B588E" w:rsidP="007B588E">
      <w:pPr>
        <w:spacing w:after="0"/>
        <w:rPr>
          <w:rFonts w:ascii="Times New Roman" w:hAnsi="Times New Roman" w:cs="Times New Roman"/>
          <w:sz w:val="28"/>
          <w:szCs w:val="28"/>
        </w:rPr>
      </w:pPr>
    </w:p>
    <w:p w14:paraId="46CF1331" w14:textId="77777777" w:rsidR="007B588E" w:rsidRDefault="007B588E" w:rsidP="007B588E">
      <w:pPr>
        <w:spacing w:after="0"/>
        <w:rPr>
          <w:rFonts w:ascii="Times New Roman" w:hAnsi="Times New Roman" w:cs="Times New Roman"/>
          <w:sz w:val="28"/>
          <w:szCs w:val="28"/>
        </w:rPr>
      </w:pPr>
    </w:p>
    <w:p w14:paraId="112021A2" w14:textId="77777777" w:rsidR="007B588E" w:rsidRPr="007B588E" w:rsidRDefault="007B588E" w:rsidP="007B588E">
      <w:pPr>
        <w:spacing w:after="0"/>
        <w:rPr>
          <w:rFonts w:ascii="Times New Roman" w:hAnsi="Times New Roman" w:cs="Times New Roman"/>
          <w:sz w:val="28"/>
          <w:szCs w:val="28"/>
        </w:rPr>
      </w:pPr>
    </w:p>
    <w:p w14:paraId="1586625F" w14:textId="77777777" w:rsidR="00D33A95" w:rsidRDefault="00D33A95" w:rsidP="007320D1">
      <w:pPr>
        <w:spacing w:after="0"/>
        <w:ind w:firstLine="709"/>
        <w:rPr>
          <w:rFonts w:ascii="Times New Roman" w:hAnsi="Times New Roman" w:cs="Times New Roman"/>
          <w:sz w:val="28"/>
          <w:szCs w:val="28"/>
        </w:rPr>
      </w:pPr>
      <w:proofErr w:type="spellStart"/>
      <w:r>
        <w:rPr>
          <w:rFonts w:ascii="Times New Roman" w:hAnsi="Times New Roman" w:cs="Times New Roman"/>
          <w:sz w:val="28"/>
          <w:szCs w:val="28"/>
          <w:lang w:val="en-US"/>
        </w:rPr>
        <w:t>Udev</w:t>
      </w:r>
      <w:proofErr w:type="spellEnd"/>
      <w:r w:rsidRPr="00D33A95">
        <w:rPr>
          <w:rFonts w:ascii="Times New Roman" w:hAnsi="Times New Roman" w:cs="Times New Roman"/>
          <w:sz w:val="28"/>
          <w:szCs w:val="28"/>
        </w:rPr>
        <w:t xml:space="preserve"> </w:t>
      </w:r>
      <w:r>
        <w:rPr>
          <w:rFonts w:ascii="Times New Roman" w:hAnsi="Times New Roman" w:cs="Times New Roman"/>
          <w:sz w:val="28"/>
          <w:szCs w:val="28"/>
        </w:rPr>
        <w:t>работает с 3-мя виртуальными файловыми системами:</w:t>
      </w:r>
    </w:p>
    <w:p w14:paraId="5F789A9F" w14:textId="77777777" w:rsidR="00D33A95" w:rsidRDefault="006902F1" w:rsidP="007320D1">
      <w:pPr>
        <w:spacing w:after="0"/>
        <w:ind w:firstLine="709"/>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d</w:t>
      </w:r>
      <w:r w:rsidR="00D33A95">
        <w:rPr>
          <w:rFonts w:ascii="Times New Roman" w:hAnsi="Times New Roman" w:cs="Times New Roman"/>
          <w:sz w:val="28"/>
          <w:szCs w:val="28"/>
          <w:lang w:val="en-US"/>
        </w:rPr>
        <w:t>evfs</w:t>
      </w:r>
      <w:proofErr w:type="spellEnd"/>
      <w:proofErr w:type="gramEnd"/>
      <w:r w:rsidR="00D33A95">
        <w:rPr>
          <w:rFonts w:ascii="Times New Roman" w:hAnsi="Times New Roman" w:cs="Times New Roman"/>
          <w:sz w:val="28"/>
          <w:szCs w:val="28"/>
          <w:lang w:val="en-US"/>
        </w:rPr>
        <w:t xml:space="preserve">, </w:t>
      </w:r>
      <w:proofErr w:type="spellStart"/>
      <w:r w:rsidR="00D33A95">
        <w:rPr>
          <w:rFonts w:ascii="Times New Roman" w:hAnsi="Times New Roman" w:cs="Times New Roman"/>
          <w:sz w:val="28"/>
          <w:szCs w:val="28"/>
          <w:lang w:val="en-US"/>
        </w:rPr>
        <w:t>procfs</w:t>
      </w:r>
      <w:proofErr w:type="spellEnd"/>
      <w:r w:rsidR="00D33A95">
        <w:rPr>
          <w:rFonts w:ascii="Times New Roman" w:hAnsi="Times New Roman" w:cs="Times New Roman"/>
          <w:sz w:val="28"/>
          <w:szCs w:val="28"/>
          <w:lang w:val="en-US"/>
        </w:rPr>
        <w:t xml:space="preserve">, </w:t>
      </w:r>
      <w:proofErr w:type="spellStart"/>
      <w:r w:rsidR="00D33A95">
        <w:rPr>
          <w:rFonts w:ascii="Times New Roman" w:hAnsi="Times New Roman" w:cs="Times New Roman"/>
          <w:sz w:val="28"/>
          <w:szCs w:val="28"/>
          <w:lang w:val="en-US"/>
        </w:rPr>
        <w:t>sysfs</w:t>
      </w:r>
      <w:proofErr w:type="spellEnd"/>
    </w:p>
    <w:tbl>
      <w:tblPr>
        <w:tblStyle w:val="aa"/>
        <w:tblW w:w="11199" w:type="dxa"/>
        <w:tblInd w:w="-572" w:type="dxa"/>
        <w:tblLayout w:type="fixed"/>
        <w:tblLook w:val="04A0" w:firstRow="1" w:lastRow="0" w:firstColumn="1" w:lastColumn="0" w:noHBand="0" w:noVBand="1"/>
      </w:tblPr>
      <w:tblGrid>
        <w:gridCol w:w="2169"/>
        <w:gridCol w:w="3785"/>
        <w:gridCol w:w="3118"/>
        <w:gridCol w:w="2127"/>
      </w:tblGrid>
      <w:tr w:rsidR="006902F1" w14:paraId="530A228E" w14:textId="77777777" w:rsidTr="00B4700E">
        <w:trPr>
          <w:trHeight w:val="339"/>
        </w:trPr>
        <w:tc>
          <w:tcPr>
            <w:tcW w:w="2169" w:type="dxa"/>
            <w:vMerge w:val="restart"/>
          </w:tcPr>
          <w:p w14:paraId="30D0A3DF" w14:textId="77777777" w:rsidR="006902F1" w:rsidRPr="006902F1" w:rsidRDefault="006902F1" w:rsidP="006902F1">
            <w:pPr>
              <w:jc w:val="right"/>
              <w:rPr>
                <w:rFonts w:ascii="Times New Roman" w:hAnsi="Times New Roman" w:cs="Times New Roman"/>
                <w:b/>
                <w:sz w:val="32"/>
                <w:szCs w:val="28"/>
                <w:lang w:val="en-US"/>
              </w:rPr>
            </w:pPr>
          </w:p>
        </w:tc>
        <w:tc>
          <w:tcPr>
            <w:tcW w:w="9030" w:type="dxa"/>
            <w:gridSpan w:val="3"/>
          </w:tcPr>
          <w:p w14:paraId="4F2B813F" w14:textId="77777777" w:rsidR="006902F1" w:rsidRPr="0086071A" w:rsidRDefault="006902F1" w:rsidP="006902F1">
            <w:pPr>
              <w:jc w:val="center"/>
              <w:rPr>
                <w:rFonts w:ascii="Times New Roman" w:hAnsi="Times New Roman" w:cs="Times New Roman"/>
                <w:b/>
                <w:sz w:val="28"/>
                <w:szCs w:val="28"/>
              </w:rPr>
            </w:pPr>
            <w:proofErr w:type="spellStart"/>
            <w:r w:rsidRPr="0086071A">
              <w:rPr>
                <w:rFonts w:ascii="Times New Roman" w:hAnsi="Times New Roman" w:cs="Times New Roman"/>
                <w:b/>
                <w:sz w:val="28"/>
                <w:szCs w:val="28"/>
              </w:rPr>
              <w:t>Виртальные</w:t>
            </w:r>
            <w:proofErr w:type="spellEnd"/>
            <w:r w:rsidRPr="0086071A">
              <w:rPr>
                <w:rFonts w:ascii="Times New Roman" w:hAnsi="Times New Roman" w:cs="Times New Roman"/>
                <w:b/>
                <w:sz w:val="28"/>
                <w:szCs w:val="28"/>
              </w:rPr>
              <w:t xml:space="preserve"> файловые системы</w:t>
            </w:r>
          </w:p>
        </w:tc>
      </w:tr>
      <w:tr w:rsidR="006902F1" w14:paraId="69CB4BCE" w14:textId="77777777" w:rsidTr="00C72676">
        <w:trPr>
          <w:trHeight w:val="339"/>
        </w:trPr>
        <w:tc>
          <w:tcPr>
            <w:tcW w:w="2169" w:type="dxa"/>
            <w:vMerge/>
          </w:tcPr>
          <w:p w14:paraId="46DC852A" w14:textId="77777777" w:rsidR="006902F1" w:rsidRPr="00E44DCC" w:rsidRDefault="006902F1" w:rsidP="006902F1">
            <w:pPr>
              <w:jc w:val="right"/>
              <w:rPr>
                <w:rFonts w:ascii="Times New Roman" w:hAnsi="Times New Roman" w:cs="Times New Roman"/>
                <w:b/>
                <w:sz w:val="32"/>
                <w:szCs w:val="28"/>
                <w:lang w:val="en-US"/>
                <w:rPrChange w:id="1" w:author="Константин Когут" w:date="2020-04-15T17:49:00Z">
                  <w:rPr>
                    <w:rFonts w:ascii="Times New Roman" w:hAnsi="Times New Roman" w:cs="Times New Roman"/>
                    <w:sz w:val="28"/>
                    <w:szCs w:val="28"/>
                    <w:lang w:val="en-US"/>
                  </w:rPr>
                </w:rPrChange>
              </w:rPr>
            </w:pPr>
          </w:p>
        </w:tc>
        <w:tc>
          <w:tcPr>
            <w:tcW w:w="3785" w:type="dxa"/>
          </w:tcPr>
          <w:p w14:paraId="14ED8576" w14:textId="77777777" w:rsidR="006902F1" w:rsidRPr="0086071A" w:rsidRDefault="006902F1" w:rsidP="006902F1">
            <w:pPr>
              <w:jc w:val="center"/>
              <w:rPr>
                <w:rFonts w:ascii="Times New Roman" w:hAnsi="Times New Roman" w:cs="Times New Roman"/>
                <w:b/>
                <w:sz w:val="28"/>
                <w:szCs w:val="28"/>
                <w:lang w:val="en-US"/>
                <w:rPrChange w:id="2" w:author="Константин Когут" w:date="2020-04-15T17:49:00Z">
                  <w:rPr>
                    <w:rFonts w:ascii="Times New Roman" w:hAnsi="Times New Roman" w:cs="Times New Roman"/>
                    <w:sz w:val="28"/>
                    <w:szCs w:val="28"/>
                    <w:lang w:val="en-US"/>
                  </w:rPr>
                </w:rPrChange>
              </w:rPr>
            </w:pPr>
            <w:proofErr w:type="spellStart"/>
            <w:r w:rsidRPr="0086071A">
              <w:rPr>
                <w:rFonts w:ascii="Times New Roman" w:hAnsi="Times New Roman" w:cs="Times New Roman"/>
                <w:b/>
                <w:sz w:val="28"/>
                <w:szCs w:val="28"/>
                <w:lang w:val="en-US"/>
                <w:rPrChange w:id="3" w:author="Константин Когут" w:date="2020-04-15T17:49:00Z">
                  <w:rPr>
                    <w:rFonts w:ascii="Times New Roman" w:hAnsi="Times New Roman" w:cs="Times New Roman"/>
                    <w:sz w:val="28"/>
                    <w:szCs w:val="28"/>
                    <w:lang w:val="en-US"/>
                  </w:rPr>
                </w:rPrChange>
              </w:rPr>
              <w:t>Devfs</w:t>
            </w:r>
            <w:proofErr w:type="spellEnd"/>
          </w:p>
        </w:tc>
        <w:tc>
          <w:tcPr>
            <w:tcW w:w="3118" w:type="dxa"/>
          </w:tcPr>
          <w:p w14:paraId="7725B43D" w14:textId="77777777" w:rsidR="006902F1" w:rsidRPr="0086071A" w:rsidRDefault="006902F1" w:rsidP="006902F1">
            <w:pPr>
              <w:jc w:val="center"/>
              <w:rPr>
                <w:rFonts w:ascii="Times New Roman" w:hAnsi="Times New Roman" w:cs="Times New Roman"/>
                <w:b/>
                <w:sz w:val="28"/>
                <w:szCs w:val="28"/>
                <w:lang w:val="en-US"/>
                <w:rPrChange w:id="4" w:author="Константин Когут" w:date="2020-04-15T17:49:00Z">
                  <w:rPr>
                    <w:rFonts w:ascii="Times New Roman" w:hAnsi="Times New Roman" w:cs="Times New Roman"/>
                    <w:sz w:val="28"/>
                    <w:szCs w:val="28"/>
                    <w:lang w:val="en-US"/>
                  </w:rPr>
                </w:rPrChange>
              </w:rPr>
            </w:pPr>
            <w:proofErr w:type="spellStart"/>
            <w:r w:rsidRPr="0086071A">
              <w:rPr>
                <w:rFonts w:ascii="Times New Roman" w:hAnsi="Times New Roman" w:cs="Times New Roman"/>
                <w:b/>
                <w:sz w:val="28"/>
                <w:szCs w:val="28"/>
                <w:lang w:val="en-US"/>
                <w:rPrChange w:id="5" w:author="Константин Когут" w:date="2020-04-15T17:49:00Z">
                  <w:rPr>
                    <w:rFonts w:ascii="Times New Roman" w:hAnsi="Times New Roman" w:cs="Times New Roman"/>
                    <w:sz w:val="28"/>
                    <w:szCs w:val="28"/>
                    <w:lang w:val="en-US"/>
                  </w:rPr>
                </w:rPrChange>
              </w:rPr>
              <w:t>Sysfs</w:t>
            </w:r>
            <w:proofErr w:type="spellEnd"/>
          </w:p>
        </w:tc>
        <w:tc>
          <w:tcPr>
            <w:tcW w:w="2127" w:type="dxa"/>
          </w:tcPr>
          <w:p w14:paraId="7C808716" w14:textId="77777777" w:rsidR="006902F1" w:rsidRPr="0086071A" w:rsidRDefault="006902F1" w:rsidP="006902F1">
            <w:pPr>
              <w:jc w:val="center"/>
              <w:rPr>
                <w:rFonts w:ascii="Times New Roman" w:hAnsi="Times New Roman" w:cs="Times New Roman"/>
                <w:b/>
                <w:sz w:val="28"/>
                <w:szCs w:val="28"/>
                <w:lang w:val="en-US"/>
                <w:rPrChange w:id="6" w:author="Константин Когут" w:date="2020-04-15T17:49:00Z">
                  <w:rPr>
                    <w:rFonts w:ascii="Times New Roman" w:hAnsi="Times New Roman" w:cs="Times New Roman"/>
                    <w:sz w:val="28"/>
                    <w:szCs w:val="28"/>
                    <w:lang w:val="en-US"/>
                  </w:rPr>
                </w:rPrChange>
              </w:rPr>
            </w:pPr>
            <w:proofErr w:type="spellStart"/>
            <w:r w:rsidRPr="0086071A">
              <w:rPr>
                <w:rFonts w:ascii="Times New Roman" w:hAnsi="Times New Roman" w:cs="Times New Roman"/>
                <w:b/>
                <w:sz w:val="28"/>
                <w:szCs w:val="28"/>
                <w:lang w:val="en-US"/>
                <w:rPrChange w:id="7" w:author="Константин Когут" w:date="2020-04-15T17:49:00Z">
                  <w:rPr>
                    <w:rFonts w:ascii="Times New Roman" w:hAnsi="Times New Roman" w:cs="Times New Roman"/>
                    <w:sz w:val="28"/>
                    <w:szCs w:val="28"/>
                    <w:lang w:val="en-US"/>
                  </w:rPr>
                </w:rPrChange>
              </w:rPr>
              <w:t>Procfs</w:t>
            </w:r>
            <w:proofErr w:type="spellEnd"/>
          </w:p>
        </w:tc>
      </w:tr>
      <w:tr w:rsidR="00E44DCC" w:rsidRPr="004117BF" w14:paraId="10955790" w14:textId="77777777" w:rsidTr="00C72676">
        <w:trPr>
          <w:trHeight w:val="3374"/>
        </w:trPr>
        <w:tc>
          <w:tcPr>
            <w:tcW w:w="2169" w:type="dxa"/>
          </w:tcPr>
          <w:p w14:paraId="3727FE92" w14:textId="5EDC8297" w:rsidR="00D33A95" w:rsidRPr="00D77DEA" w:rsidRDefault="009C65CA" w:rsidP="00D33A95">
            <w:pPr>
              <w:rPr>
                <w:rFonts w:ascii="Times New Roman" w:hAnsi="Times New Roman" w:cs="Times New Roman"/>
                <w:b/>
                <w:sz w:val="28"/>
                <w:szCs w:val="28"/>
              </w:rPr>
            </w:pPr>
            <w:r>
              <w:rPr>
                <w:rFonts w:ascii="Times New Roman" w:hAnsi="Times New Roman" w:cs="Times New Roman"/>
                <w:b/>
                <w:sz w:val="28"/>
                <w:szCs w:val="28"/>
              </w:rPr>
              <w:t>Функции</w:t>
            </w:r>
          </w:p>
        </w:tc>
        <w:tc>
          <w:tcPr>
            <w:tcW w:w="3785" w:type="dxa"/>
          </w:tcPr>
          <w:p w14:paraId="145DEDA0" w14:textId="77777777" w:rsidR="004117BF" w:rsidRPr="009C65CA" w:rsidRDefault="004117BF">
            <w:pPr>
              <w:rPr>
                <w:rFonts w:ascii="Times New Roman" w:hAnsi="Times New Roman" w:cs="Times New Roman"/>
                <w:sz w:val="24"/>
                <w:szCs w:val="28"/>
              </w:rPr>
              <w:pPrChange w:id="8" w:author="Константин Когут" w:date="2020-04-15T17:49:00Z">
                <w:pPr>
                  <w:ind w:firstLine="708"/>
                </w:pPr>
              </w:pPrChange>
            </w:pPr>
            <w:r w:rsidRPr="009C65CA">
              <w:rPr>
                <w:rFonts w:ascii="Times New Roman" w:hAnsi="Times New Roman" w:cs="Times New Roman"/>
                <w:sz w:val="24"/>
                <w:szCs w:val="28"/>
              </w:rPr>
              <w:t>Содержит специальные файлы устройств, которые можно считать указателями на драйверы этих устройств, когда процесс обращается к файлу устройства, он начинает работать с драйвером этого устройства</w:t>
            </w:r>
          </w:p>
          <w:p w14:paraId="7271CAA5" w14:textId="77777777" w:rsidR="00D33A95" w:rsidRPr="0086071A" w:rsidRDefault="00D33A95" w:rsidP="00D33A95">
            <w:pPr>
              <w:rPr>
                <w:rFonts w:ascii="Times New Roman" w:hAnsi="Times New Roman" w:cs="Times New Roman"/>
                <w:sz w:val="28"/>
                <w:szCs w:val="28"/>
              </w:rPr>
            </w:pPr>
          </w:p>
        </w:tc>
        <w:tc>
          <w:tcPr>
            <w:tcW w:w="3118" w:type="dxa"/>
          </w:tcPr>
          <w:p w14:paraId="12780CA3" w14:textId="77777777" w:rsidR="00D33A95" w:rsidRPr="009C65CA" w:rsidRDefault="00026456" w:rsidP="00D33A95">
            <w:pPr>
              <w:rPr>
                <w:rFonts w:ascii="Times New Roman" w:hAnsi="Times New Roman" w:cs="Times New Roman"/>
                <w:sz w:val="24"/>
                <w:szCs w:val="28"/>
              </w:rPr>
            </w:pPr>
            <w:ins w:id="9" w:author="Константин Когут" w:date="2020-04-15T16:09:00Z">
              <w:r w:rsidRPr="009C65CA">
                <w:rPr>
                  <w:rFonts w:ascii="Times New Roman" w:hAnsi="Times New Roman" w:cs="Times New Roman"/>
                  <w:sz w:val="24"/>
                  <w:szCs w:val="28"/>
                </w:rPr>
                <w:t>Выводит на уровень пользователя информацию о присутствующих устройствах</w:t>
              </w:r>
            </w:ins>
            <w:ins w:id="10" w:author="Константин Когут" w:date="2020-04-15T16:10:00Z">
              <w:r w:rsidRPr="009C65CA">
                <w:rPr>
                  <w:rFonts w:ascii="Times New Roman" w:hAnsi="Times New Roman" w:cs="Times New Roman"/>
                  <w:sz w:val="24"/>
                  <w:szCs w:val="28"/>
                </w:rPr>
                <w:t xml:space="preserve"> и драйверах</w:t>
              </w:r>
            </w:ins>
          </w:p>
        </w:tc>
        <w:tc>
          <w:tcPr>
            <w:tcW w:w="2127" w:type="dxa"/>
          </w:tcPr>
          <w:p w14:paraId="228983E3" w14:textId="77777777" w:rsidR="00D33A95" w:rsidRPr="0086071A" w:rsidRDefault="00C52614" w:rsidP="00D33A95">
            <w:pPr>
              <w:rPr>
                <w:rFonts w:ascii="Times New Roman" w:hAnsi="Times New Roman" w:cs="Times New Roman"/>
                <w:sz w:val="28"/>
                <w:szCs w:val="28"/>
              </w:rPr>
            </w:pPr>
            <w:ins w:id="11" w:author="Константин Когут" w:date="2020-04-15T16:17:00Z">
              <w:r w:rsidRPr="009C65CA">
                <w:rPr>
                  <w:rFonts w:ascii="Times New Roman" w:hAnsi="Times New Roman" w:cs="Times New Roman"/>
                  <w:sz w:val="24"/>
                  <w:szCs w:val="28"/>
                </w:rPr>
                <w:t>Содержит иерархическое представление о всех процессах в системе</w:t>
              </w:r>
            </w:ins>
          </w:p>
        </w:tc>
      </w:tr>
      <w:tr w:rsidR="00E44DCC" w:rsidRPr="004117BF" w14:paraId="3C4D145C" w14:textId="77777777" w:rsidTr="00C72676">
        <w:trPr>
          <w:trHeight w:val="696"/>
        </w:trPr>
        <w:tc>
          <w:tcPr>
            <w:tcW w:w="2169" w:type="dxa"/>
          </w:tcPr>
          <w:p w14:paraId="4C4CD65A" w14:textId="77777777" w:rsidR="004117BF" w:rsidRPr="00D77DEA" w:rsidRDefault="004117BF" w:rsidP="00D33A95">
            <w:pPr>
              <w:rPr>
                <w:rFonts w:ascii="Times New Roman" w:hAnsi="Times New Roman" w:cs="Times New Roman"/>
                <w:b/>
                <w:sz w:val="28"/>
                <w:szCs w:val="28"/>
              </w:rPr>
            </w:pPr>
            <w:r w:rsidRPr="00D77DEA">
              <w:rPr>
                <w:rFonts w:ascii="Times New Roman" w:hAnsi="Times New Roman" w:cs="Times New Roman"/>
                <w:b/>
                <w:sz w:val="28"/>
                <w:szCs w:val="28"/>
              </w:rPr>
              <w:t>Точка монтирования</w:t>
            </w:r>
          </w:p>
        </w:tc>
        <w:tc>
          <w:tcPr>
            <w:tcW w:w="3785" w:type="dxa"/>
          </w:tcPr>
          <w:p w14:paraId="3AC80686" w14:textId="77777777" w:rsidR="00D33A95" w:rsidRPr="009C65CA" w:rsidRDefault="004117BF" w:rsidP="00D33A95">
            <w:pPr>
              <w:rPr>
                <w:rFonts w:ascii="Times New Roman" w:hAnsi="Times New Roman" w:cs="Times New Roman"/>
                <w:sz w:val="24"/>
                <w:szCs w:val="24"/>
              </w:rPr>
            </w:pPr>
            <w:r w:rsidRPr="009C65CA">
              <w:rPr>
                <w:rFonts w:ascii="Times New Roman" w:hAnsi="Times New Roman" w:cs="Times New Roman"/>
                <w:sz w:val="24"/>
                <w:szCs w:val="24"/>
              </w:rPr>
              <w:t>/</w:t>
            </w:r>
            <w:r w:rsidRPr="009C65CA">
              <w:rPr>
                <w:rFonts w:ascii="Times New Roman" w:hAnsi="Times New Roman" w:cs="Times New Roman"/>
                <w:sz w:val="24"/>
                <w:szCs w:val="24"/>
                <w:lang w:val="en-US"/>
              </w:rPr>
              <w:t>dev</w:t>
            </w:r>
          </w:p>
        </w:tc>
        <w:tc>
          <w:tcPr>
            <w:tcW w:w="3118" w:type="dxa"/>
          </w:tcPr>
          <w:p w14:paraId="26AF15A1" w14:textId="77777777" w:rsidR="00D33A95" w:rsidRPr="0086071A" w:rsidRDefault="004117BF" w:rsidP="00D33A95">
            <w:pPr>
              <w:rPr>
                <w:rFonts w:ascii="Times New Roman" w:hAnsi="Times New Roman" w:cs="Times New Roman"/>
                <w:sz w:val="28"/>
                <w:szCs w:val="28"/>
                <w:lang w:val="en-US"/>
              </w:rPr>
            </w:pPr>
            <w:r w:rsidRPr="0086071A">
              <w:rPr>
                <w:rFonts w:ascii="Times New Roman" w:hAnsi="Times New Roman" w:cs="Times New Roman"/>
                <w:sz w:val="28"/>
                <w:szCs w:val="28"/>
                <w:lang w:val="en-US"/>
              </w:rPr>
              <w:t>/sys</w:t>
            </w:r>
          </w:p>
        </w:tc>
        <w:tc>
          <w:tcPr>
            <w:tcW w:w="2127" w:type="dxa"/>
          </w:tcPr>
          <w:p w14:paraId="25DD77E3" w14:textId="77777777" w:rsidR="00D33A95" w:rsidRPr="0086071A" w:rsidRDefault="004117BF" w:rsidP="00D33A95">
            <w:pPr>
              <w:rPr>
                <w:rFonts w:ascii="Times New Roman" w:hAnsi="Times New Roman" w:cs="Times New Roman"/>
                <w:sz w:val="28"/>
                <w:szCs w:val="28"/>
                <w:lang w:val="en-US"/>
              </w:rPr>
            </w:pPr>
            <w:r w:rsidRPr="0086071A">
              <w:rPr>
                <w:rFonts w:ascii="Times New Roman" w:hAnsi="Times New Roman" w:cs="Times New Roman"/>
                <w:sz w:val="28"/>
                <w:szCs w:val="28"/>
                <w:lang w:val="en-US"/>
              </w:rPr>
              <w:t>/proc</w:t>
            </w:r>
          </w:p>
        </w:tc>
      </w:tr>
      <w:tr w:rsidR="00E44DCC" w:rsidRPr="004117BF" w14:paraId="3DA34AD3" w14:textId="77777777" w:rsidTr="00C72676">
        <w:trPr>
          <w:trHeight w:val="339"/>
        </w:trPr>
        <w:tc>
          <w:tcPr>
            <w:tcW w:w="2169" w:type="dxa"/>
          </w:tcPr>
          <w:p w14:paraId="7412DF8A" w14:textId="576BF554" w:rsidR="00D33A95" w:rsidRPr="00D77DEA" w:rsidRDefault="00476FA3" w:rsidP="00D33A95">
            <w:pPr>
              <w:rPr>
                <w:rFonts w:ascii="Times New Roman" w:hAnsi="Times New Roman" w:cs="Times New Roman"/>
                <w:b/>
                <w:sz w:val="28"/>
                <w:szCs w:val="28"/>
              </w:rPr>
            </w:pPr>
            <w:r>
              <w:rPr>
                <w:rFonts w:ascii="Times New Roman" w:hAnsi="Times New Roman" w:cs="Times New Roman"/>
                <w:b/>
                <w:sz w:val="28"/>
                <w:szCs w:val="28"/>
              </w:rPr>
              <w:t>К</w:t>
            </w:r>
            <w:ins w:id="12" w:author="Константин Когут" w:date="2020-04-15T16:15:00Z">
              <w:r w:rsidR="00026456" w:rsidRPr="00D77DEA">
                <w:rPr>
                  <w:rFonts w:ascii="Times New Roman" w:hAnsi="Times New Roman" w:cs="Times New Roman"/>
                  <w:b/>
                  <w:sz w:val="28"/>
                  <w:szCs w:val="28"/>
                </w:rPr>
                <w:t>аталоги</w:t>
              </w:r>
            </w:ins>
          </w:p>
        </w:tc>
        <w:tc>
          <w:tcPr>
            <w:tcW w:w="3785" w:type="dxa"/>
          </w:tcPr>
          <w:p w14:paraId="5B7B25E3" w14:textId="41C39DC4" w:rsidR="00A12C23" w:rsidRPr="00A12C23" w:rsidRDefault="00A12C23" w:rsidP="00A12C23">
            <w:pPr>
              <w:pStyle w:val="a7"/>
              <w:numPr>
                <w:ilvl w:val="1"/>
                <w:numId w:val="7"/>
              </w:numPr>
              <w:ind w:left="357" w:hanging="357"/>
              <w:rPr>
                <w:rFonts w:ascii="Times New Roman" w:hAnsi="Times New Roman" w:cs="Times New Roman"/>
                <w:b/>
                <w:sz w:val="28"/>
                <w:szCs w:val="28"/>
                <w:lang w:val="en-US"/>
              </w:rPr>
            </w:pPr>
            <w:r w:rsidRPr="00A12C23">
              <w:rPr>
                <w:rFonts w:ascii="Times New Roman" w:hAnsi="Times New Roman" w:cs="Times New Roman"/>
                <w:b/>
                <w:sz w:val="28"/>
                <w:szCs w:val="28"/>
                <w:lang w:val="en-US"/>
              </w:rPr>
              <w:t>Block</w:t>
            </w:r>
            <w:r>
              <w:rPr>
                <w:rFonts w:ascii="Times New Roman" w:hAnsi="Times New Roman" w:cs="Times New Roman"/>
                <w:b/>
                <w:sz w:val="28"/>
                <w:szCs w:val="28"/>
                <w:lang w:val="en-US"/>
              </w:rPr>
              <w:t xml:space="preserve"> – </w:t>
            </w:r>
            <w:r>
              <w:rPr>
                <w:rFonts w:ascii="Times New Roman" w:hAnsi="Times New Roman" w:cs="Times New Roman"/>
                <w:sz w:val="28"/>
                <w:szCs w:val="28"/>
              </w:rPr>
              <w:t xml:space="preserve">файлы </w:t>
            </w:r>
            <w:r w:rsidR="00E2057D">
              <w:rPr>
                <w:rFonts w:ascii="Times New Roman" w:hAnsi="Times New Roman" w:cs="Times New Roman"/>
                <w:sz w:val="28"/>
                <w:szCs w:val="28"/>
              </w:rPr>
              <w:t>блочных устройств</w:t>
            </w:r>
          </w:p>
          <w:p w14:paraId="21BBB284" w14:textId="08884C3C" w:rsidR="00A12C23" w:rsidRPr="00A12C23" w:rsidRDefault="00A12C23" w:rsidP="00A12C23">
            <w:pPr>
              <w:pStyle w:val="a7"/>
              <w:numPr>
                <w:ilvl w:val="1"/>
                <w:numId w:val="7"/>
              </w:numPr>
              <w:ind w:left="357" w:hanging="357"/>
              <w:rPr>
                <w:rFonts w:ascii="Times New Roman" w:hAnsi="Times New Roman" w:cs="Times New Roman"/>
                <w:b/>
                <w:sz w:val="28"/>
                <w:szCs w:val="28"/>
                <w:lang w:val="en-US"/>
              </w:rPr>
            </w:pPr>
            <w:r w:rsidRPr="00A12C23">
              <w:rPr>
                <w:rFonts w:ascii="Times New Roman" w:hAnsi="Times New Roman" w:cs="Times New Roman"/>
                <w:b/>
                <w:sz w:val="28"/>
                <w:szCs w:val="28"/>
                <w:lang w:val="en-US"/>
              </w:rPr>
              <w:t>Bus</w:t>
            </w:r>
            <w:r>
              <w:rPr>
                <w:rFonts w:ascii="Times New Roman" w:hAnsi="Times New Roman" w:cs="Times New Roman"/>
                <w:b/>
                <w:sz w:val="28"/>
                <w:szCs w:val="28"/>
              </w:rPr>
              <w:t xml:space="preserve"> </w:t>
            </w:r>
            <w:r>
              <w:rPr>
                <w:rFonts w:ascii="Times New Roman" w:hAnsi="Times New Roman" w:cs="Times New Roman"/>
                <w:sz w:val="28"/>
                <w:szCs w:val="28"/>
              </w:rPr>
              <w:t xml:space="preserve">– </w:t>
            </w:r>
            <w:r w:rsidR="00E2057D">
              <w:rPr>
                <w:rFonts w:ascii="Times New Roman" w:hAnsi="Times New Roman" w:cs="Times New Roman"/>
                <w:sz w:val="28"/>
                <w:szCs w:val="28"/>
              </w:rPr>
              <w:t>файлы устройств шин</w:t>
            </w:r>
          </w:p>
          <w:p w14:paraId="3F0DAF84" w14:textId="0641B839" w:rsidR="00E2057D" w:rsidRPr="00E2057D" w:rsidRDefault="00E2057D" w:rsidP="00E2057D">
            <w:pPr>
              <w:pStyle w:val="a7"/>
              <w:numPr>
                <w:ilvl w:val="1"/>
                <w:numId w:val="7"/>
              </w:numPr>
              <w:ind w:left="357" w:hanging="357"/>
              <w:rPr>
                <w:rFonts w:ascii="Times New Roman" w:hAnsi="Times New Roman" w:cs="Times New Roman"/>
                <w:sz w:val="28"/>
                <w:szCs w:val="28"/>
              </w:rPr>
            </w:pPr>
            <w:r w:rsidRPr="00A12C23">
              <w:rPr>
                <w:rFonts w:ascii="Times New Roman" w:hAnsi="Times New Roman" w:cs="Times New Roman"/>
                <w:b/>
                <w:sz w:val="28"/>
                <w:szCs w:val="28"/>
                <w:lang w:val="en-US"/>
              </w:rPr>
              <w:t>P</w:t>
            </w:r>
            <w:r w:rsidR="00A12C23" w:rsidRPr="00A12C23">
              <w:rPr>
                <w:rFonts w:ascii="Times New Roman" w:hAnsi="Times New Roman" w:cs="Times New Roman"/>
                <w:b/>
                <w:sz w:val="28"/>
                <w:szCs w:val="28"/>
                <w:lang w:val="en-US"/>
              </w:rPr>
              <w:t>ts</w:t>
            </w:r>
            <w:r>
              <w:rPr>
                <w:rFonts w:ascii="Times New Roman" w:hAnsi="Times New Roman" w:cs="Times New Roman"/>
                <w:b/>
                <w:sz w:val="28"/>
                <w:szCs w:val="28"/>
              </w:rPr>
              <w:t xml:space="preserve"> – </w:t>
            </w:r>
            <w:r>
              <w:rPr>
                <w:rFonts w:ascii="Times New Roman" w:hAnsi="Times New Roman" w:cs="Times New Roman"/>
                <w:sz w:val="28"/>
                <w:szCs w:val="28"/>
              </w:rPr>
              <w:t>файлы устройств псевдо-терминалов</w:t>
            </w:r>
          </w:p>
        </w:tc>
        <w:tc>
          <w:tcPr>
            <w:tcW w:w="3118" w:type="dxa"/>
          </w:tcPr>
          <w:p w14:paraId="68A8953F" w14:textId="77777777" w:rsidR="00026456" w:rsidRPr="009C65CA" w:rsidRDefault="00026456">
            <w:pPr>
              <w:pStyle w:val="a7"/>
              <w:numPr>
                <w:ilvl w:val="0"/>
                <w:numId w:val="7"/>
              </w:numPr>
              <w:ind w:left="357" w:hanging="357"/>
              <w:rPr>
                <w:ins w:id="13" w:author="Константин Когут" w:date="2020-04-15T16:12:00Z"/>
                <w:rFonts w:ascii="Times New Roman" w:hAnsi="Times New Roman" w:cs="Times New Roman"/>
                <w:sz w:val="24"/>
                <w:szCs w:val="28"/>
              </w:rPr>
              <w:pPrChange w:id="14" w:author="Константин Когут" w:date="2020-04-15T16:12:00Z">
                <w:pPr/>
              </w:pPrChange>
            </w:pPr>
            <w:ins w:id="15" w:author="Константин Когут" w:date="2020-04-15T16:11:00Z">
              <w:r w:rsidRPr="009C65CA">
                <w:rPr>
                  <w:rFonts w:ascii="Times New Roman" w:hAnsi="Times New Roman" w:cs="Times New Roman"/>
                  <w:b/>
                  <w:sz w:val="24"/>
                  <w:szCs w:val="28"/>
                  <w:lang w:val="en-US"/>
                  <w:rPrChange w:id="16" w:author="Константин Когут" w:date="2020-04-15T17:43:00Z">
                    <w:rPr>
                      <w:rFonts w:ascii="Times New Roman" w:hAnsi="Times New Roman" w:cs="Times New Roman"/>
                      <w:sz w:val="28"/>
                      <w:szCs w:val="28"/>
                      <w:lang w:val="en-US"/>
                    </w:rPr>
                  </w:rPrChange>
                </w:rPr>
                <w:t>devices</w:t>
              </w:r>
              <w:r w:rsidRPr="009C65CA">
                <w:rPr>
                  <w:rFonts w:ascii="Times New Roman" w:hAnsi="Times New Roman" w:cs="Times New Roman"/>
                  <w:sz w:val="24"/>
                  <w:szCs w:val="28"/>
                  <w:rPrChange w:id="17" w:author="Константин Когут" w:date="2020-04-15T16:12:00Z">
                    <w:rPr>
                      <w:rFonts w:ascii="Times New Roman" w:hAnsi="Times New Roman" w:cs="Times New Roman"/>
                      <w:sz w:val="28"/>
                      <w:szCs w:val="28"/>
                      <w:lang w:val="en-US"/>
                    </w:rPr>
                  </w:rPrChange>
                </w:rPr>
                <w:t xml:space="preserve"> </w:t>
              </w:r>
            </w:ins>
            <w:ins w:id="18" w:author="Константин Когут" w:date="2020-04-15T16:12:00Z">
              <w:r w:rsidRPr="009C65CA">
                <w:rPr>
                  <w:rFonts w:ascii="Times New Roman" w:hAnsi="Times New Roman" w:cs="Times New Roman"/>
                  <w:sz w:val="24"/>
                  <w:szCs w:val="28"/>
                  <w:rPrChange w:id="19" w:author="Константин Когут" w:date="2020-04-15T16:12:00Z">
                    <w:rPr>
                      <w:rFonts w:ascii="Times New Roman" w:hAnsi="Times New Roman" w:cs="Times New Roman"/>
                      <w:sz w:val="28"/>
                      <w:szCs w:val="28"/>
                      <w:lang w:val="en-US"/>
                    </w:rPr>
                  </w:rPrChange>
                </w:rPr>
                <w:t>–</w:t>
              </w:r>
            </w:ins>
            <w:ins w:id="20" w:author="Константин Когут" w:date="2020-04-15T16:11:00Z">
              <w:r w:rsidRPr="009C65CA">
                <w:rPr>
                  <w:rFonts w:ascii="Times New Roman" w:hAnsi="Times New Roman" w:cs="Times New Roman"/>
                  <w:sz w:val="24"/>
                  <w:szCs w:val="28"/>
                  <w:rPrChange w:id="21" w:author="Константин Когут" w:date="2020-04-15T16:12:00Z">
                    <w:rPr>
                      <w:rFonts w:ascii="Times New Roman" w:hAnsi="Times New Roman" w:cs="Times New Roman"/>
                      <w:sz w:val="28"/>
                      <w:szCs w:val="28"/>
                      <w:lang w:val="en-US"/>
                    </w:rPr>
                  </w:rPrChange>
                </w:rPr>
                <w:t xml:space="preserve"> </w:t>
              </w:r>
            </w:ins>
            <w:ins w:id="22" w:author="Константин Когут" w:date="2020-04-15T16:12:00Z">
              <w:r w:rsidRPr="009C65CA">
                <w:rPr>
                  <w:rFonts w:ascii="Times New Roman" w:hAnsi="Times New Roman" w:cs="Times New Roman"/>
                  <w:sz w:val="24"/>
                  <w:szCs w:val="28"/>
                  <w:rPrChange w:id="23" w:author="Константин Когут" w:date="2020-04-15T16:12:00Z">
                    <w:rPr>
                      <w:rFonts w:ascii="Times New Roman" w:hAnsi="Times New Roman" w:cs="Times New Roman"/>
                      <w:sz w:val="28"/>
                      <w:szCs w:val="28"/>
                      <w:lang w:val="en-US"/>
                    </w:rPr>
                  </w:rPrChange>
                </w:rPr>
                <w:t xml:space="preserve">все устройства </w:t>
              </w:r>
              <w:r w:rsidRPr="009C65CA">
                <w:rPr>
                  <w:rFonts w:ascii="Times New Roman" w:hAnsi="Times New Roman" w:cs="Times New Roman"/>
                  <w:sz w:val="24"/>
                  <w:szCs w:val="28"/>
                </w:rPr>
                <w:t>зарегистрированные</w:t>
              </w:r>
              <w:r w:rsidRPr="009C65CA">
                <w:rPr>
                  <w:rFonts w:ascii="Times New Roman" w:hAnsi="Times New Roman" w:cs="Times New Roman"/>
                  <w:sz w:val="24"/>
                  <w:szCs w:val="28"/>
                  <w:rPrChange w:id="24" w:author="Константин Когут" w:date="2020-04-15T16:12:00Z">
                    <w:rPr>
                      <w:rFonts w:ascii="Times New Roman" w:hAnsi="Times New Roman" w:cs="Times New Roman"/>
                      <w:sz w:val="28"/>
                      <w:szCs w:val="28"/>
                      <w:lang w:val="en-US"/>
                    </w:rPr>
                  </w:rPrChange>
                </w:rPr>
                <w:t xml:space="preserve"> в ядре</w:t>
              </w:r>
            </w:ins>
          </w:p>
          <w:p w14:paraId="267282BB" w14:textId="77777777" w:rsidR="00026456" w:rsidRPr="009C65CA" w:rsidRDefault="00026456">
            <w:pPr>
              <w:pStyle w:val="a7"/>
              <w:numPr>
                <w:ilvl w:val="0"/>
                <w:numId w:val="7"/>
              </w:numPr>
              <w:ind w:left="357" w:hanging="357"/>
              <w:rPr>
                <w:ins w:id="25" w:author="Константин Когут" w:date="2020-04-15T16:12:00Z"/>
                <w:rFonts w:ascii="Times New Roman" w:hAnsi="Times New Roman" w:cs="Times New Roman"/>
                <w:sz w:val="24"/>
                <w:szCs w:val="28"/>
              </w:rPr>
              <w:pPrChange w:id="26" w:author="Константин Когут" w:date="2020-04-15T16:12:00Z">
                <w:pPr/>
              </w:pPrChange>
            </w:pPr>
            <w:ins w:id="27" w:author="Константин Когут" w:date="2020-04-15T16:12:00Z">
              <w:r w:rsidRPr="009C65CA">
                <w:rPr>
                  <w:rFonts w:ascii="Times New Roman" w:hAnsi="Times New Roman" w:cs="Times New Roman"/>
                  <w:b/>
                  <w:sz w:val="24"/>
                  <w:szCs w:val="28"/>
                  <w:lang w:val="en-US"/>
                  <w:rPrChange w:id="28" w:author="Константин Когут" w:date="2020-04-15T17:43:00Z">
                    <w:rPr>
                      <w:rFonts w:ascii="Times New Roman" w:hAnsi="Times New Roman" w:cs="Times New Roman"/>
                      <w:sz w:val="28"/>
                      <w:szCs w:val="28"/>
                      <w:lang w:val="en-US"/>
                    </w:rPr>
                  </w:rPrChange>
                </w:rPr>
                <w:t>bus</w:t>
              </w:r>
              <w:r w:rsidRPr="009C65CA">
                <w:rPr>
                  <w:rFonts w:ascii="Times New Roman" w:hAnsi="Times New Roman" w:cs="Times New Roman"/>
                  <w:sz w:val="24"/>
                  <w:szCs w:val="28"/>
                  <w:lang w:val="en-US"/>
                </w:rPr>
                <w:t xml:space="preserve"> – </w:t>
              </w:r>
              <w:r w:rsidRPr="009C65CA">
                <w:rPr>
                  <w:rFonts w:ascii="Times New Roman" w:hAnsi="Times New Roman" w:cs="Times New Roman"/>
                  <w:sz w:val="24"/>
                  <w:szCs w:val="28"/>
                </w:rPr>
                <w:t>шины</w:t>
              </w:r>
            </w:ins>
          </w:p>
          <w:p w14:paraId="120E088B" w14:textId="77777777" w:rsidR="00026456" w:rsidRPr="009C65CA" w:rsidRDefault="00026456">
            <w:pPr>
              <w:pStyle w:val="a7"/>
              <w:numPr>
                <w:ilvl w:val="0"/>
                <w:numId w:val="7"/>
              </w:numPr>
              <w:ind w:left="357" w:hanging="357"/>
              <w:rPr>
                <w:ins w:id="29" w:author="Константин Когут" w:date="2020-04-15T16:22:00Z"/>
                <w:rFonts w:ascii="Times New Roman" w:hAnsi="Times New Roman" w:cs="Times New Roman"/>
                <w:sz w:val="24"/>
                <w:szCs w:val="28"/>
              </w:rPr>
              <w:pPrChange w:id="30" w:author="Константин Когут" w:date="2020-04-15T16:12:00Z">
                <w:pPr/>
              </w:pPrChange>
            </w:pPr>
            <w:ins w:id="31" w:author="Константин Когут" w:date="2020-04-15T16:12:00Z">
              <w:r w:rsidRPr="009C65CA">
                <w:rPr>
                  <w:rFonts w:ascii="Times New Roman" w:hAnsi="Times New Roman" w:cs="Times New Roman"/>
                  <w:b/>
                  <w:sz w:val="24"/>
                  <w:szCs w:val="28"/>
                  <w:lang w:val="en-US"/>
                  <w:rPrChange w:id="32" w:author="Константин Когут" w:date="2020-04-15T17:43:00Z">
                    <w:rPr>
                      <w:rFonts w:ascii="Times New Roman" w:hAnsi="Times New Roman" w:cs="Times New Roman"/>
                      <w:sz w:val="28"/>
                      <w:szCs w:val="28"/>
                      <w:lang w:val="en-US"/>
                    </w:rPr>
                  </w:rPrChange>
                </w:rPr>
                <w:t>block</w:t>
              </w:r>
              <w:r w:rsidRPr="009C65CA">
                <w:rPr>
                  <w:rFonts w:ascii="Times New Roman" w:hAnsi="Times New Roman" w:cs="Times New Roman"/>
                  <w:sz w:val="24"/>
                  <w:szCs w:val="28"/>
                  <w:lang w:val="en-US"/>
                </w:rPr>
                <w:t xml:space="preserve"> – </w:t>
              </w:r>
              <w:r w:rsidRPr="009C65CA">
                <w:rPr>
                  <w:rFonts w:ascii="Times New Roman" w:hAnsi="Times New Roman" w:cs="Times New Roman"/>
                  <w:sz w:val="24"/>
                  <w:szCs w:val="28"/>
                </w:rPr>
                <w:t>блочные устройства</w:t>
              </w:r>
            </w:ins>
          </w:p>
          <w:p w14:paraId="3F6A7059" w14:textId="77777777" w:rsidR="00C52614" w:rsidRPr="009C65CA" w:rsidRDefault="00C52614">
            <w:pPr>
              <w:pStyle w:val="a7"/>
              <w:numPr>
                <w:ilvl w:val="0"/>
                <w:numId w:val="7"/>
              </w:numPr>
              <w:ind w:left="357" w:hanging="357"/>
              <w:rPr>
                <w:ins w:id="33" w:author="Константин Когут" w:date="2020-04-15T16:12:00Z"/>
                <w:rFonts w:ascii="Times New Roman" w:hAnsi="Times New Roman" w:cs="Times New Roman"/>
                <w:sz w:val="24"/>
                <w:szCs w:val="28"/>
                <w:rPrChange w:id="34" w:author="Константин Когут" w:date="2020-04-15T16:23:00Z">
                  <w:rPr>
                    <w:ins w:id="35" w:author="Константин Когут" w:date="2020-04-15T16:12:00Z"/>
                  </w:rPr>
                </w:rPrChange>
              </w:rPr>
              <w:pPrChange w:id="36" w:author="Константин Когут" w:date="2020-04-15T16:23:00Z">
                <w:pPr/>
              </w:pPrChange>
            </w:pPr>
            <w:ins w:id="37" w:author="Константин Когут" w:date="2020-04-15T16:22:00Z">
              <w:r w:rsidRPr="009C65CA">
                <w:rPr>
                  <w:rFonts w:ascii="Times New Roman" w:hAnsi="Times New Roman" w:cs="Times New Roman"/>
                  <w:b/>
                  <w:sz w:val="24"/>
                  <w:szCs w:val="28"/>
                  <w:lang w:val="en-US"/>
                  <w:rPrChange w:id="38" w:author="Константин Когут" w:date="2020-04-15T17:43:00Z">
                    <w:rPr>
                      <w:rFonts w:ascii="Times New Roman" w:hAnsi="Times New Roman" w:cs="Times New Roman"/>
                      <w:sz w:val="28"/>
                      <w:szCs w:val="28"/>
                      <w:lang w:val="en-US"/>
                    </w:rPr>
                  </w:rPrChange>
                </w:rPr>
                <w:t>drivers</w:t>
              </w:r>
              <w:r w:rsidRPr="009C65CA">
                <w:rPr>
                  <w:rFonts w:ascii="Times New Roman" w:hAnsi="Times New Roman" w:cs="Times New Roman"/>
                  <w:sz w:val="24"/>
                  <w:szCs w:val="28"/>
                  <w:lang w:val="en-US"/>
                </w:rPr>
                <w:t xml:space="preserve"> </w:t>
              </w:r>
            </w:ins>
            <w:ins w:id="39" w:author="Константин Когут" w:date="2020-04-15T16:23:00Z">
              <w:r w:rsidRPr="009C65CA">
                <w:rPr>
                  <w:rFonts w:ascii="Times New Roman" w:hAnsi="Times New Roman" w:cs="Times New Roman"/>
                  <w:sz w:val="24"/>
                  <w:szCs w:val="28"/>
                  <w:lang w:val="en-US"/>
                </w:rPr>
                <w:t>–</w:t>
              </w:r>
            </w:ins>
            <w:ins w:id="40" w:author="Константин Когут" w:date="2020-04-15T16:22:00Z">
              <w:r w:rsidRPr="009C65CA">
                <w:rPr>
                  <w:rFonts w:ascii="Times New Roman" w:hAnsi="Times New Roman" w:cs="Times New Roman"/>
                  <w:sz w:val="24"/>
                  <w:szCs w:val="28"/>
                  <w:lang w:val="en-US"/>
                </w:rPr>
                <w:t xml:space="preserve"> </w:t>
              </w:r>
            </w:ins>
            <w:ins w:id="41" w:author="Константин Когут" w:date="2020-04-15T16:23:00Z">
              <w:r w:rsidRPr="009C65CA">
                <w:rPr>
                  <w:rFonts w:ascii="Times New Roman" w:hAnsi="Times New Roman" w:cs="Times New Roman"/>
                  <w:sz w:val="24"/>
                  <w:szCs w:val="28"/>
                </w:rPr>
                <w:t>драйверы</w:t>
              </w:r>
            </w:ins>
          </w:p>
          <w:p w14:paraId="7164D47B" w14:textId="77777777" w:rsidR="00026456" w:rsidRPr="0086071A" w:rsidRDefault="00026456">
            <w:pPr>
              <w:pStyle w:val="a7"/>
              <w:numPr>
                <w:ilvl w:val="0"/>
                <w:numId w:val="7"/>
              </w:numPr>
              <w:ind w:left="357" w:hanging="357"/>
              <w:rPr>
                <w:rFonts w:ascii="Times New Roman" w:hAnsi="Times New Roman" w:cs="Times New Roman"/>
                <w:sz w:val="28"/>
                <w:szCs w:val="28"/>
              </w:rPr>
              <w:pPrChange w:id="42" w:author="Константин Когут" w:date="2020-04-15T16:13:00Z">
                <w:pPr/>
              </w:pPrChange>
            </w:pPr>
            <w:ins w:id="43" w:author="Константин Когут" w:date="2020-04-15T16:13:00Z">
              <w:r w:rsidRPr="009C65CA">
                <w:rPr>
                  <w:rFonts w:ascii="Times New Roman" w:hAnsi="Times New Roman" w:cs="Times New Roman"/>
                  <w:b/>
                  <w:sz w:val="24"/>
                  <w:szCs w:val="28"/>
                  <w:lang w:val="en-US"/>
                  <w:rPrChange w:id="44" w:author="Константин Когут" w:date="2020-04-15T17:43:00Z">
                    <w:rPr>
                      <w:rFonts w:ascii="Times New Roman" w:hAnsi="Times New Roman" w:cs="Times New Roman"/>
                      <w:sz w:val="28"/>
                      <w:szCs w:val="28"/>
                      <w:lang w:val="en-US"/>
                    </w:rPr>
                  </w:rPrChange>
                </w:rPr>
                <w:t>class</w:t>
              </w:r>
              <w:r w:rsidRPr="009C65CA">
                <w:rPr>
                  <w:rFonts w:ascii="Times New Roman" w:hAnsi="Times New Roman" w:cs="Times New Roman"/>
                  <w:sz w:val="24"/>
                  <w:szCs w:val="28"/>
                  <w:lang w:val="en-US"/>
                </w:rPr>
                <w:t xml:space="preserve"> – </w:t>
              </w:r>
              <w:r w:rsidRPr="009C65CA">
                <w:rPr>
                  <w:rFonts w:ascii="Times New Roman" w:hAnsi="Times New Roman" w:cs="Times New Roman"/>
                  <w:sz w:val="24"/>
                  <w:szCs w:val="28"/>
                </w:rPr>
                <w:t>классы устройств</w:t>
              </w:r>
            </w:ins>
          </w:p>
        </w:tc>
        <w:tc>
          <w:tcPr>
            <w:tcW w:w="2127" w:type="dxa"/>
          </w:tcPr>
          <w:p w14:paraId="44385DD5" w14:textId="77777777" w:rsidR="00C52614" w:rsidRPr="009C65CA" w:rsidRDefault="00C52614" w:rsidP="00D33A95">
            <w:pPr>
              <w:rPr>
                <w:ins w:id="45" w:author="Константин Когут" w:date="2020-04-15T17:42:00Z"/>
                <w:rFonts w:ascii="Times New Roman" w:hAnsi="Times New Roman" w:cs="Times New Roman"/>
                <w:sz w:val="24"/>
                <w:szCs w:val="28"/>
              </w:rPr>
            </w:pPr>
            <w:ins w:id="46" w:author="Константин Когут" w:date="2020-04-15T16:24:00Z">
              <w:r w:rsidRPr="009C65CA">
                <w:rPr>
                  <w:rFonts w:ascii="Times New Roman" w:hAnsi="Times New Roman" w:cs="Times New Roman"/>
                  <w:b/>
                  <w:sz w:val="24"/>
                  <w:szCs w:val="28"/>
                  <w:lang w:val="en-US"/>
                  <w:rPrChange w:id="47" w:author="Константин Когут" w:date="2020-04-15T17:43:00Z">
                    <w:rPr>
                      <w:rFonts w:ascii="Times New Roman" w:hAnsi="Times New Roman" w:cs="Times New Roman"/>
                      <w:sz w:val="28"/>
                      <w:szCs w:val="28"/>
                      <w:lang w:val="en-US"/>
                    </w:rPr>
                  </w:rPrChange>
                </w:rPr>
                <w:t>PID</w:t>
              </w:r>
            </w:ins>
            <w:ins w:id="48" w:author="Константин Когут" w:date="2020-04-15T17:41:00Z">
              <w:r w:rsidR="00E44DCC" w:rsidRPr="009C65CA">
                <w:rPr>
                  <w:rStyle w:val="af8"/>
                  <w:rFonts w:ascii="Times New Roman" w:hAnsi="Times New Roman" w:cs="Times New Roman"/>
                  <w:sz w:val="24"/>
                  <w:szCs w:val="28"/>
                  <w:lang w:val="en-US"/>
                </w:rPr>
                <w:footnoteReference w:id="1"/>
              </w:r>
            </w:ins>
            <w:ins w:id="52" w:author="Константин Когут" w:date="2020-04-15T16:24:00Z">
              <w:r w:rsidRPr="009C65CA">
                <w:rPr>
                  <w:rFonts w:ascii="Times New Roman" w:hAnsi="Times New Roman" w:cs="Times New Roman"/>
                  <w:sz w:val="24"/>
                  <w:szCs w:val="28"/>
                  <w:rPrChange w:id="53" w:author="Константин Когут" w:date="2020-04-15T16:25:00Z">
                    <w:rPr>
                      <w:rFonts w:ascii="Times New Roman" w:hAnsi="Times New Roman" w:cs="Times New Roman"/>
                      <w:sz w:val="28"/>
                      <w:szCs w:val="28"/>
                      <w:lang w:val="en-US"/>
                    </w:rPr>
                  </w:rPrChange>
                </w:rPr>
                <w:t xml:space="preserve"> – </w:t>
              </w:r>
              <w:r w:rsidRPr="009C65CA">
                <w:rPr>
                  <w:rFonts w:ascii="Times New Roman" w:hAnsi="Times New Roman" w:cs="Times New Roman"/>
                  <w:sz w:val="24"/>
                  <w:szCs w:val="28"/>
                </w:rPr>
                <w:t xml:space="preserve">информация о процессе по </w:t>
              </w:r>
            </w:ins>
            <w:ins w:id="54" w:author="Константин Когут" w:date="2020-04-15T16:25:00Z">
              <w:r w:rsidRPr="009C65CA">
                <w:rPr>
                  <w:rFonts w:ascii="Times New Roman" w:hAnsi="Times New Roman" w:cs="Times New Roman"/>
                  <w:sz w:val="24"/>
                  <w:szCs w:val="28"/>
                  <w:lang w:val="en-US"/>
                </w:rPr>
                <w:t>PID</w:t>
              </w:r>
            </w:ins>
          </w:p>
          <w:p w14:paraId="417484A1" w14:textId="77777777" w:rsidR="00E44DCC" w:rsidRPr="009C65CA" w:rsidRDefault="00E44DCC" w:rsidP="00D33A95">
            <w:pPr>
              <w:rPr>
                <w:ins w:id="55" w:author="Константин Когут" w:date="2020-04-15T17:42:00Z"/>
                <w:rFonts w:ascii="Times New Roman" w:hAnsi="Times New Roman" w:cs="Times New Roman"/>
                <w:sz w:val="24"/>
                <w:szCs w:val="28"/>
              </w:rPr>
            </w:pPr>
            <w:ins w:id="56" w:author="Константин Когут" w:date="2020-04-15T17:42:00Z">
              <w:r w:rsidRPr="009C65CA">
                <w:rPr>
                  <w:rFonts w:ascii="Times New Roman" w:hAnsi="Times New Roman" w:cs="Times New Roman"/>
                  <w:b/>
                  <w:sz w:val="24"/>
                  <w:szCs w:val="28"/>
                  <w:lang w:val="en-US"/>
                  <w:rPrChange w:id="57" w:author="Константин Когут" w:date="2020-04-15T17:43:00Z">
                    <w:rPr>
                      <w:rFonts w:ascii="Times New Roman" w:hAnsi="Times New Roman" w:cs="Times New Roman"/>
                      <w:sz w:val="28"/>
                      <w:szCs w:val="28"/>
                      <w:lang w:val="en-US"/>
                    </w:rPr>
                  </w:rPrChange>
                </w:rPr>
                <w:t>Devices</w:t>
              </w:r>
              <w:r w:rsidRPr="009C65CA">
                <w:rPr>
                  <w:rFonts w:ascii="Times New Roman" w:hAnsi="Times New Roman" w:cs="Times New Roman"/>
                  <w:sz w:val="24"/>
                  <w:szCs w:val="28"/>
                  <w:rPrChange w:id="58" w:author="Константин Когут" w:date="2020-04-15T17:42:00Z">
                    <w:rPr>
                      <w:rFonts w:ascii="Times New Roman" w:hAnsi="Times New Roman" w:cs="Times New Roman"/>
                      <w:sz w:val="28"/>
                      <w:szCs w:val="28"/>
                      <w:lang w:val="en-US"/>
                    </w:rPr>
                  </w:rPrChange>
                </w:rPr>
                <w:t xml:space="preserve"> – </w:t>
              </w:r>
              <w:r w:rsidRPr="009C65CA">
                <w:rPr>
                  <w:rFonts w:ascii="Times New Roman" w:hAnsi="Times New Roman" w:cs="Times New Roman"/>
                  <w:sz w:val="24"/>
                  <w:szCs w:val="28"/>
                </w:rPr>
                <w:t>перечень настроенных устройств</w:t>
              </w:r>
            </w:ins>
          </w:p>
          <w:p w14:paraId="2E10DC92" w14:textId="77777777" w:rsidR="00E44DCC" w:rsidRPr="009C65CA" w:rsidRDefault="00E44DCC" w:rsidP="00D33A95">
            <w:pPr>
              <w:rPr>
                <w:ins w:id="59" w:author="Константин Когут" w:date="2020-04-15T17:43:00Z"/>
                <w:rFonts w:ascii="Times New Roman" w:hAnsi="Times New Roman" w:cs="Times New Roman"/>
                <w:sz w:val="24"/>
                <w:szCs w:val="28"/>
              </w:rPr>
            </w:pPr>
            <w:ins w:id="60" w:author="Константин Когут" w:date="2020-04-15T17:42:00Z">
              <w:r w:rsidRPr="009C65CA">
                <w:rPr>
                  <w:rFonts w:ascii="Times New Roman" w:hAnsi="Times New Roman" w:cs="Times New Roman"/>
                  <w:b/>
                  <w:sz w:val="24"/>
                  <w:szCs w:val="28"/>
                  <w:lang w:val="en-US"/>
                  <w:rPrChange w:id="61" w:author="Константин Когут" w:date="2020-04-15T17:43:00Z">
                    <w:rPr>
                      <w:rFonts w:ascii="Times New Roman" w:hAnsi="Times New Roman" w:cs="Times New Roman"/>
                      <w:sz w:val="28"/>
                      <w:szCs w:val="28"/>
                      <w:lang w:val="en-US"/>
                    </w:rPr>
                  </w:rPrChange>
                </w:rPr>
                <w:t>Mounts</w:t>
              </w:r>
              <w:r w:rsidRPr="009C65CA">
                <w:rPr>
                  <w:rFonts w:ascii="Times New Roman" w:hAnsi="Times New Roman" w:cs="Times New Roman"/>
                  <w:sz w:val="24"/>
                  <w:szCs w:val="28"/>
                  <w:rPrChange w:id="62" w:author="Константин Когут" w:date="2020-04-15T17:42:00Z">
                    <w:rPr>
                      <w:rFonts w:ascii="Times New Roman" w:hAnsi="Times New Roman" w:cs="Times New Roman"/>
                      <w:sz w:val="28"/>
                      <w:szCs w:val="28"/>
                      <w:lang w:val="en-US"/>
                    </w:rPr>
                  </w:rPrChange>
                </w:rPr>
                <w:t xml:space="preserve"> </w:t>
              </w:r>
              <w:r w:rsidRPr="009C65CA">
                <w:rPr>
                  <w:rFonts w:ascii="Times New Roman" w:hAnsi="Times New Roman" w:cs="Times New Roman"/>
                  <w:sz w:val="24"/>
                  <w:szCs w:val="28"/>
                </w:rPr>
                <w:t xml:space="preserve">– </w:t>
              </w:r>
            </w:ins>
            <w:ins w:id="63" w:author="Константин Когут" w:date="2020-04-15T17:43:00Z">
              <w:r w:rsidRPr="009C65CA">
                <w:rPr>
                  <w:rFonts w:ascii="Times New Roman" w:hAnsi="Times New Roman" w:cs="Times New Roman"/>
                  <w:sz w:val="24"/>
                  <w:szCs w:val="28"/>
                </w:rPr>
                <w:t>смонтированные файловые системы</w:t>
              </w:r>
            </w:ins>
          </w:p>
          <w:p w14:paraId="57EA9CD6" w14:textId="77777777" w:rsidR="00E44DCC" w:rsidRPr="009C65CA" w:rsidRDefault="00E44DCC" w:rsidP="00D33A95">
            <w:pPr>
              <w:rPr>
                <w:ins w:id="64" w:author="Константин Когут" w:date="2020-04-15T17:43:00Z"/>
                <w:rFonts w:ascii="Times New Roman" w:hAnsi="Times New Roman" w:cs="Times New Roman"/>
                <w:sz w:val="24"/>
                <w:szCs w:val="28"/>
              </w:rPr>
            </w:pPr>
            <w:ins w:id="65" w:author="Константин Когут" w:date="2020-04-15T17:43:00Z">
              <w:r w:rsidRPr="009C65CA">
                <w:rPr>
                  <w:rFonts w:ascii="Times New Roman" w:hAnsi="Times New Roman" w:cs="Times New Roman"/>
                  <w:b/>
                  <w:sz w:val="24"/>
                  <w:szCs w:val="28"/>
                  <w:lang w:val="en-US"/>
                </w:rPr>
                <w:t>S</w:t>
              </w:r>
              <w:r w:rsidRPr="009C65CA">
                <w:rPr>
                  <w:rFonts w:ascii="Times New Roman" w:hAnsi="Times New Roman" w:cs="Times New Roman"/>
                  <w:b/>
                  <w:sz w:val="24"/>
                  <w:szCs w:val="28"/>
                  <w:lang w:val="en-US"/>
                  <w:rPrChange w:id="66" w:author="Константин Когут" w:date="2020-04-15T17:43:00Z">
                    <w:rPr>
                      <w:rFonts w:ascii="Times New Roman" w:hAnsi="Times New Roman" w:cs="Times New Roman"/>
                      <w:sz w:val="28"/>
                      <w:szCs w:val="28"/>
                      <w:lang w:val="en-US"/>
                    </w:rPr>
                  </w:rPrChange>
                </w:rPr>
                <w:t>ys</w:t>
              </w:r>
            </w:ins>
            <w:r w:rsidR="00C72676" w:rsidRPr="009C65CA">
              <w:rPr>
                <w:rStyle w:val="af8"/>
                <w:rFonts w:ascii="Times New Roman" w:hAnsi="Times New Roman" w:cs="Times New Roman"/>
                <w:b/>
                <w:sz w:val="24"/>
                <w:szCs w:val="28"/>
                <w:lang w:val="en-US"/>
              </w:rPr>
              <w:footnoteReference w:id="2"/>
            </w:r>
            <w:ins w:id="67" w:author="Константин Когут" w:date="2020-04-15T17:43:00Z">
              <w:r w:rsidRPr="009C65CA">
                <w:rPr>
                  <w:rFonts w:ascii="Times New Roman" w:hAnsi="Times New Roman" w:cs="Times New Roman"/>
                  <w:b/>
                  <w:sz w:val="24"/>
                  <w:szCs w:val="28"/>
                  <w:rPrChange w:id="68" w:author="Константин Когут" w:date="2020-04-15T17:44:00Z">
                    <w:rPr>
                      <w:rFonts w:ascii="Times New Roman" w:hAnsi="Times New Roman" w:cs="Times New Roman"/>
                      <w:b/>
                      <w:sz w:val="28"/>
                      <w:szCs w:val="28"/>
                      <w:lang w:val="en-US"/>
                    </w:rPr>
                  </w:rPrChange>
                </w:rPr>
                <w:t xml:space="preserve"> </w:t>
              </w:r>
            </w:ins>
            <w:ins w:id="69" w:author="Константин Когут" w:date="2020-04-15T17:44:00Z">
              <w:r w:rsidRPr="009C65CA">
                <w:rPr>
                  <w:rFonts w:ascii="Times New Roman" w:hAnsi="Times New Roman" w:cs="Times New Roman"/>
                  <w:b/>
                  <w:sz w:val="24"/>
                  <w:szCs w:val="28"/>
                  <w:rPrChange w:id="70" w:author="Константин Когут" w:date="2020-04-15T17:44:00Z">
                    <w:rPr>
                      <w:rFonts w:ascii="Times New Roman" w:hAnsi="Times New Roman" w:cs="Times New Roman"/>
                      <w:b/>
                      <w:sz w:val="28"/>
                      <w:szCs w:val="28"/>
                      <w:lang w:val="en-US"/>
                    </w:rPr>
                  </w:rPrChange>
                </w:rPr>
                <w:t>–</w:t>
              </w:r>
            </w:ins>
            <w:ins w:id="71" w:author="Константин Когут" w:date="2020-04-15T17:43:00Z">
              <w:r w:rsidRPr="009C65CA">
                <w:rPr>
                  <w:rFonts w:ascii="Times New Roman" w:hAnsi="Times New Roman" w:cs="Times New Roman"/>
                  <w:b/>
                  <w:sz w:val="24"/>
                  <w:szCs w:val="28"/>
                  <w:rPrChange w:id="72" w:author="Константин Когут" w:date="2020-04-15T17:44:00Z">
                    <w:rPr>
                      <w:rFonts w:ascii="Times New Roman" w:hAnsi="Times New Roman" w:cs="Times New Roman"/>
                      <w:b/>
                      <w:sz w:val="28"/>
                      <w:szCs w:val="28"/>
                      <w:lang w:val="en-US"/>
                    </w:rPr>
                  </w:rPrChange>
                </w:rPr>
                <w:t xml:space="preserve"> </w:t>
              </w:r>
            </w:ins>
            <w:ins w:id="73" w:author="Константин Когут" w:date="2020-04-15T17:44:00Z">
              <w:r w:rsidRPr="009C65CA">
                <w:rPr>
                  <w:rFonts w:ascii="Times New Roman" w:hAnsi="Times New Roman" w:cs="Times New Roman"/>
                  <w:sz w:val="24"/>
                  <w:szCs w:val="28"/>
                </w:rPr>
                <w:t>доступная для редактирования информация о системе</w:t>
              </w:r>
            </w:ins>
          </w:p>
          <w:p w14:paraId="5E8FA8BD" w14:textId="77777777" w:rsidR="00E44DCC" w:rsidRPr="009C65CA" w:rsidRDefault="00E44DCC" w:rsidP="00D33A95">
            <w:pPr>
              <w:rPr>
                <w:ins w:id="74" w:author="Константин Когут" w:date="2020-04-15T17:41:00Z"/>
                <w:rFonts w:ascii="Times New Roman" w:hAnsi="Times New Roman" w:cs="Times New Roman"/>
                <w:sz w:val="24"/>
                <w:szCs w:val="28"/>
                <w:rPrChange w:id="75" w:author="Константин Когут" w:date="2020-04-15T17:43:00Z">
                  <w:rPr>
                    <w:ins w:id="76" w:author="Константин Когут" w:date="2020-04-15T17:41:00Z"/>
                    <w:rFonts w:ascii="Times New Roman" w:hAnsi="Times New Roman" w:cs="Times New Roman"/>
                    <w:sz w:val="28"/>
                    <w:szCs w:val="28"/>
                    <w:lang w:val="en-US"/>
                  </w:rPr>
                </w:rPrChange>
              </w:rPr>
            </w:pPr>
          </w:p>
          <w:p w14:paraId="4849432F" w14:textId="77777777" w:rsidR="00E44DCC" w:rsidRPr="0086071A" w:rsidRDefault="00E44DCC" w:rsidP="00D33A95">
            <w:pPr>
              <w:rPr>
                <w:rFonts w:ascii="Times New Roman" w:hAnsi="Times New Roman" w:cs="Times New Roman"/>
                <w:sz w:val="28"/>
                <w:szCs w:val="28"/>
              </w:rPr>
            </w:pPr>
          </w:p>
        </w:tc>
      </w:tr>
      <w:tr w:rsidR="00E44DCC" w:rsidRPr="00C72676" w14:paraId="42AE7F93" w14:textId="77777777" w:rsidTr="00C72676">
        <w:trPr>
          <w:trHeight w:val="1392"/>
        </w:trPr>
        <w:tc>
          <w:tcPr>
            <w:tcW w:w="2169" w:type="dxa"/>
          </w:tcPr>
          <w:p w14:paraId="3C7A57F2" w14:textId="03C4039B" w:rsidR="00D33A95" w:rsidRPr="000F1920" w:rsidRDefault="00FD2CF0" w:rsidP="00E2057D">
            <w:pPr>
              <w:rPr>
                <w:rFonts w:ascii="Times New Roman" w:hAnsi="Times New Roman" w:cs="Times New Roman"/>
                <w:b/>
                <w:sz w:val="28"/>
                <w:szCs w:val="28"/>
              </w:rPr>
            </w:pPr>
            <w:r w:rsidRPr="000F1920">
              <w:rPr>
                <w:rFonts w:ascii="Times New Roman" w:hAnsi="Times New Roman" w:cs="Times New Roman"/>
                <w:b/>
                <w:sz w:val="28"/>
                <w:szCs w:val="28"/>
              </w:rPr>
              <w:lastRenderedPageBreak/>
              <w:t xml:space="preserve">Примеры </w:t>
            </w:r>
            <w:proofErr w:type="spellStart"/>
            <w:r w:rsidRPr="000F1920">
              <w:rPr>
                <w:rFonts w:ascii="Times New Roman" w:hAnsi="Times New Roman" w:cs="Times New Roman"/>
                <w:b/>
                <w:sz w:val="28"/>
                <w:szCs w:val="28"/>
                <w:lang w:val="en-US"/>
              </w:rPr>
              <w:t>файлов</w:t>
            </w:r>
            <w:proofErr w:type="spellEnd"/>
          </w:p>
        </w:tc>
        <w:tc>
          <w:tcPr>
            <w:tcW w:w="3785" w:type="dxa"/>
          </w:tcPr>
          <w:p w14:paraId="3C8CA9D8" w14:textId="77777777" w:rsidR="00FD2CF0" w:rsidRPr="009C65CA" w:rsidRDefault="00FD2CF0" w:rsidP="00D33A95">
            <w:pPr>
              <w:rPr>
                <w:rFonts w:ascii="Times New Roman" w:hAnsi="Times New Roman" w:cs="Times New Roman"/>
                <w:sz w:val="24"/>
                <w:szCs w:val="28"/>
              </w:rPr>
            </w:pPr>
            <w:commentRangeStart w:id="77"/>
            <w:r w:rsidRPr="009C65CA">
              <w:rPr>
                <w:rFonts w:ascii="Times New Roman" w:hAnsi="Times New Roman" w:cs="Times New Roman"/>
                <w:b/>
                <w:sz w:val="24"/>
                <w:szCs w:val="28"/>
                <w:lang w:val="en-US"/>
              </w:rPr>
              <w:t>Mem</w:t>
            </w:r>
            <w:commentRangeEnd w:id="77"/>
            <w:r w:rsidR="00303E3A" w:rsidRPr="009C65CA">
              <w:rPr>
                <w:rStyle w:val="ab"/>
                <w:sz w:val="24"/>
              </w:rPr>
              <w:commentReference w:id="77"/>
            </w:r>
            <w:r w:rsidR="003F48A0" w:rsidRPr="009C65CA">
              <w:rPr>
                <w:rFonts w:ascii="Times New Roman" w:hAnsi="Times New Roman" w:cs="Times New Roman"/>
                <w:sz w:val="24"/>
                <w:szCs w:val="28"/>
              </w:rPr>
              <w:t xml:space="preserve"> </w:t>
            </w:r>
            <w:del w:id="78" w:author="Константин Когут" w:date="2020-04-15T16:01:00Z">
              <w:r w:rsidRPr="009C65CA" w:rsidDel="00303E3A">
                <w:rPr>
                  <w:rFonts w:ascii="Times New Roman" w:hAnsi="Times New Roman" w:cs="Times New Roman"/>
                  <w:sz w:val="24"/>
                  <w:szCs w:val="28"/>
                </w:rPr>
                <w:delText>-</w:delText>
              </w:r>
            </w:del>
            <w:ins w:id="79" w:author="Константин Когут" w:date="2020-04-15T16:01:00Z">
              <w:r w:rsidR="00303E3A" w:rsidRPr="009C65CA">
                <w:rPr>
                  <w:rFonts w:ascii="Times New Roman" w:hAnsi="Times New Roman" w:cs="Times New Roman"/>
                  <w:sz w:val="24"/>
                  <w:szCs w:val="28"/>
                </w:rPr>
                <w:t xml:space="preserve">– </w:t>
              </w:r>
            </w:ins>
            <w:r w:rsidR="003F48A0" w:rsidRPr="009C65CA">
              <w:rPr>
                <w:rFonts w:ascii="Times New Roman" w:hAnsi="Times New Roman" w:cs="Times New Roman"/>
                <w:sz w:val="24"/>
                <w:szCs w:val="28"/>
              </w:rPr>
              <w:t xml:space="preserve"> </w:t>
            </w:r>
            <w:r w:rsidRPr="009C65CA">
              <w:rPr>
                <w:rFonts w:ascii="Times New Roman" w:hAnsi="Times New Roman" w:cs="Times New Roman"/>
                <w:sz w:val="24"/>
                <w:szCs w:val="28"/>
              </w:rPr>
              <w:t>образ физической памяти</w:t>
            </w:r>
          </w:p>
          <w:p w14:paraId="7B5C8F85" w14:textId="77777777" w:rsidR="00FD2CF0" w:rsidRPr="009C65CA" w:rsidRDefault="00FD2CF0" w:rsidP="00D33A95">
            <w:pPr>
              <w:rPr>
                <w:rFonts w:ascii="Times New Roman" w:hAnsi="Times New Roman" w:cs="Times New Roman"/>
                <w:sz w:val="24"/>
                <w:szCs w:val="28"/>
              </w:rPr>
            </w:pPr>
            <w:commentRangeStart w:id="80"/>
            <w:r w:rsidRPr="009C65CA">
              <w:rPr>
                <w:rFonts w:ascii="Times New Roman" w:hAnsi="Times New Roman" w:cs="Times New Roman"/>
                <w:b/>
                <w:sz w:val="24"/>
                <w:szCs w:val="28"/>
                <w:lang w:val="en-US"/>
              </w:rPr>
              <w:t>Null</w:t>
            </w:r>
            <w:commentRangeEnd w:id="80"/>
            <w:r w:rsidR="00303E3A" w:rsidRPr="009C65CA">
              <w:rPr>
                <w:rStyle w:val="ab"/>
                <w:sz w:val="24"/>
              </w:rPr>
              <w:commentReference w:id="80"/>
            </w:r>
            <w:r w:rsidR="003F48A0" w:rsidRPr="009C65CA">
              <w:rPr>
                <w:rFonts w:ascii="Times New Roman" w:hAnsi="Times New Roman" w:cs="Times New Roman"/>
                <w:b/>
                <w:sz w:val="24"/>
                <w:szCs w:val="28"/>
              </w:rPr>
              <w:t xml:space="preserve"> </w:t>
            </w:r>
            <w:del w:id="81" w:author="Константин Когут" w:date="2020-04-15T16:01:00Z">
              <w:r w:rsidRPr="009C65CA" w:rsidDel="00303E3A">
                <w:rPr>
                  <w:rFonts w:ascii="Times New Roman" w:hAnsi="Times New Roman" w:cs="Times New Roman"/>
                  <w:sz w:val="24"/>
                  <w:szCs w:val="28"/>
                </w:rPr>
                <w:delText>-</w:delText>
              </w:r>
            </w:del>
            <w:ins w:id="82" w:author="Константин Когут" w:date="2020-04-15T16:01:00Z">
              <w:r w:rsidR="00303E3A" w:rsidRPr="009C65CA">
                <w:rPr>
                  <w:rFonts w:ascii="Times New Roman" w:hAnsi="Times New Roman" w:cs="Times New Roman"/>
                  <w:sz w:val="24"/>
                  <w:szCs w:val="28"/>
                </w:rPr>
                <w:t xml:space="preserve">– </w:t>
              </w:r>
            </w:ins>
            <w:r w:rsidR="003F48A0" w:rsidRPr="009C65CA">
              <w:rPr>
                <w:rFonts w:ascii="Times New Roman" w:hAnsi="Times New Roman" w:cs="Times New Roman"/>
                <w:sz w:val="24"/>
                <w:szCs w:val="28"/>
              </w:rPr>
              <w:t xml:space="preserve"> </w:t>
            </w:r>
            <w:r w:rsidRPr="009C65CA">
              <w:rPr>
                <w:rFonts w:ascii="Times New Roman" w:hAnsi="Times New Roman" w:cs="Times New Roman"/>
                <w:sz w:val="24"/>
                <w:szCs w:val="28"/>
              </w:rPr>
              <w:t>пустое устройство</w:t>
            </w:r>
          </w:p>
          <w:p w14:paraId="28FAC92B" w14:textId="77777777" w:rsidR="00FD2CF0" w:rsidRPr="009C65CA" w:rsidRDefault="00FD2CF0" w:rsidP="00D33A95">
            <w:pPr>
              <w:rPr>
                <w:rFonts w:ascii="Times New Roman" w:hAnsi="Times New Roman" w:cs="Times New Roman"/>
                <w:sz w:val="24"/>
                <w:szCs w:val="28"/>
              </w:rPr>
            </w:pPr>
            <w:proofErr w:type="spellStart"/>
            <w:r w:rsidRPr="009C65CA">
              <w:rPr>
                <w:rFonts w:ascii="Times New Roman" w:hAnsi="Times New Roman" w:cs="Times New Roman"/>
                <w:b/>
                <w:sz w:val="24"/>
                <w:szCs w:val="28"/>
                <w:lang w:val="en-US"/>
              </w:rPr>
              <w:t>Urandom</w:t>
            </w:r>
            <w:proofErr w:type="spellEnd"/>
            <w:r w:rsidR="003F48A0" w:rsidRPr="009C65CA">
              <w:rPr>
                <w:rFonts w:ascii="Times New Roman" w:hAnsi="Times New Roman" w:cs="Times New Roman"/>
                <w:b/>
                <w:sz w:val="24"/>
                <w:szCs w:val="28"/>
              </w:rPr>
              <w:t xml:space="preserve"> </w:t>
            </w:r>
            <w:del w:id="83" w:author="Константин Когут" w:date="2020-04-15T16:01:00Z">
              <w:r w:rsidRPr="009C65CA" w:rsidDel="00303E3A">
                <w:rPr>
                  <w:rFonts w:ascii="Times New Roman" w:hAnsi="Times New Roman" w:cs="Times New Roman"/>
                  <w:sz w:val="24"/>
                  <w:szCs w:val="28"/>
                </w:rPr>
                <w:delText>-</w:delText>
              </w:r>
            </w:del>
            <w:ins w:id="84" w:author="Константин Когут" w:date="2020-04-15T16:01:00Z">
              <w:r w:rsidR="00303E3A" w:rsidRPr="009C65CA">
                <w:rPr>
                  <w:rFonts w:ascii="Times New Roman" w:hAnsi="Times New Roman" w:cs="Times New Roman"/>
                  <w:sz w:val="24"/>
                  <w:szCs w:val="28"/>
                </w:rPr>
                <w:t xml:space="preserve">– </w:t>
              </w:r>
            </w:ins>
            <w:r w:rsidR="003F48A0" w:rsidRPr="009C65CA">
              <w:rPr>
                <w:rFonts w:ascii="Times New Roman" w:hAnsi="Times New Roman" w:cs="Times New Roman"/>
                <w:sz w:val="24"/>
                <w:szCs w:val="28"/>
              </w:rPr>
              <w:t xml:space="preserve"> </w:t>
            </w:r>
            <w:r w:rsidRPr="009C65CA">
              <w:rPr>
                <w:rFonts w:ascii="Times New Roman" w:hAnsi="Times New Roman" w:cs="Times New Roman"/>
                <w:sz w:val="24"/>
                <w:szCs w:val="28"/>
              </w:rPr>
              <w:t xml:space="preserve">файл </w:t>
            </w:r>
            <w:r w:rsidR="003F48A0" w:rsidRPr="009C65CA">
              <w:rPr>
                <w:rFonts w:ascii="Times New Roman" w:hAnsi="Times New Roman" w:cs="Times New Roman"/>
                <w:sz w:val="24"/>
                <w:szCs w:val="28"/>
              </w:rPr>
              <w:t>(символьное псевдоустройство)</w:t>
            </w:r>
            <w:proofErr w:type="spellStart"/>
            <w:r w:rsidRPr="009C65CA">
              <w:rPr>
                <w:rFonts w:ascii="Times New Roman" w:hAnsi="Times New Roman" w:cs="Times New Roman"/>
                <w:sz w:val="24"/>
                <w:szCs w:val="28"/>
              </w:rPr>
              <w:t>псевдогенератора</w:t>
            </w:r>
            <w:proofErr w:type="spellEnd"/>
            <w:r w:rsidRPr="009C65CA">
              <w:rPr>
                <w:rFonts w:ascii="Times New Roman" w:hAnsi="Times New Roman" w:cs="Times New Roman"/>
                <w:sz w:val="24"/>
                <w:szCs w:val="28"/>
              </w:rPr>
              <w:t xml:space="preserve"> случайных чисел</w:t>
            </w:r>
          </w:p>
          <w:p w14:paraId="3804472B" w14:textId="77777777" w:rsidR="00FD2CF0" w:rsidRPr="009C65CA" w:rsidRDefault="00FD2CF0" w:rsidP="00D33A95">
            <w:pPr>
              <w:rPr>
                <w:rFonts w:ascii="Times New Roman" w:hAnsi="Times New Roman" w:cs="Times New Roman"/>
                <w:b/>
                <w:sz w:val="24"/>
                <w:szCs w:val="28"/>
                <w:rPrChange w:id="85" w:author="Константин Когут" w:date="2020-04-15T16:01:00Z">
                  <w:rPr>
                    <w:rFonts w:ascii="Times New Roman" w:hAnsi="Times New Roman" w:cs="Times New Roman"/>
                    <w:sz w:val="28"/>
                    <w:szCs w:val="28"/>
                  </w:rPr>
                </w:rPrChange>
              </w:rPr>
            </w:pPr>
            <w:commentRangeStart w:id="86"/>
            <w:r w:rsidRPr="009C65CA">
              <w:rPr>
                <w:rFonts w:ascii="Times New Roman" w:hAnsi="Times New Roman" w:cs="Times New Roman"/>
                <w:b/>
                <w:sz w:val="24"/>
                <w:szCs w:val="28"/>
                <w:lang w:val="en-US"/>
              </w:rPr>
              <w:t>Random</w:t>
            </w:r>
            <w:commentRangeEnd w:id="86"/>
            <w:r w:rsidR="003F48A0" w:rsidRPr="009C65CA">
              <w:rPr>
                <w:rStyle w:val="ab"/>
                <w:sz w:val="24"/>
              </w:rPr>
              <w:commentReference w:id="86"/>
            </w:r>
            <w:r w:rsidR="003F48A0" w:rsidRPr="009C65CA">
              <w:rPr>
                <w:rFonts w:ascii="Times New Roman" w:hAnsi="Times New Roman" w:cs="Times New Roman"/>
                <w:b/>
                <w:sz w:val="24"/>
                <w:szCs w:val="28"/>
              </w:rPr>
              <w:t xml:space="preserve"> </w:t>
            </w:r>
            <w:del w:id="87" w:author="Константин Когут" w:date="2020-04-15T16:01:00Z">
              <w:r w:rsidRPr="009C65CA" w:rsidDel="00303E3A">
                <w:rPr>
                  <w:rFonts w:ascii="Times New Roman" w:hAnsi="Times New Roman" w:cs="Times New Roman"/>
                  <w:b/>
                  <w:sz w:val="24"/>
                  <w:szCs w:val="28"/>
                </w:rPr>
                <w:delText>-</w:delText>
              </w:r>
            </w:del>
            <w:ins w:id="88" w:author="Константин Когут" w:date="2020-04-15T16:01:00Z">
              <w:r w:rsidR="00303E3A" w:rsidRPr="009C65CA">
                <w:rPr>
                  <w:rFonts w:ascii="Times New Roman" w:hAnsi="Times New Roman" w:cs="Times New Roman"/>
                  <w:b/>
                  <w:sz w:val="24"/>
                  <w:szCs w:val="28"/>
                </w:rPr>
                <w:t xml:space="preserve">– </w:t>
              </w:r>
            </w:ins>
            <w:r w:rsidR="003F48A0" w:rsidRPr="009C65CA">
              <w:rPr>
                <w:rFonts w:ascii="Times New Roman" w:hAnsi="Times New Roman" w:cs="Times New Roman"/>
                <w:b/>
                <w:sz w:val="24"/>
                <w:szCs w:val="28"/>
              </w:rPr>
              <w:t xml:space="preserve"> </w:t>
            </w:r>
            <w:r w:rsidRPr="009C65CA">
              <w:rPr>
                <w:rFonts w:ascii="Times New Roman" w:hAnsi="Times New Roman" w:cs="Times New Roman"/>
                <w:sz w:val="24"/>
                <w:szCs w:val="28"/>
              </w:rPr>
              <w:t>файл генератора случайных чисел</w:t>
            </w:r>
          </w:p>
          <w:p w14:paraId="172B2094" w14:textId="77777777" w:rsidR="003F48A0" w:rsidRPr="009C65CA" w:rsidRDefault="003F48A0" w:rsidP="00FD2CF0">
            <w:pPr>
              <w:rPr>
                <w:ins w:id="89" w:author="Константин Когут" w:date="2020-04-15T16:00:00Z"/>
                <w:rFonts w:ascii="Times New Roman" w:hAnsi="Times New Roman" w:cs="Times New Roman"/>
                <w:sz w:val="24"/>
                <w:szCs w:val="28"/>
              </w:rPr>
            </w:pPr>
            <w:proofErr w:type="spellStart"/>
            <w:r w:rsidRPr="009C65CA">
              <w:rPr>
                <w:rFonts w:ascii="Times New Roman" w:hAnsi="Times New Roman" w:cs="Times New Roman"/>
                <w:b/>
                <w:sz w:val="24"/>
                <w:szCs w:val="28"/>
                <w:lang w:val="en-US"/>
              </w:rPr>
              <w:t>Tty</w:t>
            </w:r>
            <w:proofErr w:type="spellEnd"/>
            <w:r w:rsidRPr="009C65CA">
              <w:rPr>
                <w:rFonts w:ascii="Times New Roman" w:hAnsi="Times New Roman" w:cs="Times New Roman"/>
                <w:sz w:val="24"/>
                <w:szCs w:val="28"/>
                <w:rPrChange w:id="90" w:author="Константин Когут" w:date="2020-04-15T16:00:00Z">
                  <w:rPr>
                    <w:rFonts w:ascii="Times New Roman" w:hAnsi="Times New Roman" w:cs="Times New Roman"/>
                    <w:sz w:val="28"/>
                    <w:szCs w:val="28"/>
                    <w:lang w:val="en-US"/>
                  </w:rPr>
                </w:rPrChange>
              </w:rPr>
              <w:t xml:space="preserve"> – </w:t>
            </w:r>
            <w:ins w:id="91" w:author="Константин Когут" w:date="2020-04-15T16:00:00Z">
              <w:r w:rsidR="00303E3A" w:rsidRPr="009C65CA">
                <w:rPr>
                  <w:rFonts w:ascii="Times New Roman" w:hAnsi="Times New Roman" w:cs="Times New Roman"/>
                  <w:sz w:val="24"/>
                  <w:szCs w:val="28"/>
                </w:rPr>
                <w:t>терминал</w:t>
              </w:r>
            </w:ins>
          </w:p>
          <w:p w14:paraId="6C8D8D14" w14:textId="77777777" w:rsidR="00303E3A" w:rsidRPr="009C65CA" w:rsidRDefault="00303E3A" w:rsidP="00FD2CF0">
            <w:pPr>
              <w:rPr>
                <w:ins w:id="92" w:author="Константин Когут" w:date="2020-04-15T16:03:00Z"/>
                <w:rFonts w:ascii="Times New Roman" w:hAnsi="Times New Roman" w:cs="Times New Roman"/>
                <w:sz w:val="24"/>
                <w:szCs w:val="28"/>
              </w:rPr>
            </w:pPr>
            <w:ins w:id="93" w:author="Константин Когут" w:date="2020-04-15T16:00:00Z">
              <w:r w:rsidRPr="009C65CA">
                <w:rPr>
                  <w:rFonts w:ascii="Times New Roman" w:hAnsi="Times New Roman" w:cs="Times New Roman"/>
                  <w:b/>
                  <w:sz w:val="24"/>
                  <w:szCs w:val="28"/>
                  <w:lang w:val="en-US"/>
                  <w:rPrChange w:id="94" w:author="Константин Когут" w:date="2020-04-15T16:01:00Z">
                    <w:rPr>
                      <w:rFonts w:ascii="Times New Roman" w:hAnsi="Times New Roman" w:cs="Times New Roman"/>
                      <w:sz w:val="28"/>
                      <w:szCs w:val="28"/>
                      <w:lang w:val="en-US"/>
                    </w:rPr>
                  </w:rPrChange>
                </w:rPr>
                <w:t>Pts</w:t>
              </w:r>
              <w:r w:rsidRPr="009C65CA">
                <w:rPr>
                  <w:rFonts w:ascii="Times New Roman" w:hAnsi="Times New Roman" w:cs="Times New Roman"/>
                  <w:sz w:val="24"/>
                  <w:szCs w:val="28"/>
                  <w:lang w:val="en-US"/>
                </w:rPr>
                <w:t xml:space="preserve"> </w:t>
              </w:r>
            </w:ins>
            <w:ins w:id="95" w:author="Константин Когут" w:date="2020-04-15T16:01:00Z">
              <w:r w:rsidRPr="009C65CA">
                <w:rPr>
                  <w:rFonts w:ascii="Times New Roman" w:hAnsi="Times New Roman" w:cs="Times New Roman"/>
                  <w:sz w:val="24"/>
                  <w:szCs w:val="28"/>
                  <w:lang w:val="en-US"/>
                </w:rPr>
                <w:t>–</w:t>
              </w:r>
              <w:r w:rsidRPr="009C65CA">
                <w:rPr>
                  <w:rFonts w:ascii="Times New Roman" w:hAnsi="Times New Roman" w:cs="Times New Roman"/>
                  <w:sz w:val="24"/>
                  <w:szCs w:val="28"/>
                </w:rPr>
                <w:t xml:space="preserve"> </w:t>
              </w:r>
            </w:ins>
            <w:ins w:id="96" w:author="Константин Когут" w:date="2020-04-15T16:00:00Z">
              <w:r w:rsidRPr="009C65CA">
                <w:rPr>
                  <w:rFonts w:ascii="Times New Roman" w:hAnsi="Times New Roman" w:cs="Times New Roman"/>
                  <w:sz w:val="24"/>
                  <w:szCs w:val="28"/>
                  <w:lang w:val="en-US"/>
                </w:rPr>
                <w:t xml:space="preserve"> </w:t>
              </w:r>
            </w:ins>
            <w:proofErr w:type="spellStart"/>
            <w:ins w:id="97" w:author="Константин Когут" w:date="2020-04-15T16:01:00Z">
              <w:r w:rsidRPr="009C65CA">
                <w:rPr>
                  <w:rFonts w:ascii="Times New Roman" w:hAnsi="Times New Roman" w:cs="Times New Roman"/>
                  <w:sz w:val="24"/>
                  <w:szCs w:val="28"/>
                </w:rPr>
                <w:t>псевдотерминал</w:t>
              </w:r>
            </w:ins>
            <w:proofErr w:type="spellEnd"/>
          </w:p>
          <w:p w14:paraId="0D6A24C4" w14:textId="77777777" w:rsidR="00303E3A" w:rsidRPr="009C65CA" w:rsidRDefault="00303E3A" w:rsidP="00FD2CF0">
            <w:pPr>
              <w:rPr>
                <w:rFonts w:ascii="Times New Roman" w:hAnsi="Times New Roman" w:cs="Times New Roman"/>
                <w:sz w:val="24"/>
                <w:szCs w:val="28"/>
              </w:rPr>
            </w:pPr>
            <w:proofErr w:type="spellStart"/>
            <w:ins w:id="98" w:author="Константин Когут" w:date="2020-04-15T16:03:00Z">
              <w:r w:rsidRPr="009C65CA">
                <w:rPr>
                  <w:rFonts w:ascii="Times New Roman" w:hAnsi="Times New Roman" w:cs="Times New Roman"/>
                  <w:b/>
                  <w:sz w:val="24"/>
                  <w:szCs w:val="28"/>
                  <w:lang w:val="en-US"/>
                </w:rPr>
                <w:t>Sdx</w:t>
              </w:r>
              <w:proofErr w:type="spellEnd"/>
              <w:r w:rsidRPr="009C65CA">
                <w:rPr>
                  <w:rFonts w:ascii="Times New Roman" w:hAnsi="Times New Roman" w:cs="Times New Roman"/>
                  <w:b/>
                  <w:sz w:val="24"/>
                  <w:szCs w:val="28"/>
                  <w:lang w:val="en-US"/>
                </w:rPr>
                <w:t xml:space="preserve"> </w:t>
              </w:r>
            </w:ins>
            <w:ins w:id="99" w:author="Константин Когут" w:date="2020-04-15T16:04:00Z">
              <w:r w:rsidRPr="009C65CA">
                <w:rPr>
                  <w:rFonts w:ascii="Times New Roman" w:hAnsi="Times New Roman" w:cs="Times New Roman"/>
                  <w:b/>
                  <w:sz w:val="24"/>
                  <w:szCs w:val="28"/>
                  <w:lang w:val="en-US"/>
                </w:rPr>
                <w:t>–</w:t>
              </w:r>
              <w:r w:rsidRPr="009C65CA">
                <w:rPr>
                  <w:rFonts w:ascii="Times New Roman" w:hAnsi="Times New Roman" w:cs="Times New Roman"/>
                  <w:sz w:val="24"/>
                  <w:szCs w:val="28"/>
                  <w:lang w:val="en-US"/>
                </w:rPr>
                <w:t xml:space="preserve"> </w:t>
              </w:r>
              <w:r w:rsidRPr="009C65CA">
                <w:rPr>
                  <w:rFonts w:ascii="Times New Roman" w:hAnsi="Times New Roman" w:cs="Times New Roman"/>
                  <w:sz w:val="24"/>
                  <w:szCs w:val="28"/>
                </w:rPr>
                <w:t>блочное устройство</w:t>
              </w:r>
            </w:ins>
          </w:p>
          <w:p w14:paraId="3C112747" w14:textId="77777777" w:rsidR="00D33A95" w:rsidRPr="009C65CA" w:rsidRDefault="00D33A95" w:rsidP="00FD2CF0">
            <w:pPr>
              <w:ind w:firstLine="708"/>
              <w:rPr>
                <w:rFonts w:ascii="Times New Roman" w:hAnsi="Times New Roman" w:cs="Times New Roman"/>
                <w:sz w:val="24"/>
                <w:szCs w:val="28"/>
              </w:rPr>
            </w:pPr>
          </w:p>
        </w:tc>
        <w:tc>
          <w:tcPr>
            <w:tcW w:w="3118" w:type="dxa"/>
          </w:tcPr>
          <w:p w14:paraId="791CB1D8" w14:textId="77777777" w:rsidR="00D33A95" w:rsidRPr="0086071A" w:rsidRDefault="00D33A95" w:rsidP="00D33A95">
            <w:pPr>
              <w:rPr>
                <w:rFonts w:ascii="Times New Roman" w:hAnsi="Times New Roman" w:cs="Times New Roman"/>
                <w:sz w:val="28"/>
                <w:szCs w:val="28"/>
              </w:rPr>
            </w:pPr>
          </w:p>
        </w:tc>
        <w:tc>
          <w:tcPr>
            <w:tcW w:w="2127" w:type="dxa"/>
          </w:tcPr>
          <w:p w14:paraId="5CDFB09D" w14:textId="4FAB1EB7" w:rsidR="00E44DCC" w:rsidRPr="009C65CA" w:rsidRDefault="00E2057D" w:rsidP="00D33A95">
            <w:pPr>
              <w:rPr>
                <w:rFonts w:ascii="Times New Roman" w:hAnsi="Times New Roman" w:cs="Times New Roman"/>
                <w:sz w:val="24"/>
                <w:szCs w:val="28"/>
              </w:rPr>
            </w:pPr>
            <w:r>
              <w:rPr>
                <w:rFonts w:ascii="Times New Roman" w:hAnsi="Times New Roman" w:cs="Times New Roman"/>
                <w:b/>
                <w:sz w:val="24"/>
                <w:szCs w:val="28"/>
                <w:lang w:val="en-US"/>
              </w:rPr>
              <w:t>proc</w:t>
            </w:r>
            <w:r w:rsidRPr="00E2057D">
              <w:rPr>
                <w:rFonts w:ascii="Times New Roman" w:hAnsi="Times New Roman" w:cs="Times New Roman"/>
                <w:b/>
                <w:sz w:val="24"/>
                <w:szCs w:val="28"/>
              </w:rPr>
              <w:t>/</w:t>
            </w:r>
            <w:proofErr w:type="spellStart"/>
            <w:ins w:id="100" w:author="Константин Когут" w:date="2020-04-15T17:42:00Z">
              <w:r w:rsidR="00E44DCC" w:rsidRPr="00E2057D">
                <w:rPr>
                  <w:rFonts w:ascii="Times New Roman" w:hAnsi="Times New Roman" w:cs="Times New Roman"/>
                  <w:b/>
                  <w:sz w:val="24"/>
                  <w:szCs w:val="28"/>
                  <w:lang w:val="en-US"/>
                </w:rPr>
                <w:t>Cpuinfo</w:t>
              </w:r>
              <w:proofErr w:type="spellEnd"/>
              <w:r w:rsidR="00E44DCC" w:rsidRPr="009C65CA">
                <w:rPr>
                  <w:rFonts w:ascii="Times New Roman" w:hAnsi="Times New Roman" w:cs="Times New Roman"/>
                  <w:sz w:val="24"/>
                  <w:szCs w:val="28"/>
                </w:rPr>
                <w:t xml:space="preserve"> – сведения о ЦПУ</w:t>
              </w:r>
            </w:ins>
          </w:p>
          <w:p w14:paraId="0C876EB3" w14:textId="77777777" w:rsidR="00C72676" w:rsidRPr="0086071A" w:rsidRDefault="00C72676" w:rsidP="00D33A95">
            <w:pPr>
              <w:rPr>
                <w:rFonts w:ascii="Times New Roman" w:hAnsi="Times New Roman" w:cs="Times New Roman"/>
                <w:sz w:val="28"/>
                <w:szCs w:val="28"/>
              </w:rPr>
            </w:pPr>
            <w:r w:rsidRPr="00E2057D">
              <w:rPr>
                <w:rFonts w:ascii="Times New Roman" w:hAnsi="Times New Roman" w:cs="Times New Roman"/>
                <w:b/>
                <w:sz w:val="24"/>
                <w:szCs w:val="28"/>
              </w:rPr>
              <w:t>/</w:t>
            </w:r>
            <w:r w:rsidRPr="00E2057D">
              <w:rPr>
                <w:rFonts w:ascii="Times New Roman" w:hAnsi="Times New Roman" w:cs="Times New Roman"/>
                <w:b/>
                <w:sz w:val="24"/>
                <w:szCs w:val="28"/>
                <w:lang w:val="en-US"/>
              </w:rPr>
              <w:t>proc</w:t>
            </w:r>
            <w:r w:rsidRPr="00E2057D">
              <w:rPr>
                <w:rFonts w:ascii="Times New Roman" w:hAnsi="Times New Roman" w:cs="Times New Roman"/>
                <w:b/>
                <w:sz w:val="24"/>
                <w:szCs w:val="28"/>
              </w:rPr>
              <w:t>/</w:t>
            </w:r>
            <w:r w:rsidRPr="00E2057D">
              <w:rPr>
                <w:rFonts w:ascii="Times New Roman" w:hAnsi="Times New Roman" w:cs="Times New Roman"/>
                <w:b/>
                <w:sz w:val="24"/>
                <w:szCs w:val="28"/>
                <w:lang w:val="en-US"/>
              </w:rPr>
              <w:t>sys</w:t>
            </w:r>
            <w:r w:rsidRPr="00E2057D">
              <w:rPr>
                <w:rFonts w:ascii="Times New Roman" w:hAnsi="Times New Roman" w:cs="Times New Roman"/>
                <w:b/>
                <w:sz w:val="24"/>
                <w:szCs w:val="28"/>
              </w:rPr>
              <w:t>/</w:t>
            </w:r>
            <w:r w:rsidRPr="00E2057D">
              <w:rPr>
                <w:rFonts w:ascii="Times New Roman" w:hAnsi="Times New Roman" w:cs="Times New Roman"/>
                <w:b/>
                <w:sz w:val="24"/>
                <w:szCs w:val="28"/>
                <w:lang w:val="en-US"/>
              </w:rPr>
              <w:t>net</w:t>
            </w:r>
            <w:r w:rsidRPr="00E2057D">
              <w:rPr>
                <w:rFonts w:ascii="Times New Roman" w:hAnsi="Times New Roman" w:cs="Times New Roman"/>
                <w:b/>
                <w:sz w:val="24"/>
                <w:szCs w:val="28"/>
              </w:rPr>
              <w:t>/</w:t>
            </w:r>
            <w:proofErr w:type="spellStart"/>
            <w:r w:rsidRPr="00E2057D">
              <w:rPr>
                <w:rFonts w:ascii="Times New Roman" w:hAnsi="Times New Roman" w:cs="Times New Roman"/>
                <w:b/>
                <w:sz w:val="24"/>
                <w:szCs w:val="28"/>
                <w:lang w:val="en-US"/>
              </w:rPr>
              <w:t>ipv</w:t>
            </w:r>
            <w:proofErr w:type="spellEnd"/>
            <w:r w:rsidRPr="00E2057D">
              <w:rPr>
                <w:rFonts w:ascii="Times New Roman" w:hAnsi="Times New Roman" w:cs="Times New Roman"/>
                <w:b/>
                <w:sz w:val="24"/>
                <w:szCs w:val="28"/>
              </w:rPr>
              <w:t>4/</w:t>
            </w:r>
            <w:proofErr w:type="spellStart"/>
            <w:r w:rsidRPr="00E2057D">
              <w:rPr>
                <w:rFonts w:ascii="Times New Roman" w:hAnsi="Times New Roman" w:cs="Times New Roman"/>
                <w:b/>
                <w:sz w:val="24"/>
                <w:szCs w:val="28"/>
                <w:lang w:val="en-US"/>
              </w:rPr>
              <w:t>ip</w:t>
            </w:r>
            <w:proofErr w:type="spellEnd"/>
            <w:r w:rsidRPr="00E2057D">
              <w:rPr>
                <w:rFonts w:ascii="Times New Roman" w:hAnsi="Times New Roman" w:cs="Times New Roman"/>
                <w:b/>
                <w:sz w:val="24"/>
                <w:szCs w:val="28"/>
              </w:rPr>
              <w:t>_</w:t>
            </w:r>
            <w:r w:rsidRPr="00E2057D">
              <w:rPr>
                <w:rFonts w:ascii="Times New Roman" w:hAnsi="Times New Roman" w:cs="Times New Roman"/>
                <w:b/>
                <w:sz w:val="24"/>
                <w:szCs w:val="28"/>
                <w:lang w:val="en-US"/>
              </w:rPr>
              <w:t>forward</w:t>
            </w:r>
            <w:r w:rsidRPr="009C65CA">
              <w:rPr>
                <w:rFonts w:ascii="Times New Roman" w:hAnsi="Times New Roman" w:cs="Times New Roman"/>
                <w:sz w:val="24"/>
                <w:szCs w:val="28"/>
              </w:rPr>
              <w:t xml:space="preserve"> – </w:t>
            </w:r>
            <w:proofErr w:type="gramStart"/>
            <w:r w:rsidRPr="009C65CA">
              <w:rPr>
                <w:rFonts w:ascii="Times New Roman" w:hAnsi="Times New Roman" w:cs="Times New Roman"/>
                <w:sz w:val="24"/>
                <w:szCs w:val="28"/>
              </w:rPr>
              <w:t>файл</w:t>
            </w:r>
            <w:proofErr w:type="gramEnd"/>
            <w:r w:rsidRPr="009C65CA">
              <w:rPr>
                <w:rFonts w:ascii="Times New Roman" w:hAnsi="Times New Roman" w:cs="Times New Roman"/>
                <w:sz w:val="24"/>
                <w:szCs w:val="28"/>
              </w:rPr>
              <w:t xml:space="preserve"> определяющий включена ли </w:t>
            </w:r>
            <w:proofErr w:type="spellStart"/>
            <w:r w:rsidRPr="009C65CA">
              <w:rPr>
                <w:rFonts w:ascii="Times New Roman" w:hAnsi="Times New Roman" w:cs="Times New Roman"/>
                <w:sz w:val="24"/>
                <w:szCs w:val="28"/>
              </w:rPr>
              <w:t>фукнция</w:t>
            </w:r>
            <w:proofErr w:type="spellEnd"/>
            <w:r w:rsidRPr="009C65CA">
              <w:rPr>
                <w:rFonts w:ascii="Times New Roman" w:hAnsi="Times New Roman" w:cs="Times New Roman"/>
                <w:sz w:val="24"/>
                <w:szCs w:val="28"/>
              </w:rPr>
              <w:t xml:space="preserve"> </w:t>
            </w:r>
            <w:proofErr w:type="spellStart"/>
            <w:r w:rsidRPr="009C65CA">
              <w:rPr>
                <w:rFonts w:ascii="Times New Roman" w:hAnsi="Times New Roman" w:cs="Times New Roman"/>
                <w:sz w:val="24"/>
                <w:szCs w:val="28"/>
              </w:rPr>
              <w:t>айпи</w:t>
            </w:r>
            <w:proofErr w:type="spellEnd"/>
            <w:r w:rsidRPr="009C65CA">
              <w:rPr>
                <w:rFonts w:ascii="Times New Roman" w:hAnsi="Times New Roman" w:cs="Times New Roman"/>
                <w:sz w:val="24"/>
                <w:szCs w:val="28"/>
              </w:rPr>
              <w:t xml:space="preserve"> </w:t>
            </w:r>
            <w:proofErr w:type="spellStart"/>
            <w:r w:rsidRPr="009C65CA">
              <w:rPr>
                <w:rFonts w:ascii="Times New Roman" w:hAnsi="Times New Roman" w:cs="Times New Roman"/>
                <w:sz w:val="24"/>
                <w:szCs w:val="28"/>
              </w:rPr>
              <w:t>форвадрдинга</w:t>
            </w:r>
            <w:proofErr w:type="spellEnd"/>
          </w:p>
        </w:tc>
      </w:tr>
      <w:tr w:rsidR="00E44DCC" w:rsidRPr="004117BF" w:rsidDel="00C72676" w14:paraId="2236BB55" w14:textId="77777777" w:rsidTr="00C72676">
        <w:trPr>
          <w:trHeight w:val="1055"/>
          <w:del w:id="101" w:author="Константин Когут" w:date="2020-04-15T17:53:00Z"/>
        </w:trPr>
        <w:tc>
          <w:tcPr>
            <w:tcW w:w="2169" w:type="dxa"/>
          </w:tcPr>
          <w:p w14:paraId="08BC7729" w14:textId="77777777" w:rsidR="00D33A95" w:rsidRPr="004117BF" w:rsidDel="00C72676" w:rsidRDefault="00D33A95" w:rsidP="00D33A95">
            <w:pPr>
              <w:rPr>
                <w:del w:id="102" w:author="Константин Когут" w:date="2020-04-15T17:53:00Z"/>
                <w:rFonts w:ascii="Times New Roman" w:hAnsi="Times New Roman" w:cs="Times New Roman"/>
                <w:sz w:val="28"/>
                <w:szCs w:val="28"/>
              </w:rPr>
            </w:pPr>
          </w:p>
        </w:tc>
        <w:tc>
          <w:tcPr>
            <w:tcW w:w="3785" w:type="dxa"/>
          </w:tcPr>
          <w:p w14:paraId="41341000" w14:textId="77777777" w:rsidR="00D33A95" w:rsidRPr="004117BF" w:rsidDel="00C72676" w:rsidRDefault="00D33A95" w:rsidP="00D33A95">
            <w:pPr>
              <w:rPr>
                <w:del w:id="103" w:author="Константин Когут" w:date="2020-04-15T17:53:00Z"/>
                <w:rFonts w:ascii="Times New Roman" w:hAnsi="Times New Roman" w:cs="Times New Roman"/>
                <w:sz w:val="28"/>
                <w:szCs w:val="28"/>
              </w:rPr>
            </w:pPr>
          </w:p>
        </w:tc>
        <w:tc>
          <w:tcPr>
            <w:tcW w:w="3118" w:type="dxa"/>
          </w:tcPr>
          <w:p w14:paraId="05569B02" w14:textId="77777777" w:rsidR="00D33A95" w:rsidRPr="004117BF" w:rsidDel="00C72676" w:rsidRDefault="00D33A95" w:rsidP="00D33A95">
            <w:pPr>
              <w:rPr>
                <w:del w:id="104" w:author="Константин Когут" w:date="2020-04-15T17:53:00Z"/>
                <w:rFonts w:ascii="Times New Roman" w:hAnsi="Times New Roman" w:cs="Times New Roman"/>
                <w:sz w:val="28"/>
                <w:szCs w:val="28"/>
              </w:rPr>
            </w:pPr>
          </w:p>
        </w:tc>
        <w:tc>
          <w:tcPr>
            <w:tcW w:w="2127" w:type="dxa"/>
          </w:tcPr>
          <w:p w14:paraId="66854862" w14:textId="77777777" w:rsidR="00D33A95" w:rsidRPr="004117BF" w:rsidDel="00C72676" w:rsidRDefault="00D33A95" w:rsidP="00D33A95">
            <w:pPr>
              <w:rPr>
                <w:del w:id="105" w:author="Константин Когут" w:date="2020-04-15T17:53:00Z"/>
                <w:rFonts w:ascii="Times New Roman" w:hAnsi="Times New Roman" w:cs="Times New Roman"/>
                <w:sz w:val="28"/>
                <w:szCs w:val="28"/>
              </w:rPr>
            </w:pPr>
          </w:p>
        </w:tc>
      </w:tr>
    </w:tbl>
    <w:p w14:paraId="3585CDC2" w14:textId="7A269971" w:rsidR="00BF12C8" w:rsidRDefault="007B588E" w:rsidP="007B588E">
      <w:pPr>
        <w:spacing w:after="0"/>
        <w:ind w:firstLine="709"/>
        <w:jc w:val="center"/>
        <w:rPr>
          <w:rFonts w:ascii="Times New Roman" w:hAnsi="Times New Roman" w:cs="Times New Roman"/>
          <w:sz w:val="28"/>
          <w:szCs w:val="28"/>
        </w:rPr>
      </w:pPr>
      <w:r>
        <w:rPr>
          <w:rFonts w:ascii="Times New Roman" w:hAnsi="Times New Roman" w:cs="Times New Roman"/>
          <w:sz w:val="28"/>
          <w:szCs w:val="28"/>
        </w:rPr>
        <w:t>Таблица 1. Виртуальные файловые системы.</w:t>
      </w:r>
    </w:p>
    <w:p w14:paraId="2757B5AC" w14:textId="77777777" w:rsidR="007B588E" w:rsidRDefault="007B588E" w:rsidP="00476FA3">
      <w:pPr>
        <w:spacing w:after="0"/>
        <w:ind w:firstLine="709"/>
        <w:rPr>
          <w:rFonts w:ascii="Times New Roman" w:hAnsi="Times New Roman" w:cs="Times New Roman"/>
          <w:sz w:val="28"/>
          <w:szCs w:val="28"/>
        </w:rPr>
      </w:pPr>
    </w:p>
    <w:p w14:paraId="35D9889A" w14:textId="77777777" w:rsidR="007B588E" w:rsidRPr="00E567D5" w:rsidDel="00026456" w:rsidRDefault="007B588E">
      <w:pPr>
        <w:rPr>
          <w:del w:id="106" w:author="Константин Когут" w:date="2020-04-15T16:06:00Z"/>
          <w:rFonts w:ascii="Times New Roman" w:hAnsi="Times New Roman" w:cs="Times New Roman"/>
          <w:sz w:val="36"/>
          <w:szCs w:val="28"/>
        </w:rPr>
      </w:pPr>
    </w:p>
    <w:p w14:paraId="23AAC380" w14:textId="06859ABB" w:rsidR="00476FA3" w:rsidRPr="00E567D5" w:rsidRDefault="00476FA3" w:rsidP="00476FA3">
      <w:pPr>
        <w:spacing w:after="0"/>
        <w:ind w:firstLine="709"/>
        <w:rPr>
          <w:rFonts w:ascii="Times New Roman" w:hAnsi="Times New Roman" w:cs="Times New Roman"/>
          <w:b/>
          <w:sz w:val="36"/>
          <w:szCs w:val="28"/>
        </w:rPr>
      </w:pPr>
      <w:r w:rsidRPr="00E567D5">
        <w:rPr>
          <w:rFonts w:ascii="Times New Roman" w:hAnsi="Times New Roman" w:cs="Times New Roman"/>
          <w:b/>
          <w:sz w:val="36"/>
          <w:szCs w:val="28"/>
          <w:lang w:val="en-US"/>
        </w:rPr>
        <w:t>Dev</w:t>
      </w:r>
      <w:r w:rsidRPr="00E567D5">
        <w:rPr>
          <w:rFonts w:ascii="Times New Roman" w:hAnsi="Times New Roman" w:cs="Times New Roman"/>
          <w:b/>
          <w:sz w:val="36"/>
          <w:szCs w:val="28"/>
        </w:rPr>
        <w:t>/</w:t>
      </w:r>
    </w:p>
    <w:p w14:paraId="4E8D9E5F" w14:textId="76063A45" w:rsidR="00476FA3" w:rsidRDefault="00476FA3" w:rsidP="00476FA3">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В каталоге файловой системы </w:t>
      </w:r>
      <w:proofErr w:type="spellStart"/>
      <w:r>
        <w:rPr>
          <w:rFonts w:ascii="Times New Roman" w:hAnsi="Times New Roman" w:cs="Times New Roman"/>
          <w:sz w:val="28"/>
          <w:szCs w:val="28"/>
          <w:lang w:val="en-US"/>
        </w:rPr>
        <w:t>devfs</w:t>
      </w:r>
      <w:proofErr w:type="spellEnd"/>
      <w:r w:rsidRPr="00476FA3">
        <w:rPr>
          <w:rFonts w:ascii="Times New Roman" w:hAnsi="Times New Roman" w:cs="Times New Roman"/>
          <w:sz w:val="28"/>
          <w:szCs w:val="28"/>
        </w:rPr>
        <w:t xml:space="preserve"> </w:t>
      </w:r>
      <w:proofErr w:type="spellStart"/>
      <w:r>
        <w:rPr>
          <w:rFonts w:ascii="Times New Roman" w:hAnsi="Times New Roman" w:cs="Times New Roman"/>
          <w:sz w:val="28"/>
          <w:szCs w:val="28"/>
        </w:rPr>
        <w:t>храняться</w:t>
      </w:r>
      <w:proofErr w:type="spellEnd"/>
      <w:r>
        <w:rPr>
          <w:rFonts w:ascii="Times New Roman" w:hAnsi="Times New Roman" w:cs="Times New Roman"/>
          <w:sz w:val="28"/>
          <w:szCs w:val="28"/>
        </w:rPr>
        <w:t xml:space="preserve"> все </w:t>
      </w:r>
      <w:r w:rsidRPr="00E567D5">
        <w:rPr>
          <w:rFonts w:ascii="Times New Roman" w:hAnsi="Times New Roman" w:cs="Times New Roman"/>
          <w:b/>
          <w:sz w:val="28"/>
          <w:szCs w:val="28"/>
        </w:rPr>
        <w:t>файлы</w:t>
      </w:r>
      <w:r>
        <w:rPr>
          <w:rFonts w:ascii="Times New Roman" w:hAnsi="Times New Roman" w:cs="Times New Roman"/>
          <w:sz w:val="28"/>
          <w:szCs w:val="28"/>
        </w:rPr>
        <w:t xml:space="preserve"> подключенных к компьютеру </w:t>
      </w:r>
      <w:commentRangeStart w:id="107"/>
      <w:r w:rsidRPr="00E567D5">
        <w:rPr>
          <w:rFonts w:ascii="Times New Roman" w:hAnsi="Times New Roman" w:cs="Times New Roman"/>
          <w:b/>
          <w:sz w:val="28"/>
          <w:szCs w:val="28"/>
        </w:rPr>
        <w:t>устройств</w:t>
      </w:r>
      <w:commentRangeEnd w:id="107"/>
      <w:r w:rsidR="00A12C23" w:rsidRPr="00E567D5">
        <w:rPr>
          <w:rStyle w:val="ab"/>
          <w:b/>
        </w:rPr>
        <w:commentReference w:id="107"/>
      </w:r>
      <w:r>
        <w:rPr>
          <w:rFonts w:ascii="Times New Roman" w:hAnsi="Times New Roman" w:cs="Times New Roman"/>
          <w:sz w:val="28"/>
          <w:szCs w:val="28"/>
        </w:rPr>
        <w:t xml:space="preserve">. Эти </w:t>
      </w:r>
      <w:r w:rsidRPr="00E567D5">
        <w:rPr>
          <w:rFonts w:ascii="Times New Roman" w:hAnsi="Times New Roman" w:cs="Times New Roman"/>
          <w:b/>
          <w:sz w:val="28"/>
          <w:szCs w:val="28"/>
        </w:rPr>
        <w:t>файлы устройств</w:t>
      </w:r>
      <w:r>
        <w:rPr>
          <w:rFonts w:ascii="Times New Roman" w:hAnsi="Times New Roman" w:cs="Times New Roman"/>
          <w:sz w:val="28"/>
          <w:szCs w:val="28"/>
        </w:rPr>
        <w:t xml:space="preserve">, иначе называемые специальными файлами устройств, представляют собой ссылки на драйвера устройств. </w:t>
      </w:r>
    </w:p>
    <w:p w14:paraId="6F3B8A84" w14:textId="00CE053C" w:rsidR="000B74B2" w:rsidRPr="00BF12C8" w:rsidRDefault="000B74B2" w:rsidP="000B74B2">
      <w:pPr>
        <w:spacing w:after="0"/>
        <w:ind w:firstLine="709"/>
        <w:rPr>
          <w:rFonts w:ascii="Times New Roman" w:hAnsi="Times New Roman" w:cs="Times New Roman"/>
          <w:sz w:val="28"/>
          <w:szCs w:val="28"/>
        </w:rPr>
      </w:pPr>
      <w:r>
        <w:rPr>
          <w:rFonts w:ascii="Times New Roman" w:hAnsi="Times New Roman" w:cs="Times New Roman"/>
          <w:sz w:val="28"/>
          <w:szCs w:val="28"/>
        </w:rPr>
        <w:t xml:space="preserve">Файлы каталога </w:t>
      </w:r>
      <w:r w:rsidRPr="000B74B2">
        <w:rPr>
          <w:rFonts w:ascii="Times New Roman" w:hAnsi="Times New Roman" w:cs="Times New Roman"/>
          <w:sz w:val="28"/>
          <w:szCs w:val="28"/>
        </w:rPr>
        <w:t>/</w:t>
      </w:r>
      <w:r>
        <w:rPr>
          <w:rFonts w:ascii="Times New Roman" w:hAnsi="Times New Roman" w:cs="Times New Roman"/>
          <w:sz w:val="28"/>
          <w:szCs w:val="28"/>
          <w:lang w:val="en-US"/>
        </w:rPr>
        <w:t>dev</w:t>
      </w:r>
      <w:r w:rsidRPr="000B74B2">
        <w:rPr>
          <w:rFonts w:ascii="Times New Roman" w:hAnsi="Times New Roman" w:cs="Times New Roman"/>
          <w:sz w:val="28"/>
          <w:szCs w:val="28"/>
        </w:rPr>
        <w:t xml:space="preserve"> </w:t>
      </w:r>
      <w:r>
        <w:rPr>
          <w:rFonts w:ascii="Times New Roman" w:hAnsi="Times New Roman" w:cs="Times New Roman"/>
          <w:sz w:val="28"/>
          <w:szCs w:val="28"/>
        </w:rPr>
        <w:t>разделены по типам:</w:t>
      </w:r>
    </w:p>
    <w:p w14:paraId="5A3DE6C8" w14:textId="77777777" w:rsidR="000B74B2" w:rsidRPr="009C65CA" w:rsidRDefault="000B74B2">
      <w:pPr>
        <w:pStyle w:val="a7"/>
        <w:numPr>
          <w:ilvl w:val="0"/>
          <w:numId w:val="7"/>
        </w:numPr>
        <w:ind w:left="357" w:hanging="357"/>
        <w:rPr>
          <w:rFonts w:ascii="Times New Roman" w:hAnsi="Times New Roman" w:cs="Times New Roman"/>
          <w:sz w:val="24"/>
          <w:szCs w:val="28"/>
        </w:rPr>
        <w:pPrChange w:id="108" w:author="Константин Когут" w:date="2020-04-15T17:47:00Z">
          <w:pPr>
            <w:pStyle w:val="a7"/>
            <w:numPr>
              <w:numId w:val="7"/>
            </w:numPr>
            <w:ind w:hanging="360"/>
          </w:pPr>
        </w:pPrChange>
      </w:pPr>
      <w:r w:rsidRPr="009C65CA">
        <w:rPr>
          <w:rFonts w:ascii="Times New Roman" w:hAnsi="Times New Roman" w:cs="Times New Roman"/>
          <w:sz w:val="24"/>
          <w:szCs w:val="28"/>
        </w:rPr>
        <w:t>-</w:t>
      </w:r>
      <w:commentRangeStart w:id="109"/>
      <w:proofErr w:type="spellStart"/>
      <w:r w:rsidRPr="00F75623">
        <w:rPr>
          <w:rFonts w:ascii="Times New Roman" w:hAnsi="Times New Roman" w:cs="Times New Roman"/>
          <w:sz w:val="24"/>
          <w:szCs w:val="28"/>
        </w:rPr>
        <w:t>link</w:t>
      </w:r>
      <w:commentRangeEnd w:id="109"/>
      <w:proofErr w:type="spellEnd"/>
      <w:r w:rsidRPr="00F75623">
        <w:rPr>
          <w:rFonts w:ascii="Times New Roman" w:hAnsi="Times New Roman" w:cs="Times New Roman"/>
          <w:szCs w:val="28"/>
        </w:rPr>
        <w:commentReference w:id="109"/>
      </w:r>
    </w:p>
    <w:p w14:paraId="13CB782D" w14:textId="77777777" w:rsidR="000B74B2" w:rsidRPr="009C65CA" w:rsidRDefault="000B74B2">
      <w:pPr>
        <w:pStyle w:val="a7"/>
        <w:numPr>
          <w:ilvl w:val="0"/>
          <w:numId w:val="7"/>
        </w:numPr>
        <w:ind w:left="357" w:hanging="357"/>
        <w:rPr>
          <w:rFonts w:ascii="Times New Roman" w:hAnsi="Times New Roman" w:cs="Times New Roman"/>
          <w:sz w:val="24"/>
          <w:szCs w:val="28"/>
        </w:rPr>
        <w:pPrChange w:id="110" w:author="Константин Когут" w:date="2020-04-15T17:47:00Z">
          <w:pPr>
            <w:pStyle w:val="a7"/>
            <w:numPr>
              <w:numId w:val="7"/>
            </w:numPr>
            <w:ind w:hanging="360"/>
          </w:pPr>
        </w:pPrChange>
      </w:pPr>
      <w:r w:rsidRPr="009C65CA">
        <w:rPr>
          <w:rFonts w:ascii="Times New Roman" w:hAnsi="Times New Roman" w:cs="Times New Roman"/>
          <w:sz w:val="24"/>
          <w:szCs w:val="28"/>
        </w:rPr>
        <w:t>-</w:t>
      </w:r>
      <w:proofErr w:type="spellStart"/>
      <w:r w:rsidRPr="00F75623">
        <w:rPr>
          <w:rFonts w:ascii="Times New Roman" w:hAnsi="Times New Roman" w:cs="Times New Roman"/>
          <w:sz w:val="24"/>
          <w:szCs w:val="28"/>
        </w:rPr>
        <w:t>directory</w:t>
      </w:r>
      <w:proofErr w:type="spellEnd"/>
    </w:p>
    <w:p w14:paraId="7FCE10F0" w14:textId="77777777" w:rsidR="000B74B2" w:rsidRPr="009C65CA" w:rsidRDefault="000B74B2">
      <w:pPr>
        <w:pStyle w:val="a7"/>
        <w:numPr>
          <w:ilvl w:val="0"/>
          <w:numId w:val="7"/>
        </w:numPr>
        <w:ind w:left="357" w:hanging="357"/>
        <w:rPr>
          <w:rFonts w:ascii="Times New Roman" w:hAnsi="Times New Roman" w:cs="Times New Roman"/>
          <w:sz w:val="24"/>
          <w:szCs w:val="28"/>
        </w:rPr>
        <w:pPrChange w:id="111" w:author="Константин Когут" w:date="2020-04-15T17:47:00Z">
          <w:pPr>
            <w:pStyle w:val="a7"/>
            <w:numPr>
              <w:numId w:val="7"/>
            </w:numPr>
            <w:ind w:hanging="360"/>
          </w:pPr>
        </w:pPrChange>
      </w:pPr>
      <w:r w:rsidRPr="009C65CA">
        <w:rPr>
          <w:rFonts w:ascii="Times New Roman" w:hAnsi="Times New Roman" w:cs="Times New Roman"/>
          <w:sz w:val="24"/>
          <w:szCs w:val="28"/>
        </w:rPr>
        <w:t>-блочное устройство (отправляет и принимает данные блоками)</w:t>
      </w:r>
    </w:p>
    <w:p w14:paraId="1F6CC90A" w14:textId="1FFB25AA" w:rsidR="000B74B2" w:rsidRDefault="000B74B2">
      <w:pPr>
        <w:pStyle w:val="a7"/>
        <w:numPr>
          <w:ilvl w:val="0"/>
          <w:numId w:val="7"/>
        </w:numPr>
        <w:ind w:left="357" w:hanging="357"/>
        <w:rPr>
          <w:rFonts w:ascii="Times New Roman" w:hAnsi="Times New Roman" w:cs="Times New Roman"/>
          <w:sz w:val="24"/>
          <w:szCs w:val="28"/>
        </w:rPr>
        <w:pPrChange w:id="112" w:author="Константин Когут" w:date="2020-04-15T17:47:00Z">
          <w:pPr>
            <w:pStyle w:val="a7"/>
            <w:numPr>
              <w:numId w:val="7"/>
            </w:numPr>
            <w:ind w:hanging="360"/>
          </w:pPr>
        </w:pPrChange>
      </w:pPr>
      <w:r w:rsidRPr="009C65CA">
        <w:rPr>
          <w:rFonts w:ascii="Times New Roman" w:hAnsi="Times New Roman" w:cs="Times New Roman"/>
          <w:sz w:val="24"/>
          <w:szCs w:val="28"/>
        </w:rPr>
        <w:t>-</w:t>
      </w:r>
      <w:proofErr w:type="spellStart"/>
      <w:r w:rsidRPr="00F75623">
        <w:rPr>
          <w:rFonts w:ascii="Times New Roman" w:hAnsi="Times New Roman" w:cs="Times New Roman"/>
          <w:sz w:val="24"/>
          <w:szCs w:val="28"/>
        </w:rPr>
        <w:t>character</w:t>
      </w:r>
      <w:proofErr w:type="spellEnd"/>
      <w:r w:rsidRPr="009C65CA">
        <w:rPr>
          <w:rFonts w:ascii="Times New Roman" w:hAnsi="Times New Roman" w:cs="Times New Roman"/>
          <w:sz w:val="24"/>
          <w:szCs w:val="28"/>
        </w:rPr>
        <w:t>, символьное устройство (потоком данных)</w:t>
      </w:r>
    </w:p>
    <w:p w14:paraId="3D93A208" w14:textId="38487950" w:rsidR="00E567D5" w:rsidRPr="00CD27B6" w:rsidRDefault="00E567D5" w:rsidP="00E567D5">
      <w:pPr>
        <w:pStyle w:val="a7"/>
        <w:ind w:left="357"/>
        <w:rPr>
          <w:rFonts w:ascii="Times New Roman" w:hAnsi="Times New Roman" w:cs="Times New Roman"/>
          <w:sz w:val="24"/>
          <w:szCs w:val="28"/>
        </w:rPr>
      </w:pPr>
    </w:p>
    <w:p w14:paraId="4F62C409" w14:textId="25D7E964" w:rsidR="00E567D5" w:rsidRPr="00232522" w:rsidRDefault="009A4FBA" w:rsidP="00E567D5">
      <w:pPr>
        <w:pStyle w:val="a7"/>
        <w:ind w:left="357"/>
        <w:rPr>
          <w:rFonts w:ascii="Times New Roman" w:hAnsi="Times New Roman" w:cs="Times New Roman"/>
          <w:b/>
          <w:sz w:val="28"/>
          <w:szCs w:val="28"/>
        </w:rPr>
      </w:pPr>
      <w:r>
        <w:rPr>
          <w:rFonts w:ascii="Times New Roman" w:hAnsi="Times New Roman" w:cs="Times New Roman"/>
          <w:b/>
          <w:sz w:val="28"/>
          <w:szCs w:val="28"/>
        </w:rPr>
        <w:t>Работа</w:t>
      </w:r>
      <w:r w:rsidR="00E567D5" w:rsidRPr="00232522">
        <w:rPr>
          <w:rFonts w:ascii="Times New Roman" w:hAnsi="Times New Roman" w:cs="Times New Roman"/>
          <w:b/>
          <w:sz w:val="28"/>
          <w:szCs w:val="28"/>
        </w:rPr>
        <w:t xml:space="preserve"> приложения </w:t>
      </w:r>
      <w:r w:rsidR="00232522" w:rsidRPr="00232522">
        <w:rPr>
          <w:rFonts w:ascii="Times New Roman" w:hAnsi="Times New Roman" w:cs="Times New Roman"/>
          <w:b/>
          <w:sz w:val="28"/>
          <w:szCs w:val="28"/>
          <w:lang w:val="en-US"/>
        </w:rPr>
        <w:t>c</w:t>
      </w:r>
      <w:r w:rsidR="00232522" w:rsidRPr="00232522">
        <w:rPr>
          <w:rFonts w:ascii="Times New Roman" w:hAnsi="Times New Roman" w:cs="Times New Roman"/>
          <w:b/>
          <w:sz w:val="28"/>
          <w:szCs w:val="28"/>
        </w:rPr>
        <w:t xml:space="preserve"> устройством:</w:t>
      </w:r>
    </w:p>
    <w:p w14:paraId="253F56B8" w14:textId="7470E152" w:rsidR="00476FA3" w:rsidRDefault="00476FA3" w:rsidP="00476FA3">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ab/>
        <w:t>Для работы приложения с устройством, приложение обращается к файлу устройства, потом драйвер устройства считывает запрос с</w:t>
      </w:r>
      <w:r w:rsidR="00D918C3">
        <w:rPr>
          <w:rFonts w:ascii="Times New Roman" w:hAnsi="Times New Roman" w:cs="Times New Roman"/>
          <w:sz w:val="28"/>
          <w:szCs w:val="28"/>
        </w:rPr>
        <w:t>о</w:t>
      </w:r>
      <w:r>
        <w:rPr>
          <w:rFonts w:ascii="Times New Roman" w:hAnsi="Times New Roman" w:cs="Times New Roman"/>
          <w:sz w:val="28"/>
          <w:szCs w:val="28"/>
        </w:rPr>
        <w:t xml:space="preserve"> специального файла устройства и передает данные на физическое устройство. Обратный путь в приложение проходит по аналогичному пути в обратную сторону.</w:t>
      </w:r>
      <w:r w:rsidR="00466C0C">
        <w:rPr>
          <w:rFonts w:ascii="Times New Roman" w:hAnsi="Times New Roman" w:cs="Times New Roman"/>
          <w:sz w:val="28"/>
          <w:szCs w:val="28"/>
        </w:rPr>
        <w:t xml:space="preserve"> На рисунке 1 представлен пример схемы передачи данных для выполнения команды </w:t>
      </w:r>
      <w:r w:rsidR="00466C0C">
        <w:rPr>
          <w:rFonts w:ascii="Times New Roman" w:hAnsi="Times New Roman" w:cs="Times New Roman"/>
          <w:sz w:val="28"/>
          <w:szCs w:val="28"/>
          <w:lang w:val="en-US"/>
        </w:rPr>
        <w:t>CAT</w:t>
      </w:r>
      <w:r w:rsidR="00466C0C" w:rsidRPr="00466C0C">
        <w:rPr>
          <w:rFonts w:ascii="Times New Roman" w:hAnsi="Times New Roman" w:cs="Times New Roman"/>
          <w:sz w:val="28"/>
          <w:szCs w:val="28"/>
        </w:rPr>
        <w:t xml:space="preserve"> </w:t>
      </w:r>
      <w:r w:rsidR="00466C0C">
        <w:rPr>
          <w:rFonts w:ascii="Times New Roman" w:hAnsi="Times New Roman" w:cs="Times New Roman"/>
          <w:sz w:val="28"/>
          <w:szCs w:val="28"/>
        </w:rPr>
        <w:t xml:space="preserve">вывода содержимого файла </w:t>
      </w:r>
      <w:r w:rsidR="00466C0C" w:rsidRPr="00466C0C">
        <w:rPr>
          <w:rFonts w:ascii="Times New Roman" w:hAnsi="Times New Roman" w:cs="Times New Roman"/>
          <w:sz w:val="28"/>
          <w:szCs w:val="28"/>
        </w:rPr>
        <w:t>/</w:t>
      </w:r>
      <w:proofErr w:type="spellStart"/>
      <w:r w:rsidR="00466C0C">
        <w:rPr>
          <w:rFonts w:ascii="Times New Roman" w:hAnsi="Times New Roman" w:cs="Times New Roman"/>
          <w:sz w:val="28"/>
          <w:szCs w:val="28"/>
          <w:lang w:val="en-US"/>
        </w:rPr>
        <w:t>etc</w:t>
      </w:r>
      <w:proofErr w:type="spellEnd"/>
      <w:r w:rsidR="00466C0C" w:rsidRPr="00466C0C">
        <w:rPr>
          <w:rFonts w:ascii="Times New Roman" w:hAnsi="Times New Roman" w:cs="Times New Roman"/>
          <w:sz w:val="28"/>
          <w:szCs w:val="28"/>
        </w:rPr>
        <w:t>/</w:t>
      </w:r>
      <w:proofErr w:type="spellStart"/>
      <w:r w:rsidR="00466C0C">
        <w:rPr>
          <w:rFonts w:ascii="Times New Roman" w:hAnsi="Times New Roman" w:cs="Times New Roman"/>
          <w:sz w:val="28"/>
          <w:szCs w:val="28"/>
          <w:lang w:val="en-US"/>
        </w:rPr>
        <w:t>resolv</w:t>
      </w:r>
      <w:proofErr w:type="spellEnd"/>
      <w:r w:rsidR="00466C0C" w:rsidRPr="00466C0C">
        <w:rPr>
          <w:rFonts w:ascii="Times New Roman" w:hAnsi="Times New Roman" w:cs="Times New Roman"/>
          <w:sz w:val="28"/>
          <w:szCs w:val="28"/>
        </w:rPr>
        <w:t>.</w:t>
      </w:r>
      <w:proofErr w:type="spellStart"/>
      <w:r w:rsidR="00466C0C">
        <w:rPr>
          <w:rFonts w:ascii="Times New Roman" w:hAnsi="Times New Roman" w:cs="Times New Roman"/>
          <w:sz w:val="28"/>
          <w:szCs w:val="28"/>
          <w:lang w:val="en-US"/>
        </w:rPr>
        <w:t>conf</w:t>
      </w:r>
      <w:proofErr w:type="spellEnd"/>
      <w:r w:rsidR="00466C0C" w:rsidRPr="00466C0C">
        <w:rPr>
          <w:rFonts w:ascii="Times New Roman" w:hAnsi="Times New Roman" w:cs="Times New Roman"/>
          <w:sz w:val="28"/>
          <w:szCs w:val="28"/>
        </w:rPr>
        <w:t xml:space="preserve"> </w:t>
      </w:r>
    </w:p>
    <w:p w14:paraId="0AE7FFA3" w14:textId="73875849" w:rsidR="00466C0C" w:rsidRDefault="00466C0C" w:rsidP="00466C0C">
      <w:pPr>
        <w:pStyle w:val="a7"/>
        <w:numPr>
          <w:ilvl w:val="0"/>
          <w:numId w:val="9"/>
        </w:numPr>
        <w:spacing w:after="0" w:line="360" w:lineRule="auto"/>
        <w:rPr>
          <w:rFonts w:ascii="Times New Roman" w:hAnsi="Times New Roman" w:cs="Times New Roman"/>
          <w:sz w:val="28"/>
          <w:szCs w:val="28"/>
        </w:rPr>
      </w:pPr>
      <w:r>
        <w:rPr>
          <w:rFonts w:ascii="Times New Roman" w:hAnsi="Times New Roman" w:cs="Times New Roman"/>
          <w:sz w:val="28"/>
          <w:szCs w:val="28"/>
        </w:rPr>
        <w:t>Запрос команды</w:t>
      </w:r>
      <w:r>
        <w:rPr>
          <w:rFonts w:ascii="Times New Roman" w:hAnsi="Times New Roman" w:cs="Times New Roman"/>
          <w:sz w:val="28"/>
          <w:szCs w:val="28"/>
          <w:lang w:val="en-US"/>
        </w:rPr>
        <w:t xml:space="preserve"> CAT</w:t>
      </w:r>
      <w:r>
        <w:rPr>
          <w:rFonts w:ascii="Times New Roman" w:hAnsi="Times New Roman" w:cs="Times New Roman"/>
          <w:sz w:val="28"/>
          <w:szCs w:val="28"/>
        </w:rPr>
        <w:t xml:space="preserve"> в терминале </w:t>
      </w:r>
    </w:p>
    <w:p w14:paraId="2A52E0A2" w14:textId="37CADDB4" w:rsidR="00466C0C" w:rsidRDefault="00466C0C" w:rsidP="00466C0C">
      <w:pPr>
        <w:pStyle w:val="a7"/>
        <w:numPr>
          <w:ilvl w:val="0"/>
          <w:numId w:val="9"/>
        </w:num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Утилита выполняет запрос файла </w:t>
      </w:r>
      <w:r w:rsidR="00BB3B5B">
        <w:rPr>
          <w:rFonts w:ascii="Times New Roman" w:hAnsi="Times New Roman" w:cs="Times New Roman"/>
          <w:sz w:val="28"/>
          <w:szCs w:val="28"/>
        </w:rPr>
        <w:t xml:space="preserve">к </w:t>
      </w:r>
      <w:r>
        <w:rPr>
          <w:rFonts w:ascii="Times New Roman" w:hAnsi="Times New Roman" w:cs="Times New Roman"/>
          <w:sz w:val="28"/>
          <w:szCs w:val="28"/>
        </w:rPr>
        <w:t>драйверу через файл</w:t>
      </w:r>
      <w:r w:rsidR="00BB3B5B">
        <w:rPr>
          <w:rFonts w:ascii="Times New Roman" w:hAnsi="Times New Roman" w:cs="Times New Roman"/>
          <w:sz w:val="28"/>
          <w:szCs w:val="28"/>
        </w:rPr>
        <w:t xml:space="preserve"> блочного</w:t>
      </w:r>
      <w:r>
        <w:rPr>
          <w:rFonts w:ascii="Times New Roman" w:hAnsi="Times New Roman" w:cs="Times New Roman"/>
          <w:sz w:val="28"/>
          <w:szCs w:val="28"/>
        </w:rPr>
        <w:t xml:space="preserve"> устройства</w:t>
      </w:r>
      <w:r w:rsidR="00BB3B5B">
        <w:rPr>
          <w:rFonts w:ascii="Times New Roman" w:hAnsi="Times New Roman" w:cs="Times New Roman"/>
          <w:sz w:val="28"/>
          <w:szCs w:val="28"/>
        </w:rPr>
        <w:t xml:space="preserve"> </w:t>
      </w:r>
      <w:proofErr w:type="spellStart"/>
      <w:r w:rsidR="00BB3B5B">
        <w:rPr>
          <w:rFonts w:ascii="Times New Roman" w:hAnsi="Times New Roman" w:cs="Times New Roman"/>
          <w:sz w:val="28"/>
          <w:szCs w:val="28"/>
          <w:lang w:val="en-US"/>
        </w:rPr>
        <w:t>sda</w:t>
      </w:r>
      <w:proofErr w:type="spellEnd"/>
      <w:r w:rsidR="00BB3B5B" w:rsidRPr="00BB3B5B">
        <w:rPr>
          <w:rFonts w:ascii="Times New Roman" w:hAnsi="Times New Roman" w:cs="Times New Roman"/>
          <w:sz w:val="28"/>
          <w:szCs w:val="28"/>
        </w:rPr>
        <w:t>2</w:t>
      </w:r>
      <w:r w:rsidR="00BB3B5B">
        <w:rPr>
          <w:rFonts w:ascii="Times New Roman" w:hAnsi="Times New Roman" w:cs="Times New Roman"/>
          <w:sz w:val="28"/>
          <w:szCs w:val="28"/>
        </w:rPr>
        <w:t xml:space="preserve"> (жесткий диск)</w:t>
      </w:r>
    </w:p>
    <w:p w14:paraId="5B4F1722" w14:textId="041A3D2E" w:rsidR="00466C0C" w:rsidRDefault="00466C0C" w:rsidP="00466C0C">
      <w:pPr>
        <w:pStyle w:val="a7"/>
        <w:numPr>
          <w:ilvl w:val="0"/>
          <w:numId w:val="9"/>
        </w:numPr>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Драйвер ищет файл на физическом диске и читает его содержимое</w:t>
      </w:r>
    </w:p>
    <w:p w14:paraId="48F89934" w14:textId="5174B8D0" w:rsidR="00466C0C" w:rsidRPr="00466C0C" w:rsidRDefault="00BB3B5B" w:rsidP="00466C0C">
      <w:pPr>
        <w:pStyle w:val="a7"/>
        <w:numPr>
          <w:ilvl w:val="0"/>
          <w:numId w:val="9"/>
        </w:numPr>
        <w:spacing w:after="0" w:line="360" w:lineRule="auto"/>
        <w:rPr>
          <w:rFonts w:ascii="Times New Roman" w:hAnsi="Times New Roman" w:cs="Times New Roman"/>
          <w:sz w:val="28"/>
          <w:szCs w:val="28"/>
        </w:rPr>
      </w:pPr>
      <w:r>
        <w:rPr>
          <w:rFonts w:ascii="Times New Roman" w:hAnsi="Times New Roman" w:cs="Times New Roman"/>
          <w:sz w:val="28"/>
          <w:szCs w:val="28"/>
        </w:rPr>
        <w:t>Драйвер передает данные</w:t>
      </w:r>
      <w:r w:rsidRPr="00BB3B5B">
        <w:rPr>
          <w:rFonts w:ascii="Times New Roman" w:hAnsi="Times New Roman" w:cs="Times New Roman"/>
          <w:sz w:val="28"/>
          <w:szCs w:val="28"/>
        </w:rPr>
        <w:t xml:space="preserve"> </w:t>
      </w:r>
      <w:r>
        <w:rPr>
          <w:rFonts w:ascii="Times New Roman" w:hAnsi="Times New Roman" w:cs="Times New Roman"/>
          <w:sz w:val="28"/>
          <w:szCs w:val="28"/>
        </w:rPr>
        <w:t xml:space="preserve">через файл </w:t>
      </w:r>
      <w:r w:rsidR="00466C0C">
        <w:rPr>
          <w:rFonts w:ascii="Times New Roman" w:hAnsi="Times New Roman" w:cs="Times New Roman"/>
          <w:sz w:val="28"/>
          <w:szCs w:val="28"/>
        </w:rPr>
        <w:t xml:space="preserve">устройства </w:t>
      </w:r>
      <w:r>
        <w:rPr>
          <w:rFonts w:ascii="Times New Roman" w:hAnsi="Times New Roman" w:cs="Times New Roman"/>
          <w:sz w:val="28"/>
          <w:szCs w:val="28"/>
        </w:rPr>
        <w:t>псевдо</w:t>
      </w:r>
      <w:r w:rsidRPr="00BB3B5B">
        <w:rPr>
          <w:rFonts w:ascii="Times New Roman" w:hAnsi="Times New Roman" w:cs="Times New Roman"/>
          <w:sz w:val="28"/>
          <w:szCs w:val="28"/>
        </w:rPr>
        <w:t>-</w:t>
      </w:r>
      <w:r>
        <w:rPr>
          <w:rFonts w:ascii="Times New Roman" w:hAnsi="Times New Roman" w:cs="Times New Roman"/>
          <w:sz w:val="28"/>
          <w:szCs w:val="28"/>
        </w:rPr>
        <w:t>терминала в эмулятор терминала 6, где они будут отображены</w:t>
      </w:r>
      <w:r w:rsidRPr="00BB3B5B">
        <w:rPr>
          <w:rFonts w:ascii="Times New Roman" w:hAnsi="Times New Roman" w:cs="Times New Roman"/>
          <w:sz w:val="28"/>
          <w:szCs w:val="28"/>
        </w:rPr>
        <w:t xml:space="preserve"> </w:t>
      </w:r>
      <w:bookmarkStart w:id="113" w:name="_GoBack"/>
      <w:bookmarkEnd w:id="113"/>
    </w:p>
    <w:p w14:paraId="09EE8FDD" w14:textId="77777777" w:rsidR="00476FA3" w:rsidRDefault="00476FA3" w:rsidP="00476FA3">
      <w:pPr>
        <w:spacing w:after="0" w:line="360" w:lineRule="auto"/>
        <w:ind w:firstLine="709"/>
        <w:rPr>
          <w:rFonts w:ascii="Times New Roman" w:hAnsi="Times New Roman" w:cs="Times New Roman"/>
          <w:sz w:val="28"/>
          <w:szCs w:val="28"/>
        </w:rPr>
      </w:pPr>
    </w:p>
    <w:p w14:paraId="2011BB8C" w14:textId="4DF3EF06" w:rsidR="00476FA3" w:rsidRDefault="00476FA3" w:rsidP="00476FA3">
      <w:pPr>
        <w:spacing w:after="0" w:line="360" w:lineRule="auto"/>
        <w:ind w:firstLine="709"/>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53422E5D" wp14:editId="02E95F26">
            <wp:extent cx="6475095" cy="5390515"/>
            <wp:effectExtent l="0" t="0" r="1905"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5095" cy="5390515"/>
                    </a:xfrm>
                    <a:prstGeom prst="rect">
                      <a:avLst/>
                    </a:prstGeom>
                    <a:noFill/>
                    <a:ln>
                      <a:noFill/>
                    </a:ln>
                  </pic:spPr>
                </pic:pic>
              </a:graphicData>
            </a:graphic>
          </wp:inline>
        </w:drawing>
      </w:r>
    </w:p>
    <w:p w14:paraId="6354AE6B" w14:textId="4D8368EE" w:rsidR="00476FA3" w:rsidRDefault="00466C0C" w:rsidP="00466C0C">
      <w:pPr>
        <w:jc w:val="center"/>
        <w:rPr>
          <w:rFonts w:ascii="Times New Roman" w:hAnsi="Times New Roman" w:cs="Times New Roman"/>
          <w:sz w:val="28"/>
          <w:szCs w:val="28"/>
        </w:rPr>
      </w:pPr>
      <w:r>
        <w:rPr>
          <w:rFonts w:ascii="Times New Roman" w:hAnsi="Times New Roman" w:cs="Times New Roman"/>
          <w:sz w:val="28"/>
          <w:szCs w:val="28"/>
        </w:rPr>
        <w:t xml:space="preserve">Рисунок 1. Схема передачи данных физическому устройству для выполнения команды </w:t>
      </w:r>
      <w:r>
        <w:rPr>
          <w:rFonts w:ascii="Times New Roman" w:hAnsi="Times New Roman" w:cs="Times New Roman"/>
          <w:sz w:val="28"/>
          <w:szCs w:val="28"/>
          <w:lang w:val="en-US"/>
        </w:rPr>
        <w:t>CAT</w:t>
      </w:r>
      <w:r w:rsidRPr="00466C0C">
        <w:rPr>
          <w:rFonts w:ascii="Times New Roman" w:hAnsi="Times New Roman" w:cs="Times New Roman"/>
          <w:sz w:val="28"/>
          <w:szCs w:val="28"/>
        </w:rPr>
        <w:t>.</w:t>
      </w:r>
    </w:p>
    <w:p w14:paraId="76AFE796" w14:textId="3DA11BFB" w:rsidR="00BF12C8" w:rsidRPr="009C65CA" w:rsidRDefault="00E2057D">
      <w:pPr>
        <w:pStyle w:val="a7"/>
        <w:ind w:left="357"/>
        <w:rPr>
          <w:rFonts w:ascii="Times New Roman" w:hAnsi="Times New Roman" w:cs="Times New Roman"/>
          <w:sz w:val="24"/>
          <w:szCs w:val="28"/>
        </w:rPr>
        <w:pPrChange w:id="114" w:author="Константин Когут" w:date="2020-04-15T17:47:00Z">
          <w:pPr>
            <w:pStyle w:val="a7"/>
            <w:numPr>
              <w:numId w:val="7"/>
            </w:numPr>
            <w:ind w:hanging="360"/>
          </w:pPr>
        </w:pPrChange>
      </w:pPr>
      <w:r>
        <w:rPr>
          <w:rFonts w:ascii="Times New Roman" w:hAnsi="Times New Roman" w:cs="Times New Roman"/>
          <w:noProof/>
          <w:sz w:val="24"/>
          <w:szCs w:val="28"/>
          <w:lang w:eastAsia="ru-RU"/>
        </w:rPr>
        <mc:AlternateContent>
          <mc:Choice Requires="wps">
            <w:drawing>
              <wp:anchor distT="0" distB="0" distL="114300" distR="114300" simplePos="0" relativeHeight="251659264" behindDoc="0" locked="0" layoutInCell="1" allowOverlap="1" wp14:anchorId="24FDAF31" wp14:editId="7076D07A">
                <wp:simplePos x="0" y="0"/>
                <wp:positionH relativeFrom="margin">
                  <wp:align>center</wp:align>
                </wp:positionH>
                <wp:positionV relativeFrom="paragraph">
                  <wp:posOffset>240030</wp:posOffset>
                </wp:positionV>
                <wp:extent cx="6847367" cy="10632"/>
                <wp:effectExtent l="0" t="0" r="29845" b="27940"/>
                <wp:wrapNone/>
                <wp:docPr id="3" name="Прямая соединительная линия 3"/>
                <wp:cNvGraphicFramePr/>
                <a:graphic xmlns:a="http://schemas.openxmlformats.org/drawingml/2006/main">
                  <a:graphicData uri="http://schemas.microsoft.com/office/word/2010/wordprocessingShape">
                    <wps:wsp>
                      <wps:cNvCnPr/>
                      <wps:spPr>
                        <a:xfrm>
                          <a:off x="0" y="0"/>
                          <a:ext cx="6847367" cy="10632"/>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F02712" id="Прямая соединительная линия 3"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8.9pt" to="539.15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" strokecolor="black [3200]" strokeweight="1.5pt">
                <v:stroke joinstyle="miter"/>
                <w10:wrap anchorx="margin"/>
              </v:line>
            </w:pict>
          </mc:Fallback>
        </mc:AlternateContent>
      </w:r>
    </w:p>
    <w:p w14:paraId="7F53CD8F" w14:textId="214EF1F9" w:rsidR="00BF12C8" w:rsidRPr="00E2057D" w:rsidRDefault="00E2057D" w:rsidP="00BF12C8">
      <w:pPr>
        <w:ind w:firstLine="708"/>
        <w:rPr>
          <w:rFonts w:ascii="Times New Roman" w:hAnsi="Times New Roman" w:cs="Times New Roman"/>
          <w:sz w:val="28"/>
          <w:szCs w:val="28"/>
        </w:rPr>
      </w:pPr>
      <w:r>
        <w:rPr>
          <w:rFonts w:ascii="Times New Roman" w:hAnsi="Times New Roman" w:cs="Times New Roman"/>
          <w:noProof/>
          <w:sz w:val="24"/>
          <w:szCs w:val="28"/>
          <w:lang w:eastAsia="ru-RU"/>
        </w:rPr>
        <mc:AlternateContent>
          <mc:Choice Requires="wps">
            <w:drawing>
              <wp:anchor distT="0" distB="0" distL="114300" distR="114300" simplePos="0" relativeHeight="251661312" behindDoc="0" locked="0" layoutInCell="1" allowOverlap="1" wp14:anchorId="3945373D" wp14:editId="1928C5A5">
                <wp:simplePos x="0" y="0"/>
                <wp:positionH relativeFrom="margin">
                  <wp:align>center</wp:align>
                </wp:positionH>
                <wp:positionV relativeFrom="paragraph">
                  <wp:posOffset>485140</wp:posOffset>
                </wp:positionV>
                <wp:extent cx="6847367" cy="10632"/>
                <wp:effectExtent l="0" t="0" r="29845" b="27940"/>
                <wp:wrapNone/>
                <wp:docPr id="4" name="Прямая соединительная линия 4"/>
                <wp:cNvGraphicFramePr/>
                <a:graphic xmlns:a="http://schemas.openxmlformats.org/drawingml/2006/main">
                  <a:graphicData uri="http://schemas.microsoft.com/office/word/2010/wordprocessingShape">
                    <wps:wsp>
                      <wps:cNvCnPr/>
                      <wps:spPr>
                        <a:xfrm>
                          <a:off x="0" y="0"/>
                          <a:ext cx="6847367" cy="10632"/>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9251DD" id="Прямая соединительная линия 4" o:spid="_x0000_s1026" style="position:absolute;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38.2pt" to="539.15pt,3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" strokecolor="black [3200]" strokeweight="1.5pt">
                <v:stroke joinstyle="miter"/>
                <w10:wrap anchorx="margin"/>
              </v:line>
            </w:pict>
          </mc:Fallback>
        </mc:AlternateContent>
      </w:r>
      <w:r>
        <w:rPr>
          <w:rFonts w:ascii="Times New Roman" w:hAnsi="Times New Roman" w:cs="Times New Roman"/>
          <w:sz w:val="28"/>
          <w:szCs w:val="28"/>
        </w:rPr>
        <w:t xml:space="preserve">Примечание: В каталоге </w:t>
      </w:r>
      <w:r w:rsidRPr="00E2057D">
        <w:rPr>
          <w:rFonts w:ascii="Times New Roman" w:hAnsi="Times New Roman" w:cs="Times New Roman"/>
          <w:sz w:val="28"/>
          <w:szCs w:val="28"/>
        </w:rPr>
        <w:t>/</w:t>
      </w:r>
      <w:r>
        <w:rPr>
          <w:rFonts w:ascii="Times New Roman" w:hAnsi="Times New Roman" w:cs="Times New Roman"/>
          <w:sz w:val="28"/>
          <w:szCs w:val="28"/>
          <w:lang w:val="en-US"/>
        </w:rPr>
        <w:t>dev</w:t>
      </w:r>
      <w:r w:rsidRPr="00E2057D">
        <w:rPr>
          <w:rFonts w:ascii="Times New Roman" w:hAnsi="Times New Roman" w:cs="Times New Roman"/>
          <w:sz w:val="28"/>
          <w:szCs w:val="28"/>
        </w:rPr>
        <w:t xml:space="preserve"> </w:t>
      </w:r>
      <w:r>
        <w:rPr>
          <w:rFonts w:ascii="Times New Roman" w:hAnsi="Times New Roman" w:cs="Times New Roman"/>
          <w:sz w:val="28"/>
          <w:szCs w:val="28"/>
        </w:rPr>
        <w:t>не содержаться файлы устройств сетевой карты и видеокарты так как они работают с пакетами, а не с битами.</w:t>
      </w:r>
    </w:p>
    <w:p w14:paraId="35980C50" w14:textId="21004566" w:rsidR="007320D1" w:rsidRPr="007320D1" w:rsidRDefault="007320D1">
      <w:pPr>
        <w:rPr>
          <w:rFonts w:ascii="Times New Roman" w:hAnsi="Times New Roman" w:cs="Times New Roman"/>
          <w:b/>
          <w:color w:val="00B050"/>
          <w:sz w:val="28"/>
          <w:szCs w:val="28"/>
        </w:rPr>
      </w:pPr>
      <w:r w:rsidRPr="007320D1">
        <w:rPr>
          <w:rFonts w:ascii="Times New Roman" w:hAnsi="Times New Roman" w:cs="Times New Roman"/>
          <w:b/>
          <w:color w:val="00B050"/>
          <w:sz w:val="28"/>
          <w:szCs w:val="28"/>
        </w:rPr>
        <w:t xml:space="preserve">Практика: </w:t>
      </w:r>
    </w:p>
    <w:p w14:paraId="7B5B5592" w14:textId="12BABF70" w:rsidR="009C5177" w:rsidDel="00026456" w:rsidRDefault="009C5177" w:rsidP="004117BF">
      <w:pPr>
        <w:ind w:firstLine="708"/>
        <w:rPr>
          <w:del w:id="115" w:author="Константин Когут" w:date="2020-04-15T16:06:00Z"/>
          <w:rFonts w:ascii="Times New Roman" w:hAnsi="Times New Roman" w:cs="Times New Roman"/>
          <w:sz w:val="28"/>
          <w:szCs w:val="28"/>
        </w:rPr>
      </w:pPr>
      <w:del w:id="116" w:author="Константин Когут" w:date="2020-04-15T16:06:00Z">
        <w:r w:rsidDel="00026456">
          <w:rPr>
            <w:rFonts w:ascii="Times New Roman" w:hAnsi="Times New Roman" w:cs="Times New Roman"/>
            <w:sz w:val="28"/>
            <w:szCs w:val="28"/>
          </w:rPr>
          <w:delText xml:space="preserve">Файлы устройств в директории </w:delText>
        </w:r>
        <w:r w:rsidRPr="009C5177" w:rsidDel="00026456">
          <w:rPr>
            <w:rFonts w:ascii="Times New Roman" w:hAnsi="Times New Roman" w:cs="Times New Roman"/>
            <w:sz w:val="28"/>
            <w:szCs w:val="28"/>
          </w:rPr>
          <w:delText>/</w:delText>
        </w:r>
        <w:r w:rsidDel="00026456">
          <w:rPr>
            <w:rFonts w:ascii="Times New Roman" w:hAnsi="Times New Roman" w:cs="Times New Roman"/>
            <w:sz w:val="28"/>
            <w:szCs w:val="28"/>
            <w:lang w:val="en-US"/>
          </w:rPr>
          <w:delText>dev</w:delText>
        </w:r>
        <w:r w:rsidRPr="009C5177" w:rsidDel="00026456">
          <w:rPr>
            <w:rFonts w:ascii="Times New Roman" w:hAnsi="Times New Roman" w:cs="Times New Roman"/>
            <w:sz w:val="28"/>
            <w:szCs w:val="28"/>
          </w:rPr>
          <w:delText xml:space="preserve"> . </w:delText>
        </w:r>
        <w:r w:rsidDel="00026456">
          <w:rPr>
            <w:rFonts w:ascii="Times New Roman" w:hAnsi="Times New Roman" w:cs="Times New Roman"/>
            <w:sz w:val="28"/>
            <w:szCs w:val="28"/>
          </w:rPr>
          <w:delText xml:space="preserve">Указатели на драйвера устройств, </w:delText>
        </w:r>
        <w:r w:rsidR="004F7B1F" w:rsidDel="00026456">
          <w:rPr>
            <w:rFonts w:ascii="Times New Roman" w:hAnsi="Times New Roman" w:cs="Times New Roman"/>
            <w:sz w:val="28"/>
            <w:szCs w:val="28"/>
          </w:rPr>
          <w:delText>которые,</w:delText>
        </w:r>
        <w:r w:rsidDel="00026456">
          <w:rPr>
            <w:rFonts w:ascii="Times New Roman" w:hAnsi="Times New Roman" w:cs="Times New Roman"/>
            <w:sz w:val="28"/>
            <w:szCs w:val="28"/>
          </w:rPr>
          <w:delText xml:space="preserve"> </w:delText>
        </w:r>
      </w:del>
    </w:p>
    <w:p w14:paraId="79EEAFA8" w14:textId="77777777" w:rsidR="009C5177" w:rsidDel="00026456" w:rsidRDefault="009C5177" w:rsidP="009C5177">
      <w:pPr>
        <w:rPr>
          <w:del w:id="117" w:author="Константин Когут" w:date="2020-04-15T16:06:00Z"/>
          <w:rFonts w:ascii="Times New Roman" w:hAnsi="Times New Roman" w:cs="Times New Roman"/>
          <w:sz w:val="28"/>
          <w:szCs w:val="28"/>
        </w:rPr>
      </w:pPr>
      <w:del w:id="118" w:author="Константин Когут" w:date="2020-04-15T16:06:00Z">
        <w:r w:rsidDel="00026456">
          <w:rPr>
            <w:rFonts w:ascii="Times New Roman" w:hAnsi="Times New Roman" w:cs="Times New Roman"/>
            <w:sz w:val="28"/>
            <w:szCs w:val="28"/>
          </w:rPr>
          <w:lastRenderedPageBreak/>
          <w:tab/>
          <w:delText>В директории /dev нету файлов устройств сетевых карт и видеокарт так как они работают не с байтами, а с пакетами.</w:delText>
        </w:r>
      </w:del>
    </w:p>
    <w:p w14:paraId="25C1209E" w14:textId="77777777" w:rsidR="00253694" w:rsidRDefault="00C62EC0">
      <w:pPr>
        <w:rPr>
          <w:rFonts w:ascii="Times New Roman" w:hAnsi="Times New Roman" w:cs="Times New Roman"/>
          <w:sz w:val="28"/>
          <w:szCs w:val="28"/>
        </w:rPr>
      </w:pPr>
      <w:r>
        <w:rPr>
          <w:rFonts w:ascii="Times New Roman" w:hAnsi="Times New Roman" w:cs="Times New Roman"/>
          <w:sz w:val="28"/>
          <w:szCs w:val="28"/>
        </w:rPr>
        <w:t>Код команд</w:t>
      </w:r>
      <w:r w:rsidR="00253694">
        <w:rPr>
          <w:rFonts w:ascii="Times New Roman" w:hAnsi="Times New Roman" w:cs="Times New Roman"/>
          <w:sz w:val="28"/>
          <w:szCs w:val="28"/>
        </w:rPr>
        <w:t>ы перенаправления вывода действия команды (</w:t>
      </w:r>
      <w:r>
        <w:rPr>
          <w:rFonts w:ascii="Times New Roman" w:hAnsi="Times New Roman" w:cs="Times New Roman"/>
          <w:sz w:val="28"/>
          <w:szCs w:val="28"/>
        </w:rPr>
        <w:t>например,</w:t>
      </w:r>
      <w:r w:rsidR="00253694">
        <w:rPr>
          <w:rFonts w:ascii="Times New Roman" w:hAnsi="Times New Roman" w:cs="Times New Roman"/>
          <w:sz w:val="28"/>
          <w:szCs w:val="28"/>
        </w:rPr>
        <w:t xml:space="preserve"> </w:t>
      </w:r>
      <w:proofErr w:type="spellStart"/>
      <w:r w:rsidR="00253694">
        <w:rPr>
          <w:rFonts w:ascii="Times New Roman" w:hAnsi="Times New Roman" w:cs="Times New Roman"/>
          <w:sz w:val="28"/>
          <w:szCs w:val="28"/>
          <w:lang w:val="en-US"/>
        </w:rPr>
        <w:t>htop</w:t>
      </w:r>
      <w:proofErr w:type="spellEnd"/>
      <w:r w:rsidR="00253694" w:rsidRPr="00253694">
        <w:rPr>
          <w:rFonts w:ascii="Times New Roman" w:hAnsi="Times New Roman" w:cs="Times New Roman"/>
          <w:sz w:val="28"/>
          <w:szCs w:val="28"/>
        </w:rPr>
        <w:t xml:space="preserve">) </w:t>
      </w:r>
      <w:r w:rsidR="00253694">
        <w:rPr>
          <w:rFonts w:ascii="Times New Roman" w:hAnsi="Times New Roman" w:cs="Times New Roman"/>
          <w:sz w:val="28"/>
          <w:szCs w:val="28"/>
        </w:rPr>
        <w:t xml:space="preserve">в пустую папку </w:t>
      </w:r>
      <w:r w:rsidR="00253694">
        <w:rPr>
          <w:rFonts w:ascii="Times New Roman" w:hAnsi="Times New Roman" w:cs="Times New Roman"/>
          <w:sz w:val="28"/>
          <w:szCs w:val="28"/>
          <w:lang w:val="en-US"/>
        </w:rPr>
        <w:t>null</w:t>
      </w:r>
      <w:r w:rsidR="00253694" w:rsidRPr="00253694">
        <w:rPr>
          <w:rFonts w:ascii="Times New Roman" w:hAnsi="Times New Roman" w:cs="Times New Roman"/>
          <w:sz w:val="28"/>
          <w:szCs w:val="28"/>
        </w:rPr>
        <w:t xml:space="preserve">. </w:t>
      </w:r>
      <w:r w:rsidR="00253694">
        <w:rPr>
          <w:rFonts w:ascii="Times New Roman" w:hAnsi="Times New Roman" w:cs="Times New Roman"/>
          <w:sz w:val="28"/>
          <w:szCs w:val="28"/>
        </w:rPr>
        <w:t xml:space="preserve">Также </w:t>
      </w:r>
      <w:r>
        <w:rPr>
          <w:rFonts w:ascii="Times New Roman" w:hAnsi="Times New Roman" w:cs="Times New Roman"/>
          <w:sz w:val="28"/>
          <w:szCs w:val="28"/>
        </w:rPr>
        <w:t>перенаправление всех ошибок в ту же папку.</w:t>
      </w:r>
    </w:p>
    <w:p w14:paraId="7D0D0E48" w14:textId="4CAC529A" w:rsidR="00C62EC0" w:rsidRPr="00D918C3" w:rsidRDefault="00C62EC0">
      <w:pPr>
        <w:rPr>
          <w:rFonts w:ascii="Times New Roman" w:hAnsi="Times New Roman" w:cs="Times New Roman"/>
          <w:sz w:val="28"/>
          <w:szCs w:val="28"/>
        </w:rPr>
      </w:pPr>
      <w:proofErr w:type="spellStart"/>
      <w:r w:rsidRPr="006E4CEC">
        <w:rPr>
          <w:rFonts w:ascii="Times New Roman" w:hAnsi="Times New Roman" w:cs="Times New Roman"/>
          <w:color w:val="00FF00"/>
          <w:sz w:val="28"/>
          <w:szCs w:val="28"/>
          <w:highlight w:val="black"/>
          <w:lang w:val="en-US"/>
        </w:rPr>
        <w:t>Htop</w:t>
      </w:r>
      <w:proofErr w:type="spellEnd"/>
      <w:r w:rsidRPr="00D918C3">
        <w:rPr>
          <w:rFonts w:ascii="Times New Roman" w:hAnsi="Times New Roman" w:cs="Times New Roman"/>
          <w:color w:val="00FF00"/>
          <w:sz w:val="28"/>
          <w:szCs w:val="28"/>
          <w:highlight w:val="black"/>
        </w:rPr>
        <w:t xml:space="preserve"> &gt; </w:t>
      </w:r>
      <w:r w:rsidRPr="006E4CEC">
        <w:rPr>
          <w:rFonts w:ascii="Times New Roman" w:hAnsi="Times New Roman" w:cs="Times New Roman"/>
          <w:color w:val="00FF00"/>
          <w:sz w:val="28"/>
          <w:szCs w:val="28"/>
          <w:highlight w:val="black"/>
          <w:lang w:val="en-US"/>
        </w:rPr>
        <w:t>dev</w:t>
      </w:r>
      <w:r w:rsidRPr="00D918C3">
        <w:rPr>
          <w:rFonts w:ascii="Times New Roman" w:hAnsi="Times New Roman" w:cs="Times New Roman"/>
          <w:color w:val="00FF00"/>
          <w:sz w:val="28"/>
          <w:szCs w:val="28"/>
          <w:highlight w:val="black"/>
        </w:rPr>
        <w:t>/</w:t>
      </w:r>
      <w:r w:rsidRPr="006E4CEC">
        <w:rPr>
          <w:rFonts w:ascii="Times New Roman" w:hAnsi="Times New Roman" w:cs="Times New Roman"/>
          <w:color w:val="00FF00"/>
          <w:sz w:val="28"/>
          <w:szCs w:val="28"/>
          <w:highlight w:val="black"/>
          <w:lang w:val="en-US"/>
        </w:rPr>
        <w:t>null</w:t>
      </w:r>
      <w:r w:rsidRPr="00D918C3">
        <w:rPr>
          <w:rFonts w:ascii="Times New Roman" w:hAnsi="Times New Roman" w:cs="Times New Roman"/>
          <w:color w:val="00FF00"/>
          <w:sz w:val="28"/>
          <w:szCs w:val="28"/>
          <w:highlight w:val="black"/>
        </w:rPr>
        <w:t xml:space="preserve"> 2&amp;1</w:t>
      </w:r>
      <w:r w:rsidRPr="00D918C3">
        <w:rPr>
          <w:rFonts w:ascii="Times New Roman" w:hAnsi="Times New Roman" w:cs="Times New Roman"/>
          <w:b/>
          <w:color w:val="00B050"/>
          <w:sz w:val="28"/>
          <w:szCs w:val="28"/>
          <w:highlight w:val="black"/>
        </w:rPr>
        <w:t xml:space="preserve"> </w:t>
      </w:r>
      <w:r w:rsidR="000F1920" w:rsidRPr="00D918C3">
        <w:rPr>
          <w:rFonts w:ascii="Times New Roman" w:hAnsi="Times New Roman" w:cs="Times New Roman"/>
          <w:b/>
          <w:color w:val="00B050"/>
          <w:sz w:val="28"/>
          <w:szCs w:val="28"/>
        </w:rPr>
        <w:t xml:space="preserve">   </w:t>
      </w:r>
      <w:r w:rsidRPr="00D918C3">
        <w:rPr>
          <w:rFonts w:ascii="Times New Roman" w:hAnsi="Times New Roman" w:cs="Times New Roman"/>
          <w:sz w:val="28"/>
          <w:szCs w:val="28"/>
        </w:rPr>
        <w:t>(</w:t>
      </w:r>
      <w:r w:rsidRPr="000F1920">
        <w:rPr>
          <w:rFonts w:ascii="Times New Roman" w:hAnsi="Times New Roman" w:cs="Times New Roman"/>
          <w:sz w:val="28"/>
          <w:szCs w:val="28"/>
          <w:lang w:val="en-US"/>
        </w:rPr>
        <w:t>CentOS</w:t>
      </w:r>
      <w:r w:rsidRPr="00D918C3">
        <w:rPr>
          <w:rFonts w:ascii="Times New Roman" w:hAnsi="Times New Roman" w:cs="Times New Roman"/>
          <w:sz w:val="28"/>
          <w:szCs w:val="28"/>
        </w:rPr>
        <w:t>)</w:t>
      </w:r>
    </w:p>
    <w:p w14:paraId="78E9EBE5" w14:textId="77777777" w:rsidR="00C62EC0" w:rsidRPr="00D918C3" w:rsidRDefault="00C62EC0">
      <w:pPr>
        <w:rPr>
          <w:rFonts w:ascii="Times New Roman" w:hAnsi="Times New Roman" w:cs="Times New Roman"/>
          <w:sz w:val="28"/>
          <w:szCs w:val="28"/>
        </w:rPr>
      </w:pPr>
      <w:proofErr w:type="gramStart"/>
      <w:r w:rsidRPr="00D918C3">
        <w:rPr>
          <w:rFonts w:ascii="Times New Roman" w:hAnsi="Times New Roman" w:cs="Times New Roman"/>
          <w:color w:val="00FF00"/>
          <w:sz w:val="28"/>
          <w:szCs w:val="28"/>
          <w:highlight w:val="black"/>
        </w:rPr>
        <w:t xml:space="preserve">&gt; </w:t>
      </w:r>
      <w:r w:rsidRPr="00D918C3">
        <w:rPr>
          <w:rFonts w:ascii="Times New Roman" w:hAnsi="Times New Roman" w:cs="Times New Roman"/>
          <w:sz w:val="28"/>
          <w:szCs w:val="28"/>
        </w:rPr>
        <w:t xml:space="preserve"> -</w:t>
      </w:r>
      <w:proofErr w:type="gramEnd"/>
      <w:r w:rsidRPr="00D918C3">
        <w:rPr>
          <w:rFonts w:ascii="Times New Roman" w:hAnsi="Times New Roman" w:cs="Times New Roman"/>
          <w:sz w:val="28"/>
          <w:szCs w:val="28"/>
        </w:rPr>
        <w:t xml:space="preserve"> </w:t>
      </w:r>
      <w:r>
        <w:rPr>
          <w:rFonts w:ascii="Times New Roman" w:hAnsi="Times New Roman" w:cs="Times New Roman"/>
          <w:sz w:val="28"/>
          <w:szCs w:val="28"/>
        </w:rPr>
        <w:t>перезапись</w:t>
      </w:r>
    </w:p>
    <w:p w14:paraId="410BA741" w14:textId="18B70DBC" w:rsidR="00C62EC0" w:rsidRDefault="00C62EC0">
      <w:pPr>
        <w:rPr>
          <w:rFonts w:ascii="Times New Roman" w:hAnsi="Times New Roman" w:cs="Times New Roman"/>
          <w:sz w:val="28"/>
          <w:szCs w:val="28"/>
        </w:rPr>
      </w:pPr>
      <w:proofErr w:type="gramStart"/>
      <w:r w:rsidRPr="00D918C3">
        <w:rPr>
          <w:rFonts w:ascii="Times New Roman" w:hAnsi="Times New Roman" w:cs="Times New Roman"/>
          <w:color w:val="00FF00"/>
          <w:sz w:val="28"/>
          <w:szCs w:val="28"/>
          <w:highlight w:val="black"/>
        </w:rPr>
        <w:t>&gt;&gt;</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до</w:t>
      </w:r>
      <w:r w:rsidR="007B588E">
        <w:rPr>
          <w:rFonts w:ascii="Times New Roman" w:hAnsi="Times New Roman" w:cs="Times New Roman"/>
          <w:sz w:val="28"/>
          <w:szCs w:val="28"/>
        </w:rPr>
        <w:t xml:space="preserve"> </w:t>
      </w:r>
      <w:r>
        <w:rPr>
          <w:rFonts w:ascii="Times New Roman" w:hAnsi="Times New Roman" w:cs="Times New Roman"/>
          <w:sz w:val="28"/>
          <w:szCs w:val="28"/>
        </w:rPr>
        <w:t>запись</w:t>
      </w:r>
    </w:p>
    <w:p w14:paraId="771C3437" w14:textId="77777777" w:rsidR="001E0AF4" w:rsidRDefault="001E0AF4">
      <w:pPr>
        <w:rPr>
          <w:rFonts w:ascii="Times New Roman" w:hAnsi="Times New Roman" w:cs="Times New Roman"/>
          <w:sz w:val="28"/>
          <w:szCs w:val="28"/>
        </w:rPr>
      </w:pPr>
    </w:p>
    <w:p w14:paraId="100C0663" w14:textId="77777777" w:rsidR="00C56AA7" w:rsidRDefault="00C56AA7">
      <w:pPr>
        <w:rPr>
          <w:rFonts w:ascii="Times New Roman" w:hAnsi="Times New Roman" w:cs="Times New Roman"/>
          <w:sz w:val="28"/>
          <w:szCs w:val="28"/>
        </w:rPr>
      </w:pPr>
      <w:r>
        <w:rPr>
          <w:rFonts w:ascii="Times New Roman" w:hAnsi="Times New Roman" w:cs="Times New Roman"/>
          <w:sz w:val="28"/>
          <w:szCs w:val="28"/>
        </w:rPr>
        <w:t xml:space="preserve">Пример вывода 1й строки файла </w:t>
      </w:r>
      <w:r>
        <w:rPr>
          <w:rFonts w:ascii="Times New Roman" w:hAnsi="Times New Roman" w:cs="Times New Roman"/>
          <w:sz w:val="28"/>
          <w:szCs w:val="28"/>
          <w:lang w:val="en-US"/>
        </w:rPr>
        <w:t>random</w:t>
      </w:r>
      <w:r>
        <w:rPr>
          <w:rFonts w:ascii="Times New Roman" w:hAnsi="Times New Roman" w:cs="Times New Roman"/>
          <w:sz w:val="28"/>
          <w:szCs w:val="28"/>
        </w:rPr>
        <w:t>:</w:t>
      </w:r>
    </w:p>
    <w:p w14:paraId="385DC6BA" w14:textId="77777777" w:rsidR="00C56AA7" w:rsidRPr="00D918C3" w:rsidRDefault="00C56AA7" w:rsidP="007B588E">
      <w:pPr>
        <w:shd w:val="clear" w:color="auto" w:fill="000000" w:themeFill="text1"/>
        <w:rPr>
          <w:rFonts w:ascii="Times New Roman" w:hAnsi="Times New Roman" w:cs="Times New Roman"/>
          <w:color w:val="00FF00"/>
          <w:sz w:val="28"/>
          <w:szCs w:val="28"/>
        </w:rPr>
      </w:pPr>
      <w:r w:rsidRPr="007B588E">
        <w:rPr>
          <w:rFonts w:ascii="Times New Roman" w:hAnsi="Times New Roman" w:cs="Times New Roman"/>
          <w:color w:val="00FF00"/>
          <w:sz w:val="28"/>
          <w:szCs w:val="28"/>
          <w:lang w:val="en-US"/>
        </w:rPr>
        <w:t>Head</w:t>
      </w:r>
      <w:r w:rsidRPr="00D918C3">
        <w:rPr>
          <w:rFonts w:ascii="Times New Roman" w:hAnsi="Times New Roman" w:cs="Times New Roman"/>
          <w:color w:val="00FF00"/>
          <w:sz w:val="28"/>
          <w:szCs w:val="28"/>
        </w:rPr>
        <w:t xml:space="preserve"> -1 /</w:t>
      </w:r>
      <w:r w:rsidRPr="007B588E">
        <w:rPr>
          <w:rFonts w:ascii="Times New Roman" w:hAnsi="Times New Roman" w:cs="Times New Roman"/>
          <w:color w:val="00FF00"/>
          <w:sz w:val="28"/>
          <w:szCs w:val="28"/>
          <w:lang w:val="en-US"/>
        </w:rPr>
        <w:t>dev</w:t>
      </w:r>
      <w:r w:rsidRPr="00D918C3">
        <w:rPr>
          <w:rFonts w:ascii="Times New Roman" w:hAnsi="Times New Roman" w:cs="Times New Roman"/>
          <w:color w:val="00FF00"/>
          <w:sz w:val="28"/>
          <w:szCs w:val="28"/>
        </w:rPr>
        <w:t>/</w:t>
      </w:r>
      <w:r w:rsidRPr="007B588E">
        <w:rPr>
          <w:rFonts w:ascii="Times New Roman" w:hAnsi="Times New Roman" w:cs="Times New Roman"/>
          <w:color w:val="00FF00"/>
          <w:sz w:val="28"/>
          <w:szCs w:val="28"/>
          <w:lang w:val="en-US"/>
        </w:rPr>
        <w:t>random</w:t>
      </w:r>
      <w:r w:rsidRPr="00D918C3">
        <w:rPr>
          <w:rFonts w:ascii="Times New Roman" w:hAnsi="Times New Roman" w:cs="Times New Roman"/>
          <w:color w:val="00FF00"/>
          <w:sz w:val="28"/>
          <w:szCs w:val="28"/>
        </w:rPr>
        <w:t xml:space="preserve"> &gt; ~/</w:t>
      </w:r>
      <w:r w:rsidRPr="007B588E">
        <w:rPr>
          <w:rFonts w:ascii="Times New Roman" w:hAnsi="Times New Roman" w:cs="Times New Roman"/>
          <w:color w:val="00FF00"/>
          <w:sz w:val="28"/>
          <w:szCs w:val="28"/>
          <w:lang w:val="en-US"/>
        </w:rPr>
        <w:t>tests</w:t>
      </w:r>
    </w:p>
    <w:p w14:paraId="009DA158" w14:textId="77777777" w:rsidR="00C56AA7" w:rsidRPr="00F43B71" w:rsidRDefault="00C56AA7">
      <w:pPr>
        <w:rPr>
          <w:rFonts w:ascii="Times New Roman" w:hAnsi="Times New Roman" w:cs="Times New Roman"/>
          <w:sz w:val="28"/>
          <w:szCs w:val="28"/>
        </w:rPr>
      </w:pPr>
      <w:r>
        <w:rPr>
          <w:rFonts w:ascii="Times New Roman" w:hAnsi="Times New Roman" w:cs="Times New Roman"/>
          <w:sz w:val="28"/>
          <w:szCs w:val="28"/>
        </w:rPr>
        <w:t xml:space="preserve">Выводится 1я строка файла </w:t>
      </w:r>
      <w:r>
        <w:rPr>
          <w:rFonts w:ascii="Times New Roman" w:hAnsi="Times New Roman" w:cs="Times New Roman"/>
          <w:sz w:val="28"/>
          <w:szCs w:val="28"/>
          <w:lang w:val="en-US"/>
        </w:rPr>
        <w:t>random</w:t>
      </w:r>
      <w:r w:rsidRPr="00C56AA7">
        <w:rPr>
          <w:rFonts w:ascii="Times New Roman" w:hAnsi="Times New Roman" w:cs="Times New Roman"/>
          <w:sz w:val="28"/>
          <w:szCs w:val="28"/>
        </w:rPr>
        <w:t xml:space="preserve"> </w:t>
      </w:r>
      <w:r>
        <w:rPr>
          <w:rFonts w:ascii="Times New Roman" w:hAnsi="Times New Roman" w:cs="Times New Roman"/>
          <w:sz w:val="28"/>
          <w:szCs w:val="28"/>
        </w:rPr>
        <w:t xml:space="preserve">и записывается в файл </w:t>
      </w:r>
      <w:r>
        <w:rPr>
          <w:rFonts w:ascii="Times New Roman" w:hAnsi="Times New Roman" w:cs="Times New Roman"/>
          <w:sz w:val="28"/>
          <w:szCs w:val="28"/>
          <w:lang w:val="en-US"/>
        </w:rPr>
        <w:t>test</w:t>
      </w:r>
      <w:r w:rsidRPr="00C56AA7">
        <w:rPr>
          <w:rFonts w:ascii="Times New Roman" w:hAnsi="Times New Roman" w:cs="Times New Roman"/>
          <w:sz w:val="28"/>
          <w:szCs w:val="28"/>
        </w:rPr>
        <w:t>.</w:t>
      </w:r>
    </w:p>
    <w:p w14:paraId="3A43634B" w14:textId="77777777" w:rsidR="00C56AA7" w:rsidRPr="00C56AA7" w:rsidRDefault="00C56AA7">
      <w:pPr>
        <w:rPr>
          <w:rFonts w:ascii="Times New Roman" w:hAnsi="Times New Roman" w:cs="Times New Roman"/>
          <w:sz w:val="28"/>
          <w:szCs w:val="28"/>
        </w:rPr>
      </w:pPr>
      <w:r>
        <w:rPr>
          <w:rFonts w:ascii="Times New Roman" w:hAnsi="Times New Roman" w:cs="Times New Roman"/>
          <w:sz w:val="28"/>
          <w:szCs w:val="28"/>
        </w:rPr>
        <w:t xml:space="preserve">Команда </w:t>
      </w:r>
      <w:r>
        <w:rPr>
          <w:rFonts w:ascii="Times New Roman" w:hAnsi="Times New Roman" w:cs="Times New Roman"/>
          <w:sz w:val="28"/>
          <w:szCs w:val="28"/>
          <w:lang w:val="en-US"/>
        </w:rPr>
        <w:t>head</w:t>
      </w:r>
      <w:r w:rsidRPr="00C56AA7">
        <w:rPr>
          <w:rFonts w:ascii="Times New Roman" w:hAnsi="Times New Roman" w:cs="Times New Roman"/>
          <w:sz w:val="28"/>
          <w:szCs w:val="28"/>
        </w:rPr>
        <w:t xml:space="preserve"> </w:t>
      </w:r>
      <w:r>
        <w:rPr>
          <w:rFonts w:ascii="Times New Roman" w:hAnsi="Times New Roman" w:cs="Times New Roman"/>
          <w:sz w:val="28"/>
          <w:szCs w:val="28"/>
        </w:rPr>
        <w:t>с ключом -1 выводит первую строку файла, если использовать другие (-2, -3 и т д.) числа то будет выводить все строки до определенного в ключе номера строки</w:t>
      </w:r>
    </w:p>
    <w:p w14:paraId="592DEDDD" w14:textId="77777777" w:rsidR="00931603" w:rsidRPr="00B667C4" w:rsidRDefault="00931603">
      <w:pPr>
        <w:rPr>
          <w:rFonts w:ascii="Times New Roman" w:hAnsi="Times New Roman" w:cs="Times New Roman"/>
          <w:sz w:val="28"/>
          <w:szCs w:val="28"/>
        </w:rPr>
      </w:pPr>
    </w:p>
    <w:p w14:paraId="520B2761" w14:textId="77777777" w:rsidR="00931603" w:rsidRPr="00A37431" w:rsidRDefault="00931603" w:rsidP="006902F1">
      <w:pPr>
        <w:ind w:firstLine="708"/>
        <w:rPr>
          <w:rFonts w:ascii="Times New Roman" w:hAnsi="Times New Roman" w:cs="Times New Roman"/>
          <w:b/>
          <w:sz w:val="28"/>
          <w:szCs w:val="28"/>
        </w:rPr>
      </w:pPr>
      <w:r w:rsidRPr="00A37431">
        <w:rPr>
          <w:rFonts w:ascii="Times New Roman" w:hAnsi="Times New Roman" w:cs="Times New Roman"/>
          <w:b/>
          <w:sz w:val="28"/>
          <w:szCs w:val="28"/>
        </w:rPr>
        <w:t>Управление модулями ядра:</w:t>
      </w:r>
    </w:p>
    <w:p w14:paraId="10F283E4" w14:textId="0EA6ADCB" w:rsidR="002B34E8" w:rsidRPr="00B667C4" w:rsidRDefault="002B34E8" w:rsidP="007A401F">
      <w:pPr>
        <w:ind w:firstLine="708"/>
        <w:rPr>
          <w:rFonts w:ascii="Times New Roman" w:hAnsi="Times New Roman" w:cs="Times New Roman"/>
          <w:sz w:val="28"/>
          <w:szCs w:val="28"/>
          <w:u w:val="single"/>
        </w:rPr>
      </w:pPr>
      <w:r w:rsidRPr="00B667C4">
        <w:rPr>
          <w:rFonts w:ascii="Times New Roman" w:hAnsi="Times New Roman" w:cs="Times New Roman"/>
          <w:color w:val="00B0F0"/>
          <w:sz w:val="28"/>
          <w:szCs w:val="28"/>
          <w:u w:val="single"/>
        </w:rPr>
        <w:t xml:space="preserve">Модули </w:t>
      </w:r>
      <w:commentRangeStart w:id="119"/>
      <w:r w:rsidRPr="00B667C4">
        <w:rPr>
          <w:rFonts w:ascii="Times New Roman" w:hAnsi="Times New Roman" w:cs="Times New Roman"/>
          <w:color w:val="00B0F0"/>
          <w:sz w:val="28"/>
          <w:szCs w:val="28"/>
          <w:u w:val="single"/>
        </w:rPr>
        <w:t>ядра</w:t>
      </w:r>
      <w:commentRangeEnd w:id="119"/>
      <w:r w:rsidRPr="00B667C4">
        <w:rPr>
          <w:rStyle w:val="ab"/>
          <w:color w:val="00B0F0"/>
          <w:u w:val="single"/>
        </w:rPr>
        <w:commentReference w:id="119"/>
      </w:r>
      <w:r w:rsidRPr="00B667C4">
        <w:rPr>
          <w:rFonts w:ascii="Times New Roman" w:hAnsi="Times New Roman" w:cs="Times New Roman"/>
          <w:color w:val="00B0F0"/>
          <w:sz w:val="28"/>
          <w:szCs w:val="28"/>
          <w:u w:val="single"/>
        </w:rPr>
        <w:t xml:space="preserve"> </w:t>
      </w:r>
      <w:r w:rsidRPr="00B667C4">
        <w:rPr>
          <w:rFonts w:ascii="Times New Roman" w:hAnsi="Times New Roman" w:cs="Times New Roman"/>
          <w:sz w:val="28"/>
          <w:szCs w:val="28"/>
          <w:u w:val="single"/>
        </w:rPr>
        <w:t>– объекты, содержащие код, который расширяет функционал ядра.</w:t>
      </w:r>
      <w:r w:rsidR="00362496">
        <w:rPr>
          <w:rFonts w:ascii="Times New Roman" w:hAnsi="Times New Roman" w:cs="Times New Roman"/>
          <w:sz w:val="28"/>
          <w:szCs w:val="28"/>
          <w:u w:val="single"/>
        </w:rPr>
        <w:t xml:space="preserve"> (драйверы оборудования, файловые системы и другие компоненты расширения ядра)</w:t>
      </w:r>
    </w:p>
    <w:p w14:paraId="42BA7887" w14:textId="77777777" w:rsidR="00BD12F1" w:rsidRPr="00BD12F1" w:rsidRDefault="00BD12F1" w:rsidP="00496781">
      <w:pPr>
        <w:rPr>
          <w:rFonts w:ascii="Times New Roman" w:hAnsi="Times New Roman" w:cs="Times New Roman"/>
          <w:sz w:val="28"/>
          <w:szCs w:val="28"/>
        </w:rPr>
      </w:pPr>
      <w:r>
        <w:rPr>
          <w:rFonts w:ascii="Times New Roman" w:hAnsi="Times New Roman" w:cs="Times New Roman"/>
          <w:sz w:val="28"/>
          <w:szCs w:val="28"/>
        </w:rPr>
        <w:t xml:space="preserve">Все модули находятся в папке </w:t>
      </w:r>
      <w:r w:rsidRPr="00BD12F1">
        <w:rPr>
          <w:rFonts w:ascii="Times New Roman" w:hAnsi="Times New Roman" w:cs="Times New Roman"/>
          <w:sz w:val="28"/>
          <w:szCs w:val="28"/>
        </w:rPr>
        <w:t>/</w:t>
      </w:r>
      <w:r>
        <w:rPr>
          <w:rFonts w:ascii="Times New Roman" w:hAnsi="Times New Roman" w:cs="Times New Roman"/>
          <w:sz w:val="28"/>
          <w:szCs w:val="28"/>
          <w:lang w:val="en-US"/>
        </w:rPr>
        <w:t>lib</w:t>
      </w:r>
      <w:r w:rsidRPr="00BD12F1">
        <w:rPr>
          <w:rFonts w:ascii="Times New Roman" w:hAnsi="Times New Roman" w:cs="Times New Roman"/>
          <w:sz w:val="28"/>
          <w:szCs w:val="28"/>
        </w:rPr>
        <w:t>/</w:t>
      </w:r>
      <w:r>
        <w:rPr>
          <w:rFonts w:ascii="Times New Roman" w:hAnsi="Times New Roman" w:cs="Times New Roman"/>
          <w:sz w:val="28"/>
          <w:szCs w:val="28"/>
          <w:lang w:val="en-US"/>
        </w:rPr>
        <w:t>modules</w:t>
      </w:r>
      <w:r w:rsidRPr="00BD12F1">
        <w:rPr>
          <w:rFonts w:ascii="Times New Roman" w:hAnsi="Times New Roman" w:cs="Times New Roman"/>
          <w:sz w:val="28"/>
          <w:szCs w:val="28"/>
        </w:rPr>
        <w:t xml:space="preserve"> </w:t>
      </w:r>
    </w:p>
    <w:p w14:paraId="73DB0669" w14:textId="7A7DB9FD" w:rsidR="00BD12F1" w:rsidRDefault="007A401F" w:rsidP="00496781">
      <w:pPr>
        <w:rPr>
          <w:rFonts w:ascii="Times New Roman" w:hAnsi="Times New Roman" w:cs="Times New Roman"/>
          <w:sz w:val="28"/>
          <w:szCs w:val="28"/>
        </w:rPr>
      </w:pPr>
      <w:r>
        <w:rPr>
          <w:rFonts w:ascii="Times New Roman" w:hAnsi="Times New Roman" w:cs="Times New Roman"/>
          <w:sz w:val="28"/>
          <w:szCs w:val="28"/>
        </w:rPr>
        <w:t>Управление модулями осуществляется посредством данных команд:</w:t>
      </w:r>
    </w:p>
    <w:p w14:paraId="64A717C0" w14:textId="67CED289" w:rsidR="00DD450C" w:rsidRDefault="00DD450C" w:rsidP="00496781">
      <w:pPr>
        <w:rPr>
          <w:rFonts w:ascii="Times New Roman" w:hAnsi="Times New Roman" w:cs="Times New Roman"/>
          <w:sz w:val="28"/>
          <w:szCs w:val="28"/>
        </w:rPr>
      </w:pPr>
      <w:proofErr w:type="spellStart"/>
      <w:r w:rsidRPr="006E4CEC">
        <w:rPr>
          <w:rFonts w:ascii="Times New Roman" w:hAnsi="Times New Roman" w:cs="Times New Roman"/>
          <w:color w:val="00FF00"/>
          <w:sz w:val="28"/>
          <w:szCs w:val="28"/>
          <w:highlight w:val="black"/>
          <w:lang w:val="en-US"/>
        </w:rPr>
        <w:t>Lsmod</w:t>
      </w:r>
      <w:proofErr w:type="spellEnd"/>
      <w:r w:rsidRPr="00DD450C">
        <w:rPr>
          <w:rFonts w:ascii="Times New Roman" w:hAnsi="Times New Roman" w:cs="Times New Roman"/>
          <w:sz w:val="28"/>
          <w:szCs w:val="28"/>
        </w:rPr>
        <w:t xml:space="preserve"> – </w:t>
      </w:r>
      <w:r>
        <w:rPr>
          <w:rFonts w:ascii="Times New Roman" w:hAnsi="Times New Roman" w:cs="Times New Roman"/>
          <w:sz w:val="28"/>
          <w:szCs w:val="28"/>
        </w:rPr>
        <w:t>выводит информацию о модулях ядра</w:t>
      </w:r>
    </w:p>
    <w:p w14:paraId="592192EB" w14:textId="7108332A" w:rsidR="00DD450C" w:rsidRDefault="00DD450C" w:rsidP="00496781">
      <w:pPr>
        <w:rPr>
          <w:rFonts w:ascii="Times New Roman" w:hAnsi="Times New Roman" w:cs="Times New Roman"/>
          <w:sz w:val="28"/>
          <w:szCs w:val="28"/>
        </w:rPr>
      </w:pPr>
      <w:proofErr w:type="spellStart"/>
      <w:r w:rsidRPr="006E4CEC">
        <w:rPr>
          <w:rFonts w:ascii="Times New Roman" w:hAnsi="Times New Roman" w:cs="Times New Roman"/>
          <w:color w:val="00FF00"/>
          <w:sz w:val="28"/>
          <w:szCs w:val="28"/>
          <w:highlight w:val="black"/>
          <w:lang w:val="en-US"/>
        </w:rPr>
        <w:t>Modinfo</w:t>
      </w:r>
      <w:proofErr w:type="spellEnd"/>
      <w:r w:rsidRPr="00DD450C">
        <w:rPr>
          <w:rFonts w:ascii="Times New Roman" w:hAnsi="Times New Roman" w:cs="Times New Roman"/>
          <w:sz w:val="28"/>
          <w:szCs w:val="28"/>
        </w:rPr>
        <w:t xml:space="preserve"> – </w:t>
      </w:r>
      <w:r>
        <w:rPr>
          <w:rFonts w:ascii="Times New Roman" w:hAnsi="Times New Roman" w:cs="Times New Roman"/>
          <w:sz w:val="28"/>
          <w:szCs w:val="28"/>
        </w:rPr>
        <w:t>информацию о конкретном модуле ядра</w:t>
      </w:r>
    </w:p>
    <w:p w14:paraId="56648E75" w14:textId="02C72FE8" w:rsidR="007B588E" w:rsidRDefault="007B588E" w:rsidP="00496781">
      <w:pPr>
        <w:rPr>
          <w:rFonts w:ascii="Times New Roman" w:hAnsi="Times New Roman" w:cs="Times New Roman"/>
          <w:sz w:val="28"/>
          <w:szCs w:val="28"/>
        </w:rPr>
      </w:pPr>
      <w:proofErr w:type="spellStart"/>
      <w:r w:rsidRPr="007B588E">
        <w:rPr>
          <w:rFonts w:ascii="Times New Roman" w:hAnsi="Times New Roman" w:cs="Times New Roman"/>
          <w:color w:val="00FF00"/>
          <w:sz w:val="28"/>
          <w:szCs w:val="28"/>
          <w:highlight w:val="black"/>
          <w:lang w:val="en-US"/>
        </w:rPr>
        <w:t>Rmmod</w:t>
      </w:r>
      <w:proofErr w:type="spellEnd"/>
      <w:r w:rsidRPr="007B588E">
        <w:rPr>
          <w:rFonts w:ascii="Times New Roman" w:hAnsi="Times New Roman" w:cs="Times New Roman"/>
          <w:sz w:val="28"/>
          <w:szCs w:val="28"/>
        </w:rPr>
        <w:t xml:space="preserve"> – </w:t>
      </w:r>
      <w:r>
        <w:rPr>
          <w:rFonts w:ascii="Times New Roman" w:hAnsi="Times New Roman" w:cs="Times New Roman"/>
          <w:sz w:val="28"/>
          <w:szCs w:val="28"/>
        </w:rPr>
        <w:t>жесткое удаление модуля ядра</w:t>
      </w:r>
    </w:p>
    <w:p w14:paraId="7E17490E" w14:textId="31BF6EF9" w:rsidR="007B588E" w:rsidRDefault="007B588E" w:rsidP="00496781">
      <w:pPr>
        <w:rPr>
          <w:rFonts w:ascii="Times New Roman" w:hAnsi="Times New Roman" w:cs="Times New Roman"/>
          <w:sz w:val="28"/>
          <w:szCs w:val="28"/>
        </w:rPr>
      </w:pPr>
      <w:proofErr w:type="spellStart"/>
      <w:r w:rsidRPr="007B588E">
        <w:rPr>
          <w:rFonts w:ascii="Times New Roman" w:hAnsi="Times New Roman" w:cs="Times New Roman"/>
          <w:color w:val="00FF00"/>
          <w:sz w:val="28"/>
          <w:szCs w:val="28"/>
          <w:highlight w:val="black"/>
          <w:lang w:val="en-US"/>
        </w:rPr>
        <w:t>Insmod</w:t>
      </w:r>
      <w:proofErr w:type="spellEnd"/>
      <w:r w:rsidRPr="007B588E">
        <w:rPr>
          <w:rFonts w:ascii="Times New Roman" w:hAnsi="Times New Roman" w:cs="Times New Roman"/>
          <w:sz w:val="28"/>
          <w:szCs w:val="28"/>
        </w:rPr>
        <w:t xml:space="preserve"> –</w:t>
      </w:r>
      <w:r>
        <w:rPr>
          <w:rFonts w:ascii="Times New Roman" w:hAnsi="Times New Roman" w:cs="Times New Roman"/>
          <w:sz w:val="28"/>
          <w:szCs w:val="28"/>
        </w:rPr>
        <w:t xml:space="preserve"> жесткая установка модуля ядра</w:t>
      </w:r>
    </w:p>
    <w:p w14:paraId="0555C79D" w14:textId="59BDA8F3" w:rsidR="007B588E" w:rsidRDefault="007B588E" w:rsidP="00496781">
      <w:pPr>
        <w:rPr>
          <w:rFonts w:ascii="Times New Roman" w:hAnsi="Times New Roman" w:cs="Times New Roman"/>
          <w:sz w:val="28"/>
          <w:szCs w:val="28"/>
        </w:rPr>
      </w:pPr>
      <w:proofErr w:type="spellStart"/>
      <w:r w:rsidRPr="007B588E">
        <w:rPr>
          <w:rFonts w:ascii="Times New Roman" w:hAnsi="Times New Roman" w:cs="Times New Roman"/>
          <w:color w:val="00FF00"/>
          <w:sz w:val="28"/>
          <w:szCs w:val="28"/>
          <w:highlight w:val="black"/>
          <w:lang w:val="en-US"/>
        </w:rPr>
        <w:t>Modprobe</w:t>
      </w:r>
      <w:proofErr w:type="spellEnd"/>
      <w:r w:rsidRPr="007B588E">
        <w:rPr>
          <w:rFonts w:ascii="Times New Roman" w:hAnsi="Times New Roman" w:cs="Times New Roman"/>
          <w:sz w:val="28"/>
          <w:szCs w:val="28"/>
        </w:rPr>
        <w:t xml:space="preserve"> –</w:t>
      </w:r>
      <w:r>
        <w:rPr>
          <w:rFonts w:ascii="Times New Roman" w:hAnsi="Times New Roman" w:cs="Times New Roman"/>
          <w:sz w:val="28"/>
          <w:szCs w:val="28"/>
        </w:rPr>
        <w:t xml:space="preserve"> деликатное удаление и установка модуля ядра</w:t>
      </w:r>
    </w:p>
    <w:p w14:paraId="23FB37EB" w14:textId="77777777" w:rsidR="007B588E" w:rsidRPr="007B588E" w:rsidRDefault="007B588E" w:rsidP="00496781">
      <w:pPr>
        <w:rPr>
          <w:rFonts w:ascii="Times New Roman" w:hAnsi="Times New Roman" w:cs="Times New Roman"/>
          <w:sz w:val="28"/>
          <w:szCs w:val="28"/>
        </w:rPr>
      </w:pPr>
    </w:p>
    <w:p w14:paraId="6CCF8AAE" w14:textId="77777777" w:rsidR="00DD450C" w:rsidRPr="00DD450C" w:rsidRDefault="00DD450C" w:rsidP="00496781">
      <w:pPr>
        <w:rPr>
          <w:rFonts w:ascii="Times New Roman" w:hAnsi="Times New Roman" w:cs="Times New Roman"/>
          <w:sz w:val="28"/>
          <w:szCs w:val="28"/>
        </w:rPr>
      </w:pPr>
    </w:p>
    <w:p w14:paraId="3491EED8" w14:textId="77777777" w:rsidR="00BD12F1" w:rsidRDefault="00BD12F1" w:rsidP="00496781">
      <w:pPr>
        <w:rPr>
          <w:rFonts w:ascii="Times New Roman" w:hAnsi="Times New Roman" w:cs="Times New Roman"/>
          <w:sz w:val="28"/>
          <w:szCs w:val="28"/>
        </w:rPr>
      </w:pPr>
    </w:p>
    <w:p w14:paraId="2E290BF2" w14:textId="77777777" w:rsidR="00362496" w:rsidRDefault="00362496" w:rsidP="00496781">
      <w:pPr>
        <w:rPr>
          <w:rFonts w:ascii="Times New Roman" w:hAnsi="Times New Roman" w:cs="Times New Roman"/>
          <w:sz w:val="28"/>
          <w:szCs w:val="28"/>
        </w:rPr>
      </w:pPr>
    </w:p>
    <w:p w14:paraId="77BC14A8" w14:textId="28EB4A78" w:rsidR="00362496" w:rsidRDefault="00362496" w:rsidP="00496781">
      <w:pPr>
        <w:rPr>
          <w:rFonts w:ascii="Times New Roman" w:hAnsi="Times New Roman" w:cs="Times New Roman"/>
          <w:b/>
          <w:sz w:val="28"/>
          <w:szCs w:val="28"/>
        </w:rPr>
      </w:pPr>
      <w:r w:rsidRPr="00362496">
        <w:rPr>
          <w:rFonts w:ascii="Times New Roman" w:hAnsi="Times New Roman" w:cs="Times New Roman"/>
          <w:b/>
          <w:sz w:val="28"/>
          <w:szCs w:val="28"/>
        </w:rPr>
        <w:lastRenderedPageBreak/>
        <w:t xml:space="preserve">Процесс загрузки компьютера с </w:t>
      </w:r>
      <w:r w:rsidRPr="00362496">
        <w:rPr>
          <w:rFonts w:ascii="Times New Roman" w:hAnsi="Times New Roman" w:cs="Times New Roman"/>
          <w:b/>
          <w:sz w:val="28"/>
          <w:szCs w:val="28"/>
          <w:lang w:val="en-US"/>
        </w:rPr>
        <w:t>OS</w:t>
      </w:r>
      <w:r w:rsidRPr="00362496">
        <w:rPr>
          <w:rFonts w:ascii="Times New Roman" w:hAnsi="Times New Roman" w:cs="Times New Roman"/>
          <w:b/>
          <w:sz w:val="28"/>
          <w:szCs w:val="28"/>
        </w:rPr>
        <w:t xml:space="preserve"> </w:t>
      </w:r>
      <w:r w:rsidRPr="00362496">
        <w:rPr>
          <w:rFonts w:ascii="Times New Roman" w:hAnsi="Times New Roman" w:cs="Times New Roman"/>
          <w:b/>
          <w:sz w:val="28"/>
          <w:szCs w:val="28"/>
          <w:lang w:val="en-US"/>
        </w:rPr>
        <w:t>Linux</w:t>
      </w:r>
      <w:r w:rsidRPr="00362496">
        <w:rPr>
          <w:rFonts w:ascii="Times New Roman" w:hAnsi="Times New Roman" w:cs="Times New Roman"/>
          <w:b/>
          <w:sz w:val="28"/>
          <w:szCs w:val="28"/>
        </w:rPr>
        <w:t>.</w:t>
      </w:r>
    </w:p>
    <w:p w14:paraId="117414CF" w14:textId="5D44537E" w:rsidR="008C6ABD" w:rsidRDefault="008C6ABD" w:rsidP="00496781">
      <w:pPr>
        <w:rPr>
          <w:rFonts w:ascii="Times New Roman" w:hAnsi="Times New Roman" w:cs="Times New Roman"/>
          <w:b/>
          <w:sz w:val="28"/>
          <w:szCs w:val="28"/>
        </w:rPr>
      </w:pPr>
      <w:r>
        <w:rPr>
          <w:rFonts w:ascii="Times New Roman" w:hAnsi="Times New Roman" w:cs="Times New Roman"/>
          <w:b/>
          <w:sz w:val="28"/>
          <w:szCs w:val="28"/>
        </w:rPr>
        <w:t>Определения:</w:t>
      </w:r>
    </w:p>
    <w:p w14:paraId="6C9A7887" w14:textId="5E717AF8" w:rsidR="008C6ABD" w:rsidRPr="008C6ABD" w:rsidRDefault="008C6ABD" w:rsidP="00496781">
      <w:pPr>
        <w:rPr>
          <w:rFonts w:ascii="Times New Roman" w:hAnsi="Times New Roman" w:cs="Times New Roman"/>
          <w:b/>
          <w:color w:val="00B0F0"/>
          <w:sz w:val="28"/>
          <w:szCs w:val="28"/>
        </w:rPr>
      </w:pPr>
      <w:r>
        <w:rPr>
          <w:rFonts w:ascii="Times New Roman" w:hAnsi="Times New Roman" w:cs="Times New Roman"/>
          <w:b/>
          <w:color w:val="00B0F0"/>
          <w:sz w:val="28"/>
          <w:szCs w:val="28"/>
          <w:lang w:val="en-US"/>
        </w:rPr>
        <w:t>MBR</w:t>
      </w:r>
      <w:r w:rsidRPr="008C6ABD">
        <w:rPr>
          <w:rFonts w:ascii="Times New Roman" w:hAnsi="Times New Roman" w:cs="Times New Roman"/>
          <w:b/>
          <w:color w:val="00B0F0"/>
          <w:sz w:val="28"/>
          <w:szCs w:val="28"/>
        </w:rPr>
        <w:t xml:space="preserve"> </w:t>
      </w:r>
      <w:r>
        <w:rPr>
          <w:rFonts w:ascii="Times New Roman" w:hAnsi="Times New Roman" w:cs="Times New Roman"/>
          <w:b/>
          <w:color w:val="00B0F0"/>
          <w:sz w:val="28"/>
          <w:szCs w:val="28"/>
        </w:rPr>
        <w:t xml:space="preserve">и </w:t>
      </w:r>
      <w:r>
        <w:rPr>
          <w:rFonts w:ascii="Times New Roman" w:hAnsi="Times New Roman" w:cs="Times New Roman"/>
          <w:b/>
          <w:color w:val="00B0F0"/>
          <w:sz w:val="28"/>
          <w:szCs w:val="28"/>
          <w:lang w:val="en-US"/>
        </w:rPr>
        <w:t>GPT</w:t>
      </w:r>
      <w:r w:rsidRPr="008C6ABD">
        <w:rPr>
          <w:rFonts w:ascii="Times New Roman" w:hAnsi="Times New Roman" w:cs="Times New Roman"/>
          <w:b/>
          <w:color w:val="00B0F0"/>
          <w:sz w:val="28"/>
          <w:szCs w:val="28"/>
        </w:rPr>
        <w:t xml:space="preserve"> </w:t>
      </w:r>
      <w:r>
        <w:rPr>
          <w:rFonts w:ascii="Times New Roman" w:hAnsi="Times New Roman" w:cs="Times New Roman"/>
          <w:b/>
          <w:color w:val="00B0F0"/>
          <w:sz w:val="28"/>
          <w:szCs w:val="28"/>
        </w:rPr>
        <w:t xml:space="preserve">– это таблицы </w:t>
      </w:r>
      <w:commentRangeStart w:id="120"/>
      <w:r>
        <w:rPr>
          <w:rFonts w:ascii="Times New Roman" w:hAnsi="Times New Roman" w:cs="Times New Roman"/>
          <w:b/>
          <w:color w:val="00B0F0"/>
          <w:sz w:val="28"/>
          <w:szCs w:val="28"/>
        </w:rPr>
        <w:t>разделов</w:t>
      </w:r>
      <w:commentRangeEnd w:id="120"/>
      <w:r>
        <w:rPr>
          <w:rStyle w:val="ab"/>
        </w:rPr>
        <w:commentReference w:id="120"/>
      </w:r>
      <w:r>
        <w:rPr>
          <w:rFonts w:ascii="Times New Roman" w:hAnsi="Times New Roman" w:cs="Times New Roman"/>
          <w:b/>
          <w:color w:val="00B0F0"/>
          <w:sz w:val="28"/>
          <w:szCs w:val="28"/>
        </w:rPr>
        <w:t xml:space="preserve"> </w:t>
      </w:r>
    </w:p>
    <w:p w14:paraId="6594B508" w14:textId="77777777" w:rsidR="00362496" w:rsidRPr="00362496" w:rsidRDefault="00362496" w:rsidP="00496781">
      <w:pPr>
        <w:rPr>
          <w:rFonts w:ascii="Times New Roman" w:hAnsi="Times New Roman" w:cs="Times New Roman"/>
          <w:b/>
          <w:sz w:val="28"/>
          <w:szCs w:val="28"/>
        </w:rPr>
      </w:pPr>
    </w:p>
    <w:p w14:paraId="4453F310" w14:textId="5A95C91E" w:rsidR="00FA40E4" w:rsidRDefault="00FA40E4" w:rsidP="00362496">
      <w:pPr>
        <w:jc w:val="center"/>
        <w:rPr>
          <w:rFonts w:ascii="Times New Roman" w:hAnsi="Times New Roman" w:cs="Times New Roman"/>
          <w:sz w:val="28"/>
          <w:szCs w:val="28"/>
        </w:rPr>
      </w:pPr>
      <w:r w:rsidRPr="008D277B">
        <w:rPr>
          <w:noProof/>
          <w:lang w:eastAsia="ru-RU"/>
        </w:rPr>
        <w:drawing>
          <wp:inline distT="0" distB="0" distL="0" distR="0" wp14:anchorId="732A3B61" wp14:editId="66DBF3C7">
            <wp:extent cx="2410442" cy="3076575"/>
            <wp:effectExtent l="0" t="0" r="9525" b="0"/>
            <wp:docPr id="2" name="Рисунок 2" descr="D:\Препод\youtube\exam 101\101.2\b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Препод\youtube\exam 101\101.2\boo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0442" cy="3076575"/>
                    </a:xfrm>
                    <a:prstGeom prst="rect">
                      <a:avLst/>
                    </a:prstGeom>
                    <a:noFill/>
                    <a:ln>
                      <a:noFill/>
                    </a:ln>
                  </pic:spPr>
                </pic:pic>
              </a:graphicData>
            </a:graphic>
          </wp:inline>
        </w:drawing>
      </w:r>
    </w:p>
    <w:p w14:paraId="3F517797" w14:textId="6DC58F22" w:rsidR="00362496" w:rsidRPr="00A131AB" w:rsidRDefault="00A131AB" w:rsidP="00A131AB">
      <w:pPr>
        <w:jc w:val="center"/>
        <w:rPr>
          <w:rFonts w:ascii="Times New Roman" w:hAnsi="Times New Roman" w:cs="Times New Roman"/>
          <w:sz w:val="28"/>
          <w:szCs w:val="28"/>
        </w:rPr>
      </w:pPr>
      <w:r>
        <w:rPr>
          <w:rFonts w:ascii="Times New Roman" w:hAnsi="Times New Roman" w:cs="Times New Roman"/>
          <w:sz w:val="28"/>
          <w:szCs w:val="28"/>
        </w:rPr>
        <w:t>Рисунок 2. Этапы загрузки компьютера.</w:t>
      </w:r>
    </w:p>
    <w:p w14:paraId="3365A0B7" w14:textId="3E317F9D" w:rsidR="00362496" w:rsidRDefault="00A131AB" w:rsidP="00496781">
      <w:pPr>
        <w:rPr>
          <w:rFonts w:ascii="Times New Roman" w:hAnsi="Times New Roman" w:cs="Times New Roman"/>
          <w:sz w:val="28"/>
          <w:szCs w:val="28"/>
        </w:rPr>
      </w:pPr>
      <w:r>
        <w:rPr>
          <w:rFonts w:ascii="Times New Roman" w:hAnsi="Times New Roman" w:cs="Times New Roman"/>
          <w:sz w:val="28"/>
          <w:szCs w:val="28"/>
        </w:rPr>
        <w:t>На рисунке 2 изображены все этапы загрузки компьютера, описание каждого этапа приведено ниже:</w:t>
      </w:r>
    </w:p>
    <w:p w14:paraId="60816375" w14:textId="0EB639A3" w:rsidR="00A131AB" w:rsidRPr="00BB5650" w:rsidRDefault="00A131AB" w:rsidP="00A131AB">
      <w:pPr>
        <w:pStyle w:val="a7"/>
        <w:numPr>
          <w:ilvl w:val="0"/>
          <w:numId w:val="10"/>
        </w:numPr>
        <w:rPr>
          <w:rFonts w:ascii="Times New Roman" w:hAnsi="Times New Roman" w:cs="Times New Roman"/>
          <w:b/>
          <w:sz w:val="28"/>
          <w:szCs w:val="28"/>
        </w:rPr>
      </w:pPr>
      <w:r w:rsidRPr="00BB5650">
        <w:rPr>
          <w:rFonts w:ascii="Times New Roman" w:hAnsi="Times New Roman" w:cs="Times New Roman"/>
          <w:b/>
          <w:sz w:val="28"/>
          <w:szCs w:val="28"/>
        </w:rPr>
        <w:t xml:space="preserve">Запуск системы </w:t>
      </w:r>
      <w:r w:rsidRPr="00BB5650">
        <w:rPr>
          <w:rFonts w:ascii="Times New Roman" w:hAnsi="Times New Roman" w:cs="Times New Roman"/>
          <w:b/>
          <w:sz w:val="28"/>
          <w:szCs w:val="28"/>
          <w:lang w:val="en-US"/>
        </w:rPr>
        <w:t>BIOS/UEFI</w:t>
      </w:r>
    </w:p>
    <w:p w14:paraId="7DD057B5" w14:textId="7B167CD3" w:rsidR="00A131AB" w:rsidRPr="00D918C3" w:rsidRDefault="00A131AB" w:rsidP="00BB5650">
      <w:pPr>
        <w:pStyle w:val="a7"/>
        <w:ind w:firstLine="696"/>
        <w:rPr>
          <w:rFonts w:ascii="Times New Roman" w:hAnsi="Times New Roman" w:cs="Times New Roman"/>
          <w:sz w:val="28"/>
          <w:szCs w:val="28"/>
        </w:rPr>
      </w:pPr>
      <w:r>
        <w:rPr>
          <w:rFonts w:ascii="Times New Roman" w:hAnsi="Times New Roman" w:cs="Times New Roman"/>
          <w:sz w:val="28"/>
          <w:szCs w:val="28"/>
        </w:rPr>
        <w:t xml:space="preserve">При включении компьютера центральный процессор переходит на адрес </w:t>
      </w:r>
      <w:r>
        <w:rPr>
          <w:rFonts w:ascii="Times New Roman" w:hAnsi="Times New Roman" w:cs="Times New Roman"/>
          <w:sz w:val="28"/>
          <w:szCs w:val="28"/>
          <w:lang w:val="en-US"/>
        </w:rPr>
        <w:t>BIOS</w:t>
      </w:r>
      <w:r w:rsidRPr="00A131AB">
        <w:rPr>
          <w:rFonts w:ascii="Times New Roman" w:hAnsi="Times New Roman" w:cs="Times New Roman"/>
          <w:sz w:val="28"/>
          <w:szCs w:val="28"/>
        </w:rPr>
        <w:t>’</w:t>
      </w:r>
      <w:r>
        <w:rPr>
          <w:rFonts w:ascii="Times New Roman" w:hAnsi="Times New Roman" w:cs="Times New Roman"/>
          <w:sz w:val="28"/>
          <w:szCs w:val="28"/>
        </w:rPr>
        <w:t>а и загружает его.</w:t>
      </w:r>
      <w:r w:rsidR="00BB5650">
        <w:rPr>
          <w:rFonts w:ascii="Times New Roman" w:hAnsi="Times New Roman" w:cs="Times New Roman"/>
          <w:sz w:val="28"/>
          <w:szCs w:val="28"/>
        </w:rPr>
        <w:t xml:space="preserve"> </w:t>
      </w:r>
      <w:r w:rsidR="00BB5650">
        <w:rPr>
          <w:rFonts w:ascii="Times New Roman" w:hAnsi="Times New Roman" w:cs="Times New Roman"/>
          <w:sz w:val="28"/>
          <w:szCs w:val="28"/>
          <w:lang w:val="en-US"/>
        </w:rPr>
        <w:t>BIOS</w:t>
      </w:r>
      <w:r w:rsidR="00BB5650" w:rsidRPr="00BB5650">
        <w:rPr>
          <w:rFonts w:ascii="Times New Roman" w:hAnsi="Times New Roman" w:cs="Times New Roman"/>
          <w:sz w:val="28"/>
          <w:szCs w:val="28"/>
        </w:rPr>
        <w:t xml:space="preserve"> </w:t>
      </w:r>
      <w:r w:rsidR="00BB5650">
        <w:rPr>
          <w:rFonts w:ascii="Times New Roman" w:hAnsi="Times New Roman" w:cs="Times New Roman"/>
          <w:sz w:val="28"/>
          <w:szCs w:val="28"/>
        </w:rPr>
        <w:t xml:space="preserve">или </w:t>
      </w:r>
      <w:r w:rsidR="00BB5650">
        <w:rPr>
          <w:rFonts w:ascii="Times New Roman" w:hAnsi="Times New Roman" w:cs="Times New Roman"/>
          <w:sz w:val="28"/>
          <w:szCs w:val="28"/>
          <w:lang w:val="en-US"/>
        </w:rPr>
        <w:t>UEFI</w:t>
      </w:r>
      <w:r w:rsidR="00BB5650">
        <w:rPr>
          <w:rFonts w:ascii="Times New Roman" w:hAnsi="Times New Roman" w:cs="Times New Roman"/>
          <w:sz w:val="28"/>
          <w:szCs w:val="28"/>
        </w:rPr>
        <w:t xml:space="preserve"> проводит проверки оборудования и выбирает согласно своим настройкам носитель информации.</w:t>
      </w:r>
    </w:p>
    <w:p w14:paraId="7FCDD23E" w14:textId="795146BA" w:rsidR="00A131AB" w:rsidRDefault="00A131AB" w:rsidP="00A131AB">
      <w:pPr>
        <w:pStyle w:val="a7"/>
        <w:numPr>
          <w:ilvl w:val="0"/>
          <w:numId w:val="10"/>
        </w:numPr>
        <w:rPr>
          <w:rFonts w:ascii="Times New Roman" w:hAnsi="Times New Roman" w:cs="Times New Roman"/>
          <w:b/>
          <w:sz w:val="28"/>
          <w:szCs w:val="28"/>
        </w:rPr>
      </w:pPr>
      <w:r w:rsidRPr="00BB5650">
        <w:rPr>
          <w:rFonts w:ascii="Times New Roman" w:hAnsi="Times New Roman" w:cs="Times New Roman"/>
          <w:b/>
          <w:sz w:val="28"/>
          <w:szCs w:val="28"/>
        </w:rPr>
        <w:t>Первая стадия загрузки</w:t>
      </w:r>
    </w:p>
    <w:p w14:paraId="1814EB68" w14:textId="0246BDD3" w:rsidR="008C6ABD" w:rsidRDefault="008C6ABD" w:rsidP="008C6ABD">
      <w:pPr>
        <w:pStyle w:val="a7"/>
        <w:rPr>
          <w:rFonts w:ascii="Times New Roman" w:hAnsi="Times New Roman" w:cs="Times New Roman"/>
          <w:sz w:val="28"/>
          <w:szCs w:val="28"/>
        </w:rPr>
      </w:pPr>
      <w:r w:rsidRPr="008C6ABD">
        <w:rPr>
          <w:rFonts w:ascii="Times New Roman" w:hAnsi="Times New Roman" w:cs="Times New Roman"/>
          <w:sz w:val="28"/>
          <w:szCs w:val="28"/>
        </w:rPr>
        <w:t xml:space="preserve">На носителе </w:t>
      </w:r>
      <w:r w:rsidRPr="008C6ABD">
        <w:rPr>
          <w:rFonts w:ascii="Times New Roman" w:hAnsi="Times New Roman" w:cs="Times New Roman"/>
          <w:sz w:val="28"/>
          <w:szCs w:val="28"/>
          <w:lang w:val="en-US"/>
        </w:rPr>
        <w:t>BIOS</w:t>
      </w:r>
      <w:r w:rsidRPr="008C6ABD">
        <w:rPr>
          <w:rFonts w:ascii="Times New Roman" w:hAnsi="Times New Roman" w:cs="Times New Roman"/>
          <w:sz w:val="28"/>
          <w:szCs w:val="28"/>
        </w:rPr>
        <w:t xml:space="preserve"> </w:t>
      </w:r>
      <w:r>
        <w:rPr>
          <w:rFonts w:ascii="Times New Roman" w:hAnsi="Times New Roman" w:cs="Times New Roman"/>
          <w:sz w:val="28"/>
          <w:szCs w:val="28"/>
        </w:rPr>
        <w:t xml:space="preserve">или </w:t>
      </w:r>
      <w:r>
        <w:rPr>
          <w:rFonts w:ascii="Times New Roman" w:hAnsi="Times New Roman" w:cs="Times New Roman"/>
          <w:sz w:val="28"/>
          <w:szCs w:val="28"/>
          <w:lang w:val="en-US"/>
        </w:rPr>
        <w:t>UEFI</w:t>
      </w:r>
      <w:r w:rsidRPr="008C6ABD">
        <w:rPr>
          <w:rFonts w:ascii="Times New Roman" w:hAnsi="Times New Roman" w:cs="Times New Roman"/>
          <w:sz w:val="28"/>
          <w:szCs w:val="28"/>
        </w:rPr>
        <w:t xml:space="preserve"> </w:t>
      </w:r>
      <w:r>
        <w:rPr>
          <w:rFonts w:ascii="Times New Roman" w:hAnsi="Times New Roman" w:cs="Times New Roman"/>
          <w:sz w:val="28"/>
          <w:szCs w:val="28"/>
        </w:rPr>
        <w:t xml:space="preserve">находит главную загрузочную запись </w:t>
      </w:r>
      <w:r>
        <w:rPr>
          <w:rFonts w:ascii="Times New Roman" w:hAnsi="Times New Roman" w:cs="Times New Roman"/>
          <w:sz w:val="28"/>
          <w:szCs w:val="28"/>
          <w:lang w:val="en-US"/>
        </w:rPr>
        <w:t>MBR</w:t>
      </w:r>
      <w:r w:rsidRPr="008C6ABD">
        <w:rPr>
          <w:rFonts w:ascii="Times New Roman" w:hAnsi="Times New Roman" w:cs="Times New Roman"/>
          <w:sz w:val="28"/>
          <w:szCs w:val="28"/>
        </w:rPr>
        <w:t xml:space="preserve"> (</w:t>
      </w:r>
      <w:r>
        <w:rPr>
          <w:rFonts w:ascii="Times New Roman" w:hAnsi="Times New Roman" w:cs="Times New Roman"/>
          <w:sz w:val="28"/>
          <w:szCs w:val="28"/>
          <w:lang w:val="en-US"/>
        </w:rPr>
        <w:t>Master</w:t>
      </w:r>
      <w:r w:rsidRPr="008C6ABD">
        <w:rPr>
          <w:rFonts w:ascii="Times New Roman" w:hAnsi="Times New Roman" w:cs="Times New Roman"/>
          <w:sz w:val="28"/>
          <w:szCs w:val="28"/>
        </w:rPr>
        <w:t xml:space="preserve"> </w:t>
      </w:r>
      <w:r>
        <w:rPr>
          <w:rFonts w:ascii="Times New Roman" w:hAnsi="Times New Roman" w:cs="Times New Roman"/>
          <w:sz w:val="28"/>
          <w:szCs w:val="28"/>
          <w:lang w:val="en-US"/>
        </w:rPr>
        <w:t>boot</w:t>
      </w:r>
      <w:r w:rsidRPr="008C6ABD">
        <w:rPr>
          <w:rFonts w:ascii="Times New Roman" w:hAnsi="Times New Roman" w:cs="Times New Roman"/>
          <w:sz w:val="28"/>
          <w:szCs w:val="28"/>
        </w:rPr>
        <w:t xml:space="preserve"> </w:t>
      </w:r>
      <w:r>
        <w:rPr>
          <w:rFonts w:ascii="Times New Roman" w:hAnsi="Times New Roman" w:cs="Times New Roman"/>
          <w:sz w:val="28"/>
          <w:szCs w:val="28"/>
          <w:lang w:val="en-US"/>
        </w:rPr>
        <w:t>record</w:t>
      </w:r>
      <w:r w:rsidRPr="008C6ABD">
        <w:rPr>
          <w:rFonts w:ascii="Times New Roman" w:hAnsi="Times New Roman" w:cs="Times New Roman"/>
          <w:sz w:val="28"/>
          <w:szCs w:val="28"/>
        </w:rPr>
        <w:t xml:space="preserve">) </w:t>
      </w:r>
      <w:r>
        <w:rPr>
          <w:rFonts w:ascii="Times New Roman" w:hAnsi="Times New Roman" w:cs="Times New Roman"/>
          <w:sz w:val="28"/>
          <w:szCs w:val="28"/>
        </w:rPr>
        <w:t xml:space="preserve">или </w:t>
      </w:r>
      <w:r>
        <w:rPr>
          <w:rFonts w:ascii="Times New Roman" w:hAnsi="Times New Roman" w:cs="Times New Roman"/>
          <w:sz w:val="28"/>
          <w:szCs w:val="28"/>
          <w:lang w:val="en-US"/>
        </w:rPr>
        <w:t>GPT</w:t>
      </w:r>
      <w:r w:rsidRPr="008C6ABD">
        <w:rPr>
          <w:rFonts w:ascii="Times New Roman" w:hAnsi="Times New Roman" w:cs="Times New Roman"/>
          <w:sz w:val="28"/>
          <w:szCs w:val="28"/>
        </w:rPr>
        <w:t xml:space="preserve"> (</w:t>
      </w:r>
      <w:r>
        <w:rPr>
          <w:rFonts w:ascii="Times New Roman" w:hAnsi="Times New Roman" w:cs="Times New Roman"/>
          <w:sz w:val="28"/>
          <w:szCs w:val="28"/>
          <w:lang w:val="en-US"/>
        </w:rPr>
        <w:t>Guide</w:t>
      </w:r>
      <w:r w:rsidRPr="008C6ABD">
        <w:rPr>
          <w:rFonts w:ascii="Times New Roman" w:hAnsi="Times New Roman" w:cs="Times New Roman"/>
          <w:sz w:val="28"/>
          <w:szCs w:val="28"/>
        </w:rPr>
        <w:t xml:space="preserve"> </w:t>
      </w:r>
      <w:r>
        <w:rPr>
          <w:rFonts w:ascii="Times New Roman" w:hAnsi="Times New Roman" w:cs="Times New Roman"/>
          <w:sz w:val="28"/>
          <w:szCs w:val="28"/>
          <w:lang w:val="en-US"/>
        </w:rPr>
        <w:t>partition</w:t>
      </w:r>
      <w:r w:rsidRPr="008C6ABD">
        <w:rPr>
          <w:rFonts w:ascii="Times New Roman" w:hAnsi="Times New Roman" w:cs="Times New Roman"/>
          <w:sz w:val="28"/>
          <w:szCs w:val="28"/>
        </w:rPr>
        <w:t xml:space="preserve"> </w:t>
      </w:r>
      <w:r>
        <w:rPr>
          <w:rFonts w:ascii="Times New Roman" w:hAnsi="Times New Roman" w:cs="Times New Roman"/>
          <w:sz w:val="28"/>
          <w:szCs w:val="28"/>
          <w:lang w:val="en-US"/>
        </w:rPr>
        <w:t>table</w:t>
      </w:r>
      <w:r w:rsidRPr="008C6ABD">
        <w:rPr>
          <w:rFonts w:ascii="Times New Roman" w:hAnsi="Times New Roman" w:cs="Times New Roman"/>
          <w:sz w:val="28"/>
          <w:szCs w:val="28"/>
        </w:rPr>
        <w:t xml:space="preserve">) </w:t>
      </w:r>
      <w:r>
        <w:rPr>
          <w:rFonts w:ascii="Times New Roman" w:hAnsi="Times New Roman" w:cs="Times New Roman"/>
          <w:sz w:val="28"/>
          <w:szCs w:val="28"/>
        </w:rPr>
        <w:t>в котором находиться загрузчик</w:t>
      </w:r>
    </w:p>
    <w:p w14:paraId="4A4E7D03" w14:textId="77777777" w:rsidR="00213846" w:rsidRDefault="00213846" w:rsidP="008C6ABD">
      <w:pPr>
        <w:pStyle w:val="a7"/>
        <w:rPr>
          <w:rFonts w:ascii="Times New Roman" w:hAnsi="Times New Roman" w:cs="Times New Roman"/>
          <w:sz w:val="28"/>
          <w:szCs w:val="28"/>
        </w:rPr>
      </w:pPr>
    </w:p>
    <w:p w14:paraId="0B0349E5" w14:textId="049B0654" w:rsidR="00213846" w:rsidRDefault="00213846" w:rsidP="008C6ABD">
      <w:pPr>
        <w:pStyle w:val="a7"/>
        <w:rPr>
          <w:rFonts w:ascii="Times New Roman" w:hAnsi="Times New Roman" w:cs="Times New Roman"/>
          <w:sz w:val="28"/>
          <w:szCs w:val="28"/>
        </w:rPr>
      </w:pPr>
      <w:r w:rsidRPr="00213846">
        <w:rPr>
          <w:rFonts w:ascii="Times New Roman" w:hAnsi="Times New Roman" w:cs="Times New Roman"/>
          <w:b/>
          <w:color w:val="00B0F0"/>
          <w:sz w:val="28"/>
          <w:szCs w:val="28"/>
        </w:rPr>
        <w:t>MBR</w:t>
      </w:r>
      <w:r w:rsidRPr="00213846">
        <w:rPr>
          <w:rFonts w:ascii="Times New Roman" w:hAnsi="Times New Roman" w:cs="Times New Roman"/>
          <w:sz w:val="28"/>
          <w:szCs w:val="28"/>
        </w:rPr>
        <w:t xml:space="preserve"> — это главная загрузочная запись, хранящаяся на жестком диске</w:t>
      </w:r>
    </w:p>
    <w:p w14:paraId="42C70126" w14:textId="77777777" w:rsidR="00213846" w:rsidRDefault="00213846" w:rsidP="008C6ABD">
      <w:pPr>
        <w:pStyle w:val="a7"/>
        <w:rPr>
          <w:rFonts w:ascii="Times New Roman" w:hAnsi="Times New Roman" w:cs="Times New Roman"/>
          <w:sz w:val="28"/>
          <w:szCs w:val="28"/>
        </w:rPr>
      </w:pPr>
    </w:p>
    <w:p w14:paraId="18368792" w14:textId="5C2FC188" w:rsidR="00213846" w:rsidRDefault="00213846" w:rsidP="002D77FB">
      <w:pPr>
        <w:pStyle w:val="a7"/>
        <w:spacing w:line="360" w:lineRule="auto"/>
        <w:ind w:firstLine="696"/>
        <w:rPr>
          <w:rFonts w:ascii="Times New Roman" w:hAnsi="Times New Roman" w:cs="Times New Roman"/>
          <w:sz w:val="28"/>
          <w:szCs w:val="28"/>
        </w:rPr>
      </w:pPr>
      <w:r w:rsidRPr="00213846">
        <w:rPr>
          <w:rFonts w:ascii="Times New Roman" w:hAnsi="Times New Roman" w:cs="Times New Roman"/>
          <w:b/>
          <w:color w:val="00B0F0"/>
          <w:sz w:val="28"/>
          <w:szCs w:val="28"/>
        </w:rPr>
        <w:t xml:space="preserve">«GUID </w:t>
      </w:r>
      <w:proofErr w:type="spellStart"/>
      <w:r w:rsidRPr="00213846">
        <w:rPr>
          <w:rFonts w:ascii="Times New Roman" w:hAnsi="Times New Roman" w:cs="Times New Roman"/>
          <w:b/>
          <w:color w:val="00B0F0"/>
          <w:sz w:val="28"/>
          <w:szCs w:val="28"/>
        </w:rPr>
        <w:t>Partition</w:t>
      </w:r>
      <w:proofErr w:type="spellEnd"/>
      <w:r w:rsidRPr="00213846">
        <w:rPr>
          <w:rFonts w:ascii="Times New Roman" w:hAnsi="Times New Roman" w:cs="Times New Roman"/>
          <w:b/>
          <w:color w:val="00B0F0"/>
          <w:sz w:val="28"/>
          <w:szCs w:val="28"/>
        </w:rPr>
        <w:t xml:space="preserve"> </w:t>
      </w:r>
      <w:proofErr w:type="spellStart"/>
      <w:r w:rsidRPr="00213846">
        <w:rPr>
          <w:rFonts w:ascii="Times New Roman" w:hAnsi="Times New Roman" w:cs="Times New Roman"/>
          <w:b/>
          <w:color w:val="00B0F0"/>
          <w:sz w:val="28"/>
          <w:szCs w:val="28"/>
        </w:rPr>
        <w:t>Table</w:t>
      </w:r>
      <w:proofErr w:type="spellEnd"/>
      <w:r w:rsidRPr="00213846">
        <w:rPr>
          <w:rFonts w:ascii="Times New Roman" w:hAnsi="Times New Roman" w:cs="Times New Roman"/>
          <w:b/>
          <w:color w:val="00B0F0"/>
          <w:sz w:val="28"/>
          <w:szCs w:val="28"/>
        </w:rPr>
        <w:t xml:space="preserve"> (GPT)</w:t>
      </w:r>
      <w:r w:rsidRPr="00213846">
        <w:rPr>
          <w:rFonts w:ascii="Times New Roman" w:hAnsi="Times New Roman" w:cs="Times New Roman"/>
          <w:sz w:val="28"/>
          <w:szCs w:val="28"/>
        </w:rPr>
        <w:t xml:space="preserve"> является стандартным форматом размещения таблиц разделов на физическом жестком диске. Он является частью </w:t>
      </w:r>
      <w:proofErr w:type="spellStart"/>
      <w:r w:rsidRPr="00213846">
        <w:rPr>
          <w:rFonts w:ascii="Times New Roman" w:hAnsi="Times New Roman" w:cs="Times New Roman"/>
          <w:b/>
          <w:sz w:val="28"/>
          <w:szCs w:val="28"/>
        </w:rPr>
        <w:t>Extensible</w:t>
      </w:r>
      <w:proofErr w:type="spellEnd"/>
      <w:r w:rsidRPr="00213846">
        <w:rPr>
          <w:rFonts w:ascii="Times New Roman" w:hAnsi="Times New Roman" w:cs="Times New Roman"/>
          <w:b/>
          <w:sz w:val="28"/>
          <w:szCs w:val="28"/>
        </w:rPr>
        <w:t xml:space="preserve"> </w:t>
      </w:r>
      <w:proofErr w:type="spellStart"/>
      <w:r w:rsidRPr="00213846">
        <w:rPr>
          <w:rFonts w:ascii="Times New Roman" w:hAnsi="Times New Roman" w:cs="Times New Roman"/>
          <w:b/>
          <w:sz w:val="28"/>
          <w:szCs w:val="28"/>
        </w:rPr>
        <w:t>Firmware</w:t>
      </w:r>
      <w:proofErr w:type="spellEnd"/>
      <w:r w:rsidRPr="00213846">
        <w:rPr>
          <w:rFonts w:ascii="Times New Roman" w:hAnsi="Times New Roman" w:cs="Times New Roman"/>
          <w:b/>
          <w:sz w:val="28"/>
          <w:szCs w:val="28"/>
        </w:rPr>
        <w:t xml:space="preserve"> </w:t>
      </w:r>
      <w:proofErr w:type="spellStart"/>
      <w:r w:rsidRPr="00213846">
        <w:rPr>
          <w:rFonts w:ascii="Times New Roman" w:hAnsi="Times New Roman" w:cs="Times New Roman"/>
          <w:b/>
          <w:sz w:val="28"/>
          <w:szCs w:val="28"/>
        </w:rPr>
        <w:t>Interface</w:t>
      </w:r>
      <w:proofErr w:type="spellEnd"/>
      <w:r w:rsidRPr="00213846">
        <w:rPr>
          <w:rFonts w:ascii="Times New Roman" w:hAnsi="Times New Roman" w:cs="Times New Roman"/>
          <w:b/>
          <w:sz w:val="28"/>
          <w:szCs w:val="28"/>
        </w:rPr>
        <w:t xml:space="preserve"> (EFI)</w:t>
      </w:r>
      <w:r w:rsidRPr="00213846">
        <w:rPr>
          <w:rFonts w:ascii="Times New Roman" w:hAnsi="Times New Roman" w:cs="Times New Roman"/>
          <w:sz w:val="28"/>
          <w:szCs w:val="28"/>
        </w:rPr>
        <w:t xml:space="preserve"> (Расширяемый Микропрограммный Интерфейс) — стандарта, предложенного </w:t>
      </w:r>
      <w:proofErr w:type="spellStart"/>
      <w:r w:rsidRPr="00213846">
        <w:rPr>
          <w:rFonts w:ascii="Times New Roman" w:hAnsi="Times New Roman" w:cs="Times New Roman"/>
          <w:sz w:val="28"/>
          <w:szCs w:val="28"/>
        </w:rPr>
        <w:t>Intel</w:t>
      </w:r>
      <w:proofErr w:type="spellEnd"/>
      <w:r w:rsidRPr="00213846">
        <w:rPr>
          <w:rFonts w:ascii="Times New Roman" w:hAnsi="Times New Roman" w:cs="Times New Roman"/>
          <w:sz w:val="28"/>
          <w:szCs w:val="28"/>
        </w:rPr>
        <w:t xml:space="preserve"> на смену отжившего BIOS, одного из последних реликтов первозданной IBM PC. EFI </w:t>
      </w:r>
      <w:r w:rsidRPr="00213846">
        <w:rPr>
          <w:rFonts w:ascii="Times New Roman" w:hAnsi="Times New Roman" w:cs="Times New Roman"/>
          <w:sz w:val="28"/>
          <w:szCs w:val="28"/>
        </w:rPr>
        <w:lastRenderedPageBreak/>
        <w:t>использует GPT там, где BIOS использует Главную загрузочную запись (MBR)</w:t>
      </w:r>
    </w:p>
    <w:p w14:paraId="7EFBBA69" w14:textId="77777777" w:rsidR="00213846" w:rsidRDefault="00213846" w:rsidP="008C6ABD">
      <w:pPr>
        <w:pStyle w:val="a7"/>
        <w:rPr>
          <w:rFonts w:ascii="Times New Roman" w:hAnsi="Times New Roman" w:cs="Times New Roman"/>
          <w:sz w:val="28"/>
          <w:szCs w:val="28"/>
        </w:rPr>
      </w:pPr>
    </w:p>
    <w:p w14:paraId="1A2B4E33" w14:textId="77777777" w:rsidR="00213846" w:rsidRPr="008C6ABD" w:rsidRDefault="00213846" w:rsidP="008C6ABD">
      <w:pPr>
        <w:pStyle w:val="a7"/>
        <w:rPr>
          <w:rFonts w:ascii="Times New Roman" w:hAnsi="Times New Roman" w:cs="Times New Roman"/>
          <w:sz w:val="28"/>
          <w:szCs w:val="28"/>
        </w:rPr>
      </w:pPr>
    </w:p>
    <w:p w14:paraId="389CFAE0" w14:textId="57CA0F4C" w:rsidR="00A131AB" w:rsidRDefault="00A131AB" w:rsidP="00A131AB">
      <w:pPr>
        <w:pStyle w:val="a7"/>
        <w:numPr>
          <w:ilvl w:val="0"/>
          <w:numId w:val="10"/>
        </w:numPr>
        <w:rPr>
          <w:rFonts w:ascii="Times New Roman" w:hAnsi="Times New Roman" w:cs="Times New Roman"/>
          <w:b/>
          <w:sz w:val="28"/>
          <w:szCs w:val="28"/>
        </w:rPr>
      </w:pPr>
      <w:r w:rsidRPr="00BB5650">
        <w:rPr>
          <w:rFonts w:ascii="Times New Roman" w:hAnsi="Times New Roman" w:cs="Times New Roman"/>
          <w:b/>
          <w:sz w:val="28"/>
          <w:szCs w:val="28"/>
        </w:rPr>
        <w:t>Вторая стадия загрузки</w:t>
      </w:r>
    </w:p>
    <w:p w14:paraId="6EECE758" w14:textId="0AB25C78" w:rsidR="008C6ABD" w:rsidRPr="00F7624E" w:rsidRDefault="00F7624E" w:rsidP="008C6ABD">
      <w:pPr>
        <w:pStyle w:val="a7"/>
        <w:rPr>
          <w:rFonts w:ascii="Times New Roman" w:hAnsi="Times New Roman" w:cs="Times New Roman"/>
          <w:sz w:val="28"/>
          <w:szCs w:val="28"/>
        </w:rPr>
      </w:pPr>
      <w:r>
        <w:rPr>
          <w:rFonts w:ascii="Times New Roman" w:hAnsi="Times New Roman" w:cs="Times New Roman"/>
          <w:sz w:val="28"/>
          <w:szCs w:val="28"/>
        </w:rPr>
        <w:t xml:space="preserve">Загрузчик загружает ядро и </w:t>
      </w:r>
      <w:proofErr w:type="spellStart"/>
      <w:r>
        <w:rPr>
          <w:rFonts w:ascii="Times New Roman" w:hAnsi="Times New Roman" w:cs="Times New Roman"/>
          <w:sz w:val="28"/>
          <w:szCs w:val="28"/>
          <w:lang w:val="en-US"/>
        </w:rPr>
        <w:t>initrd</w:t>
      </w:r>
      <w:proofErr w:type="spellEnd"/>
      <w:r w:rsidRPr="00F7624E">
        <w:rPr>
          <w:rFonts w:ascii="Times New Roman" w:hAnsi="Times New Roman" w:cs="Times New Roman"/>
          <w:sz w:val="28"/>
          <w:szCs w:val="28"/>
        </w:rPr>
        <w:t>.</w:t>
      </w:r>
    </w:p>
    <w:p w14:paraId="2BE4B6DC" w14:textId="77777777" w:rsidR="00F7624E" w:rsidRPr="00F7624E" w:rsidRDefault="00F7624E" w:rsidP="00F7624E">
      <w:pPr>
        <w:spacing w:after="0" w:line="360" w:lineRule="auto"/>
        <w:ind w:firstLine="709"/>
        <w:rPr>
          <w:rFonts w:ascii="Times New Roman" w:hAnsi="Times New Roman" w:cs="Times New Roman"/>
          <w:sz w:val="28"/>
          <w:szCs w:val="28"/>
        </w:rPr>
      </w:pPr>
      <w:proofErr w:type="spellStart"/>
      <w:proofErr w:type="gramStart"/>
      <w:r w:rsidRPr="00F7624E">
        <w:rPr>
          <w:rFonts w:ascii="Times New Roman" w:hAnsi="Times New Roman" w:cs="Times New Roman"/>
          <w:color w:val="00B0F0"/>
          <w:sz w:val="28"/>
          <w:szCs w:val="28"/>
          <w:lang w:val="en-US"/>
        </w:rPr>
        <w:t>initrd</w:t>
      </w:r>
      <w:proofErr w:type="spellEnd"/>
      <w:proofErr w:type="gramEnd"/>
      <w:r w:rsidRPr="00F7624E">
        <w:rPr>
          <w:rFonts w:ascii="Times New Roman" w:hAnsi="Times New Roman" w:cs="Times New Roman"/>
          <w:sz w:val="28"/>
          <w:szCs w:val="28"/>
        </w:rPr>
        <w:t xml:space="preserve"> — это </w:t>
      </w:r>
      <w:r w:rsidRPr="00F7624E">
        <w:rPr>
          <w:rFonts w:ascii="Times New Roman" w:hAnsi="Times New Roman" w:cs="Times New Roman"/>
          <w:sz w:val="28"/>
          <w:szCs w:val="28"/>
          <w:lang w:val="en-US"/>
        </w:rPr>
        <w:t>Initial</w:t>
      </w:r>
      <w:r w:rsidRPr="00F7624E">
        <w:rPr>
          <w:rFonts w:ascii="Times New Roman" w:hAnsi="Times New Roman" w:cs="Times New Roman"/>
          <w:sz w:val="28"/>
          <w:szCs w:val="28"/>
        </w:rPr>
        <w:t xml:space="preserve"> </w:t>
      </w:r>
      <w:r w:rsidRPr="00F7624E">
        <w:rPr>
          <w:rFonts w:ascii="Times New Roman" w:hAnsi="Times New Roman" w:cs="Times New Roman"/>
          <w:sz w:val="28"/>
          <w:szCs w:val="28"/>
          <w:lang w:val="en-US"/>
        </w:rPr>
        <w:t>RAM</w:t>
      </w:r>
      <w:r w:rsidRPr="00F7624E">
        <w:rPr>
          <w:rFonts w:ascii="Times New Roman" w:hAnsi="Times New Roman" w:cs="Times New Roman"/>
          <w:sz w:val="28"/>
          <w:szCs w:val="28"/>
        </w:rPr>
        <w:t xml:space="preserve"> </w:t>
      </w:r>
      <w:r w:rsidRPr="00F7624E">
        <w:rPr>
          <w:rFonts w:ascii="Times New Roman" w:hAnsi="Times New Roman" w:cs="Times New Roman"/>
          <w:sz w:val="28"/>
          <w:szCs w:val="28"/>
          <w:lang w:val="en-US"/>
        </w:rPr>
        <w:t>Disk</w:t>
      </w:r>
      <w:r w:rsidRPr="00F7624E">
        <w:rPr>
          <w:rFonts w:ascii="Times New Roman" w:hAnsi="Times New Roman" w:cs="Times New Roman"/>
          <w:sz w:val="28"/>
          <w:szCs w:val="28"/>
        </w:rPr>
        <w:t>, он же временный диск в оперативной памяти</w:t>
      </w:r>
    </w:p>
    <w:p w14:paraId="0047EABF" w14:textId="77777777" w:rsidR="00F7624E" w:rsidRPr="00CD27B6" w:rsidRDefault="00F7624E" w:rsidP="00F7624E">
      <w:pPr>
        <w:spacing w:after="0" w:line="360" w:lineRule="auto"/>
        <w:ind w:firstLine="709"/>
        <w:rPr>
          <w:rFonts w:ascii="Times New Roman" w:hAnsi="Times New Roman" w:cs="Times New Roman"/>
          <w:sz w:val="28"/>
          <w:szCs w:val="28"/>
        </w:rPr>
      </w:pPr>
      <w:proofErr w:type="spellStart"/>
      <w:proofErr w:type="gramStart"/>
      <w:r w:rsidRPr="00F7624E">
        <w:rPr>
          <w:rFonts w:ascii="Times New Roman" w:hAnsi="Times New Roman" w:cs="Times New Roman"/>
          <w:color w:val="00B0F0"/>
          <w:sz w:val="28"/>
          <w:szCs w:val="28"/>
          <w:lang w:val="en-US"/>
        </w:rPr>
        <w:t>initrd</w:t>
      </w:r>
      <w:proofErr w:type="spellEnd"/>
      <w:proofErr w:type="gramEnd"/>
      <w:r w:rsidRPr="00F7624E">
        <w:rPr>
          <w:rFonts w:ascii="Times New Roman" w:hAnsi="Times New Roman" w:cs="Times New Roman"/>
          <w:sz w:val="28"/>
          <w:szCs w:val="28"/>
        </w:rPr>
        <w:t xml:space="preserve"> используется самим ядром в качестве временной корневой файловой системы, пока </w:t>
      </w:r>
      <w:r w:rsidRPr="00F7624E">
        <w:rPr>
          <w:rFonts w:ascii="Times New Roman" w:hAnsi="Times New Roman" w:cs="Times New Roman"/>
          <w:sz w:val="28"/>
          <w:szCs w:val="28"/>
          <w:lang w:val="en-US"/>
        </w:rPr>
        <w:t>kernel</w:t>
      </w:r>
      <w:r w:rsidRPr="00F7624E">
        <w:rPr>
          <w:rFonts w:ascii="Times New Roman" w:hAnsi="Times New Roman" w:cs="Times New Roman"/>
          <w:sz w:val="28"/>
          <w:szCs w:val="28"/>
        </w:rPr>
        <w:t xml:space="preserve"> не загрузится в реальную </w:t>
      </w:r>
      <w:proofErr w:type="spellStart"/>
      <w:r w:rsidRPr="00F7624E">
        <w:rPr>
          <w:rFonts w:ascii="Times New Roman" w:hAnsi="Times New Roman" w:cs="Times New Roman"/>
          <w:sz w:val="28"/>
          <w:szCs w:val="28"/>
        </w:rPr>
        <w:t>примонтированную</w:t>
      </w:r>
      <w:proofErr w:type="spellEnd"/>
      <w:r w:rsidRPr="00F7624E">
        <w:rPr>
          <w:rFonts w:ascii="Times New Roman" w:hAnsi="Times New Roman" w:cs="Times New Roman"/>
          <w:sz w:val="28"/>
          <w:szCs w:val="28"/>
        </w:rPr>
        <w:t xml:space="preserve"> файловую систему. </w:t>
      </w:r>
      <w:r w:rsidRPr="00CD27B6">
        <w:rPr>
          <w:rFonts w:ascii="Times New Roman" w:hAnsi="Times New Roman" w:cs="Times New Roman"/>
          <w:sz w:val="28"/>
          <w:szCs w:val="28"/>
        </w:rPr>
        <w:t>Этот временный диск также содержит необходимые для загрузки драйверы, позволяющие получить доступ к разделам дисков и другому оборудованию</w:t>
      </w:r>
    </w:p>
    <w:p w14:paraId="721AD6E1" w14:textId="77777777" w:rsidR="00F7624E" w:rsidRPr="00F7624E" w:rsidRDefault="00F7624E" w:rsidP="008C6ABD">
      <w:pPr>
        <w:pStyle w:val="a7"/>
        <w:rPr>
          <w:rFonts w:ascii="Times New Roman" w:hAnsi="Times New Roman" w:cs="Times New Roman"/>
          <w:sz w:val="28"/>
          <w:szCs w:val="28"/>
        </w:rPr>
      </w:pPr>
    </w:p>
    <w:p w14:paraId="04C6C040" w14:textId="3DFDDDC1" w:rsidR="00A131AB" w:rsidRDefault="00A131AB" w:rsidP="00A131AB">
      <w:pPr>
        <w:pStyle w:val="a7"/>
        <w:numPr>
          <w:ilvl w:val="0"/>
          <w:numId w:val="10"/>
        </w:numPr>
        <w:rPr>
          <w:rFonts w:ascii="Times New Roman" w:hAnsi="Times New Roman" w:cs="Times New Roman"/>
          <w:b/>
          <w:sz w:val="28"/>
          <w:szCs w:val="28"/>
        </w:rPr>
      </w:pPr>
      <w:r w:rsidRPr="00BB5650">
        <w:rPr>
          <w:rFonts w:ascii="Times New Roman" w:hAnsi="Times New Roman" w:cs="Times New Roman"/>
          <w:b/>
          <w:sz w:val="28"/>
          <w:szCs w:val="28"/>
        </w:rPr>
        <w:t>Запуск ядра ОС</w:t>
      </w:r>
    </w:p>
    <w:p w14:paraId="6783D4DC" w14:textId="08EB96D3" w:rsidR="00213846" w:rsidRPr="00213846" w:rsidRDefault="00213846" w:rsidP="00213846">
      <w:pPr>
        <w:pStyle w:val="a7"/>
        <w:ind w:firstLine="696"/>
        <w:rPr>
          <w:rFonts w:ascii="Times New Roman" w:hAnsi="Times New Roman" w:cs="Times New Roman"/>
          <w:sz w:val="28"/>
          <w:szCs w:val="28"/>
          <w:lang w:val="en-US"/>
        </w:rPr>
      </w:pPr>
      <w:r>
        <w:rPr>
          <w:rFonts w:ascii="Times New Roman" w:hAnsi="Times New Roman" w:cs="Times New Roman"/>
          <w:sz w:val="28"/>
          <w:szCs w:val="28"/>
        </w:rPr>
        <w:t xml:space="preserve">Проходят все инициализационные процедуры ядра и </w:t>
      </w:r>
      <w:proofErr w:type="spellStart"/>
      <w:r>
        <w:rPr>
          <w:rFonts w:ascii="Times New Roman" w:hAnsi="Times New Roman" w:cs="Times New Roman"/>
          <w:sz w:val="28"/>
          <w:szCs w:val="28"/>
          <w:lang w:val="en-US"/>
        </w:rPr>
        <w:t>initrd</w:t>
      </w:r>
      <w:proofErr w:type="spellEnd"/>
      <w:r>
        <w:rPr>
          <w:rFonts w:ascii="Times New Roman" w:hAnsi="Times New Roman" w:cs="Times New Roman"/>
          <w:sz w:val="28"/>
          <w:szCs w:val="28"/>
        </w:rPr>
        <w:t xml:space="preserve">. Далее запускается </w:t>
      </w:r>
      <w:proofErr w:type="spellStart"/>
      <w:r>
        <w:rPr>
          <w:rFonts w:ascii="Times New Roman" w:hAnsi="Times New Roman" w:cs="Times New Roman"/>
          <w:sz w:val="28"/>
          <w:szCs w:val="28"/>
        </w:rPr>
        <w:t>иницализационный</w:t>
      </w:r>
      <w:proofErr w:type="spellEnd"/>
      <w:r>
        <w:rPr>
          <w:rFonts w:ascii="Times New Roman" w:hAnsi="Times New Roman" w:cs="Times New Roman"/>
          <w:sz w:val="28"/>
          <w:szCs w:val="28"/>
        </w:rPr>
        <w:t xml:space="preserve"> процесс </w:t>
      </w:r>
      <w:proofErr w:type="spellStart"/>
      <w:r w:rsidRPr="00213846">
        <w:rPr>
          <w:rFonts w:ascii="Times New Roman" w:hAnsi="Times New Roman" w:cs="Times New Roman"/>
          <w:b/>
          <w:sz w:val="28"/>
          <w:szCs w:val="28"/>
          <w:lang w:val="en-US"/>
        </w:rPr>
        <w:t>init</w:t>
      </w:r>
      <w:proofErr w:type="spellEnd"/>
    </w:p>
    <w:p w14:paraId="5CD3638C" w14:textId="287F4A10" w:rsidR="00362496" w:rsidRPr="00F7624E" w:rsidRDefault="00F7624E" w:rsidP="00496781">
      <w:pPr>
        <w:pStyle w:val="a7"/>
        <w:numPr>
          <w:ilvl w:val="0"/>
          <w:numId w:val="10"/>
        </w:numPr>
        <w:rPr>
          <w:rFonts w:ascii="Times New Roman" w:hAnsi="Times New Roman" w:cs="Times New Roman"/>
          <w:b/>
          <w:sz w:val="28"/>
          <w:szCs w:val="28"/>
        </w:rPr>
      </w:pPr>
      <w:r>
        <w:rPr>
          <w:rFonts w:ascii="Times New Roman" w:hAnsi="Times New Roman" w:cs="Times New Roman"/>
          <w:b/>
          <w:sz w:val="28"/>
          <w:szCs w:val="28"/>
        </w:rPr>
        <w:t xml:space="preserve">Запуск процесса </w:t>
      </w:r>
      <w:proofErr w:type="spellStart"/>
      <w:r>
        <w:rPr>
          <w:rFonts w:ascii="Times New Roman" w:hAnsi="Times New Roman" w:cs="Times New Roman"/>
          <w:b/>
          <w:sz w:val="28"/>
          <w:szCs w:val="28"/>
          <w:lang w:val="en-US"/>
        </w:rPr>
        <w:t>init</w:t>
      </w:r>
      <w:proofErr w:type="spellEnd"/>
    </w:p>
    <w:p w14:paraId="66BC350D" w14:textId="07EF1EFC" w:rsidR="002D77FB" w:rsidRPr="002D77FB" w:rsidRDefault="002D77FB" w:rsidP="007B49F4">
      <w:pPr>
        <w:spacing w:after="0" w:line="360" w:lineRule="auto"/>
        <w:ind w:firstLine="709"/>
        <w:jc w:val="both"/>
        <w:rPr>
          <w:rStyle w:val="ffmcournew"/>
          <w:rFonts w:ascii="Times New Roman" w:hAnsi="Times New Roman" w:cs="Times New Roman"/>
          <w:color w:val="000000"/>
          <w:sz w:val="28"/>
          <w:szCs w:val="28"/>
        </w:rPr>
      </w:pPr>
      <w:r>
        <w:rPr>
          <w:rStyle w:val="ffmcournew"/>
          <w:rFonts w:ascii="Times New Roman" w:hAnsi="Times New Roman" w:cs="Times New Roman"/>
          <w:color w:val="000000"/>
          <w:sz w:val="28"/>
          <w:szCs w:val="28"/>
        </w:rPr>
        <w:t xml:space="preserve">Процесс </w:t>
      </w:r>
      <w:proofErr w:type="spellStart"/>
      <w:r w:rsidRPr="002D77FB">
        <w:rPr>
          <w:rStyle w:val="ffmcournew"/>
          <w:rFonts w:ascii="Times New Roman" w:hAnsi="Times New Roman" w:cs="Times New Roman"/>
          <w:b/>
          <w:color w:val="000000"/>
          <w:sz w:val="28"/>
          <w:szCs w:val="28"/>
          <w:lang w:val="en-US"/>
        </w:rPr>
        <w:t>init</w:t>
      </w:r>
      <w:proofErr w:type="spellEnd"/>
      <w:r w:rsidRPr="002D77FB">
        <w:rPr>
          <w:rStyle w:val="ffmcournew"/>
          <w:rFonts w:ascii="Times New Roman" w:hAnsi="Times New Roman" w:cs="Times New Roman"/>
          <w:color w:val="000000"/>
          <w:sz w:val="28"/>
          <w:szCs w:val="28"/>
        </w:rPr>
        <w:t xml:space="preserve"> </w:t>
      </w:r>
      <w:r>
        <w:rPr>
          <w:rStyle w:val="ffmcournew"/>
          <w:rFonts w:ascii="Times New Roman" w:hAnsi="Times New Roman" w:cs="Times New Roman"/>
          <w:color w:val="000000"/>
          <w:sz w:val="28"/>
          <w:szCs w:val="28"/>
        </w:rPr>
        <w:t xml:space="preserve">является родительским процессом, который запускает все последующие процессы. </w:t>
      </w:r>
    </w:p>
    <w:p w14:paraId="474AA759" w14:textId="5F377F05" w:rsidR="007B49F4" w:rsidRPr="008E5F12" w:rsidRDefault="007B49F4" w:rsidP="007B49F4">
      <w:pPr>
        <w:spacing w:after="0" w:line="360" w:lineRule="auto"/>
        <w:ind w:firstLine="709"/>
        <w:jc w:val="both"/>
        <w:rPr>
          <w:rStyle w:val="ffmcournew"/>
          <w:rFonts w:ascii="Times New Roman" w:hAnsi="Times New Roman" w:cs="Times New Roman"/>
          <w:color w:val="000000"/>
          <w:sz w:val="28"/>
          <w:szCs w:val="28"/>
        </w:rPr>
      </w:pPr>
      <w:r w:rsidRPr="008E5F12">
        <w:rPr>
          <w:rStyle w:val="ffmcournew"/>
          <w:rFonts w:ascii="Times New Roman" w:hAnsi="Times New Roman" w:cs="Times New Roman"/>
          <w:color w:val="000000"/>
          <w:sz w:val="28"/>
          <w:szCs w:val="28"/>
        </w:rPr>
        <w:t xml:space="preserve">Когда система стартует, вначале запускается ядро, которое тоже представляет собой процесс. Для него, как и для всех процессов, создается структура </w:t>
      </w:r>
      <w:proofErr w:type="spellStart"/>
      <w:r w:rsidRPr="008E5F12">
        <w:rPr>
          <w:rStyle w:val="ffmcournew"/>
          <w:rFonts w:ascii="Times New Roman" w:hAnsi="Times New Roman" w:cs="Times New Roman"/>
          <w:color w:val="000000"/>
          <w:sz w:val="28"/>
          <w:szCs w:val="28"/>
        </w:rPr>
        <w:t>task_struct</w:t>
      </w:r>
      <w:proofErr w:type="spellEnd"/>
      <w:r w:rsidRPr="008E5F12">
        <w:rPr>
          <w:rStyle w:val="ffmcournew"/>
          <w:rFonts w:ascii="Times New Roman" w:hAnsi="Times New Roman" w:cs="Times New Roman"/>
          <w:color w:val="000000"/>
          <w:sz w:val="28"/>
          <w:szCs w:val="28"/>
        </w:rPr>
        <w:t>, которая имеет идентификатор</w:t>
      </w:r>
      <w:r w:rsidR="002D77FB">
        <w:rPr>
          <w:rStyle w:val="ffmcournew"/>
          <w:rFonts w:ascii="Times New Roman" w:hAnsi="Times New Roman" w:cs="Times New Roman"/>
          <w:color w:val="000000"/>
          <w:sz w:val="28"/>
          <w:szCs w:val="28"/>
        </w:rPr>
        <w:t xml:space="preserve"> </w:t>
      </w:r>
      <w:r w:rsidR="002D77FB">
        <w:rPr>
          <w:rStyle w:val="ffmcournew"/>
          <w:rFonts w:ascii="Times New Roman" w:hAnsi="Times New Roman" w:cs="Times New Roman"/>
          <w:color w:val="000000"/>
          <w:sz w:val="28"/>
          <w:szCs w:val="28"/>
          <w:lang w:val="en-US"/>
        </w:rPr>
        <w:t>PID</w:t>
      </w:r>
      <w:r w:rsidR="002D77FB" w:rsidRPr="002D77FB">
        <w:rPr>
          <w:rStyle w:val="ffmcournew"/>
          <w:rFonts w:ascii="Times New Roman" w:hAnsi="Times New Roman" w:cs="Times New Roman"/>
          <w:color w:val="000000"/>
          <w:sz w:val="28"/>
          <w:szCs w:val="28"/>
        </w:rPr>
        <w:t xml:space="preserve"> </w:t>
      </w:r>
      <w:r w:rsidR="002D77FB">
        <w:rPr>
          <w:rStyle w:val="ffmcournew"/>
          <w:rFonts w:ascii="Times New Roman" w:hAnsi="Times New Roman" w:cs="Times New Roman"/>
          <w:color w:val="000000"/>
          <w:sz w:val="28"/>
          <w:szCs w:val="28"/>
        </w:rPr>
        <w:t>равный</w:t>
      </w:r>
      <w:r w:rsidRPr="008E5F12">
        <w:rPr>
          <w:rStyle w:val="ffmcournew"/>
          <w:rFonts w:ascii="Times New Roman" w:hAnsi="Times New Roman" w:cs="Times New Roman"/>
          <w:color w:val="000000"/>
          <w:sz w:val="28"/>
          <w:szCs w:val="28"/>
        </w:rPr>
        <w:t xml:space="preserve"> 0. В конце процесса инициализации ядра порождается процесс </w:t>
      </w:r>
      <w:proofErr w:type="spellStart"/>
      <w:r w:rsidRPr="008E5F12">
        <w:rPr>
          <w:rStyle w:val="ffmcournew"/>
          <w:rFonts w:ascii="Times New Roman" w:hAnsi="Times New Roman" w:cs="Times New Roman"/>
          <w:color w:val="000000"/>
          <w:sz w:val="28"/>
          <w:szCs w:val="28"/>
          <w:lang w:val="en-US"/>
        </w:rPr>
        <w:t>init</w:t>
      </w:r>
      <w:proofErr w:type="spellEnd"/>
      <w:r w:rsidRPr="008E5F12">
        <w:rPr>
          <w:rStyle w:val="ffmcournew"/>
          <w:rFonts w:ascii="Times New Roman" w:hAnsi="Times New Roman" w:cs="Times New Roman"/>
          <w:color w:val="000000"/>
          <w:sz w:val="28"/>
          <w:szCs w:val="28"/>
        </w:rPr>
        <w:t>, который имеет идентификатор 1. Он первоначально запускается как поток ядра, выполняет некоторые системные операции (такие как монтирование корневой файловой системы и открытие системной консоли), после чего выполняет программу инициализации системы, которую он ищет в одном из файлов /</w:t>
      </w:r>
      <w:proofErr w:type="spellStart"/>
      <w:r w:rsidRPr="008E5F12">
        <w:rPr>
          <w:rStyle w:val="ffmcournew"/>
          <w:rFonts w:ascii="Times New Roman" w:hAnsi="Times New Roman" w:cs="Times New Roman"/>
          <w:color w:val="000000"/>
          <w:sz w:val="28"/>
          <w:szCs w:val="28"/>
        </w:rPr>
        <w:t>sbin</w:t>
      </w:r>
      <w:proofErr w:type="spellEnd"/>
      <w:r w:rsidRPr="008E5F12">
        <w:rPr>
          <w:rStyle w:val="ffmcournew"/>
          <w:rFonts w:ascii="Times New Roman" w:hAnsi="Times New Roman" w:cs="Times New Roman"/>
          <w:color w:val="000000"/>
          <w:sz w:val="28"/>
          <w:szCs w:val="28"/>
        </w:rPr>
        <w:t>/</w:t>
      </w:r>
      <w:proofErr w:type="spellStart"/>
      <w:r w:rsidRPr="008E5F12">
        <w:rPr>
          <w:rStyle w:val="ffmcournew"/>
          <w:rFonts w:ascii="Times New Roman" w:hAnsi="Times New Roman" w:cs="Times New Roman"/>
          <w:color w:val="000000"/>
          <w:sz w:val="28"/>
          <w:szCs w:val="28"/>
        </w:rPr>
        <w:t>init</w:t>
      </w:r>
      <w:proofErr w:type="spellEnd"/>
      <w:r w:rsidRPr="008E5F12">
        <w:rPr>
          <w:rStyle w:val="ffmcournew"/>
          <w:rFonts w:ascii="Times New Roman" w:hAnsi="Times New Roman" w:cs="Times New Roman"/>
          <w:color w:val="000000"/>
          <w:sz w:val="28"/>
          <w:szCs w:val="28"/>
        </w:rPr>
        <w:t>, /</w:t>
      </w:r>
      <w:proofErr w:type="spellStart"/>
      <w:r w:rsidRPr="008E5F12">
        <w:rPr>
          <w:rStyle w:val="ffmcournew"/>
          <w:rFonts w:ascii="Times New Roman" w:hAnsi="Times New Roman" w:cs="Times New Roman"/>
          <w:color w:val="000000"/>
          <w:sz w:val="28"/>
          <w:szCs w:val="28"/>
        </w:rPr>
        <w:t>etc</w:t>
      </w:r>
      <w:proofErr w:type="spellEnd"/>
      <w:r w:rsidRPr="008E5F12">
        <w:rPr>
          <w:rStyle w:val="ffmcournew"/>
          <w:rFonts w:ascii="Times New Roman" w:hAnsi="Times New Roman" w:cs="Times New Roman"/>
          <w:color w:val="000000"/>
          <w:sz w:val="28"/>
          <w:szCs w:val="28"/>
        </w:rPr>
        <w:t>/</w:t>
      </w:r>
      <w:proofErr w:type="spellStart"/>
      <w:r w:rsidRPr="008E5F12">
        <w:rPr>
          <w:rStyle w:val="ffmcournew"/>
          <w:rFonts w:ascii="Times New Roman" w:hAnsi="Times New Roman" w:cs="Times New Roman"/>
          <w:color w:val="000000"/>
          <w:sz w:val="28"/>
          <w:szCs w:val="28"/>
        </w:rPr>
        <w:t>init</w:t>
      </w:r>
      <w:proofErr w:type="spellEnd"/>
      <w:r w:rsidRPr="008E5F12">
        <w:rPr>
          <w:rStyle w:val="ffmcournew"/>
          <w:rFonts w:ascii="Times New Roman" w:hAnsi="Times New Roman" w:cs="Times New Roman"/>
          <w:color w:val="000000"/>
          <w:sz w:val="28"/>
          <w:szCs w:val="28"/>
        </w:rPr>
        <w:t xml:space="preserve"> или /</w:t>
      </w:r>
      <w:proofErr w:type="spellStart"/>
      <w:r w:rsidRPr="008E5F12">
        <w:rPr>
          <w:rStyle w:val="ffmcournew"/>
          <w:rFonts w:ascii="Times New Roman" w:hAnsi="Times New Roman" w:cs="Times New Roman"/>
          <w:color w:val="000000"/>
          <w:sz w:val="28"/>
          <w:szCs w:val="28"/>
        </w:rPr>
        <w:t>bin</w:t>
      </w:r>
      <w:proofErr w:type="spellEnd"/>
      <w:r w:rsidRPr="008E5F12">
        <w:rPr>
          <w:rStyle w:val="ffmcournew"/>
          <w:rFonts w:ascii="Times New Roman" w:hAnsi="Times New Roman" w:cs="Times New Roman"/>
          <w:color w:val="000000"/>
          <w:sz w:val="28"/>
          <w:szCs w:val="28"/>
        </w:rPr>
        <w:t>/</w:t>
      </w:r>
      <w:proofErr w:type="spellStart"/>
      <w:r w:rsidRPr="008E5F12">
        <w:rPr>
          <w:rStyle w:val="ffmcournew"/>
          <w:rFonts w:ascii="Times New Roman" w:hAnsi="Times New Roman" w:cs="Times New Roman"/>
          <w:color w:val="000000"/>
          <w:sz w:val="28"/>
          <w:szCs w:val="28"/>
        </w:rPr>
        <w:t>init</w:t>
      </w:r>
      <w:proofErr w:type="spellEnd"/>
      <w:r w:rsidRPr="008E5F12">
        <w:rPr>
          <w:rStyle w:val="ffmcournew"/>
          <w:rFonts w:ascii="Times New Roman" w:hAnsi="Times New Roman" w:cs="Times New Roman"/>
          <w:color w:val="000000"/>
          <w:sz w:val="28"/>
          <w:szCs w:val="28"/>
        </w:rPr>
        <w:t xml:space="preserve"> на диске. Программа </w:t>
      </w:r>
      <w:proofErr w:type="spellStart"/>
      <w:r w:rsidRPr="008E5F12">
        <w:rPr>
          <w:rStyle w:val="ffmcournew"/>
          <w:rFonts w:ascii="Times New Roman" w:hAnsi="Times New Roman" w:cs="Times New Roman"/>
          <w:color w:val="000000"/>
          <w:sz w:val="28"/>
          <w:szCs w:val="28"/>
        </w:rPr>
        <w:t>init</w:t>
      </w:r>
      <w:proofErr w:type="spellEnd"/>
      <w:r w:rsidRPr="008E5F12">
        <w:rPr>
          <w:rStyle w:val="ffmcournew"/>
          <w:rFonts w:ascii="Times New Roman" w:hAnsi="Times New Roman" w:cs="Times New Roman"/>
          <w:color w:val="000000"/>
          <w:sz w:val="28"/>
          <w:szCs w:val="28"/>
        </w:rPr>
        <w:t xml:space="preserve"> использует конфигурационный файл /</w:t>
      </w:r>
      <w:proofErr w:type="spellStart"/>
      <w:r w:rsidRPr="008E5F12">
        <w:rPr>
          <w:rStyle w:val="ffmcournew"/>
          <w:rFonts w:ascii="Times New Roman" w:hAnsi="Times New Roman" w:cs="Times New Roman"/>
          <w:color w:val="000000"/>
          <w:sz w:val="28"/>
          <w:szCs w:val="28"/>
        </w:rPr>
        <w:t>etc</w:t>
      </w:r>
      <w:proofErr w:type="spellEnd"/>
      <w:r w:rsidRPr="008E5F12">
        <w:rPr>
          <w:rStyle w:val="ffmcournew"/>
          <w:rFonts w:ascii="Times New Roman" w:hAnsi="Times New Roman" w:cs="Times New Roman"/>
          <w:color w:val="000000"/>
          <w:sz w:val="28"/>
          <w:szCs w:val="28"/>
        </w:rPr>
        <w:t>/</w:t>
      </w:r>
      <w:proofErr w:type="spellStart"/>
      <w:r w:rsidRPr="008E5F12">
        <w:rPr>
          <w:rStyle w:val="ffmcournew"/>
          <w:rFonts w:ascii="Times New Roman" w:hAnsi="Times New Roman" w:cs="Times New Roman"/>
          <w:color w:val="000000"/>
          <w:sz w:val="28"/>
          <w:szCs w:val="28"/>
        </w:rPr>
        <w:t>inittab</w:t>
      </w:r>
      <w:proofErr w:type="spellEnd"/>
      <w:r w:rsidRPr="008E5F12">
        <w:rPr>
          <w:rStyle w:val="ffmcournew"/>
          <w:rFonts w:ascii="Times New Roman" w:hAnsi="Times New Roman" w:cs="Times New Roman"/>
          <w:color w:val="000000"/>
          <w:sz w:val="28"/>
          <w:szCs w:val="28"/>
        </w:rPr>
        <w:t xml:space="preserve"> для определения того, какие процессы еще должны быть запущены. Эти новые процессы в свою очередь могут запускать другие процессы и так далее. </w:t>
      </w:r>
    </w:p>
    <w:p w14:paraId="7B845155" w14:textId="77777777" w:rsidR="002D77FB" w:rsidRDefault="002D77FB" w:rsidP="00496781">
      <w:pPr>
        <w:rPr>
          <w:rFonts w:ascii="Times New Roman" w:hAnsi="Times New Roman" w:cs="Times New Roman"/>
          <w:sz w:val="28"/>
          <w:szCs w:val="28"/>
        </w:rPr>
      </w:pPr>
    </w:p>
    <w:p w14:paraId="1E311507" w14:textId="77777777" w:rsidR="002D77FB" w:rsidRDefault="002D77FB" w:rsidP="00496781">
      <w:pPr>
        <w:rPr>
          <w:rFonts w:ascii="Times New Roman" w:hAnsi="Times New Roman" w:cs="Times New Roman"/>
          <w:sz w:val="28"/>
          <w:szCs w:val="28"/>
        </w:rPr>
      </w:pPr>
    </w:p>
    <w:p w14:paraId="23B95783" w14:textId="2FE6B2CF" w:rsidR="00213846" w:rsidRDefault="00213846" w:rsidP="00496781">
      <w:pPr>
        <w:rPr>
          <w:rFonts w:ascii="Times New Roman" w:hAnsi="Times New Roman" w:cs="Times New Roman"/>
          <w:b/>
          <w:sz w:val="28"/>
          <w:szCs w:val="28"/>
        </w:rPr>
      </w:pPr>
      <w:r w:rsidRPr="00213846">
        <w:rPr>
          <w:rFonts w:ascii="Times New Roman" w:hAnsi="Times New Roman" w:cs="Times New Roman"/>
          <w:b/>
          <w:sz w:val="28"/>
          <w:szCs w:val="28"/>
        </w:rPr>
        <w:lastRenderedPageBreak/>
        <w:t>Команды работы с ядром</w:t>
      </w:r>
      <w:r>
        <w:rPr>
          <w:rFonts w:ascii="Times New Roman" w:hAnsi="Times New Roman" w:cs="Times New Roman"/>
          <w:b/>
          <w:sz w:val="28"/>
          <w:szCs w:val="28"/>
        </w:rPr>
        <w:t>:</w:t>
      </w:r>
    </w:p>
    <w:p w14:paraId="40668392" w14:textId="2CCDE001" w:rsidR="00213846" w:rsidRDefault="00213846" w:rsidP="00496781">
      <w:pPr>
        <w:rPr>
          <w:rFonts w:ascii="Times New Roman" w:hAnsi="Times New Roman" w:cs="Times New Roman"/>
          <w:sz w:val="28"/>
          <w:szCs w:val="28"/>
        </w:rPr>
      </w:pPr>
      <w:proofErr w:type="spellStart"/>
      <w:r>
        <w:rPr>
          <w:rFonts w:ascii="Times New Roman" w:hAnsi="Times New Roman" w:cs="Times New Roman"/>
          <w:sz w:val="28"/>
          <w:szCs w:val="28"/>
          <w:lang w:val="en-US"/>
        </w:rPr>
        <w:t>Dmesg</w:t>
      </w:r>
      <w:proofErr w:type="spellEnd"/>
      <w:r w:rsidRPr="00213846">
        <w:rPr>
          <w:rFonts w:ascii="Times New Roman" w:hAnsi="Times New Roman" w:cs="Times New Roman"/>
          <w:sz w:val="28"/>
          <w:szCs w:val="28"/>
        </w:rPr>
        <w:t xml:space="preserve"> – </w:t>
      </w:r>
      <w:r>
        <w:rPr>
          <w:rFonts w:ascii="Times New Roman" w:hAnsi="Times New Roman" w:cs="Times New Roman"/>
          <w:sz w:val="28"/>
          <w:szCs w:val="28"/>
        </w:rPr>
        <w:t>команда для вывода всех сообщений ядра</w:t>
      </w:r>
    </w:p>
    <w:p w14:paraId="71175C3A" w14:textId="5010C937" w:rsidR="00213846" w:rsidRDefault="002D77FB" w:rsidP="00496781">
      <w:pPr>
        <w:rPr>
          <w:rFonts w:ascii="Times New Roman" w:hAnsi="Times New Roman" w:cs="Times New Roman"/>
          <w:sz w:val="28"/>
          <w:szCs w:val="28"/>
        </w:rPr>
      </w:pPr>
      <w:r>
        <w:rPr>
          <w:rFonts w:ascii="Times New Roman" w:hAnsi="Times New Roman" w:cs="Times New Roman"/>
          <w:sz w:val="28"/>
          <w:szCs w:val="28"/>
        </w:rPr>
        <w:t xml:space="preserve">Команды для просмотра </w:t>
      </w:r>
      <w:r>
        <w:rPr>
          <w:rFonts w:ascii="Times New Roman" w:hAnsi="Times New Roman" w:cs="Times New Roman"/>
          <w:sz w:val="28"/>
          <w:szCs w:val="28"/>
          <w:lang w:val="en-US"/>
        </w:rPr>
        <w:t>log</w:t>
      </w:r>
      <w:r w:rsidRPr="002D77FB">
        <w:rPr>
          <w:rFonts w:ascii="Times New Roman" w:hAnsi="Times New Roman" w:cs="Times New Roman"/>
          <w:sz w:val="28"/>
          <w:szCs w:val="28"/>
        </w:rPr>
        <w:t>’</w:t>
      </w:r>
      <w:r>
        <w:rPr>
          <w:rFonts w:ascii="Times New Roman" w:hAnsi="Times New Roman" w:cs="Times New Roman"/>
          <w:sz w:val="28"/>
          <w:szCs w:val="28"/>
        </w:rPr>
        <w:t xml:space="preserve">а ядра, </w:t>
      </w:r>
      <w:proofErr w:type="spellStart"/>
      <w:r>
        <w:rPr>
          <w:rFonts w:ascii="Times New Roman" w:hAnsi="Times New Roman" w:cs="Times New Roman"/>
          <w:sz w:val="28"/>
          <w:szCs w:val="28"/>
        </w:rPr>
        <w:t>то-есть</w:t>
      </w:r>
      <w:proofErr w:type="spellEnd"/>
      <w:r>
        <w:rPr>
          <w:rFonts w:ascii="Times New Roman" w:hAnsi="Times New Roman" w:cs="Times New Roman"/>
          <w:sz w:val="28"/>
          <w:szCs w:val="28"/>
        </w:rPr>
        <w:t xml:space="preserve"> событий которые произошли от начала загрузки до конца загрузки:</w:t>
      </w:r>
    </w:p>
    <w:p w14:paraId="2F0414E1" w14:textId="68AB4BF8" w:rsidR="002D77FB" w:rsidRDefault="002D77FB" w:rsidP="00496781">
      <w:pPr>
        <w:rPr>
          <w:rFonts w:ascii="Times New Roman" w:hAnsi="Times New Roman" w:cs="Times New Roman"/>
          <w:sz w:val="28"/>
          <w:szCs w:val="28"/>
          <w:lang w:val="en-US"/>
        </w:rPr>
      </w:pPr>
      <w:proofErr w:type="spellStart"/>
      <w:r w:rsidRPr="002D77FB">
        <w:rPr>
          <w:rFonts w:ascii="Times New Roman" w:hAnsi="Times New Roman" w:cs="Times New Roman"/>
          <w:color w:val="00FF00"/>
          <w:sz w:val="28"/>
          <w:szCs w:val="28"/>
          <w:highlight w:val="black"/>
          <w:lang w:val="en-US"/>
        </w:rPr>
        <w:t>Journalctl</w:t>
      </w:r>
      <w:proofErr w:type="spellEnd"/>
      <w:r w:rsidRPr="002D77FB">
        <w:rPr>
          <w:rFonts w:ascii="Times New Roman" w:hAnsi="Times New Roman" w:cs="Times New Roman"/>
          <w:color w:val="00FF00"/>
          <w:sz w:val="28"/>
          <w:szCs w:val="28"/>
          <w:highlight w:val="black"/>
          <w:lang w:val="en-US"/>
        </w:rPr>
        <w:t xml:space="preserve"> –b</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systemd</w:t>
      </w:r>
      <w:proofErr w:type="spellEnd"/>
      <w:r>
        <w:rPr>
          <w:rFonts w:ascii="Times New Roman" w:hAnsi="Times New Roman" w:cs="Times New Roman"/>
          <w:sz w:val="28"/>
          <w:szCs w:val="28"/>
          <w:lang w:val="en-US"/>
        </w:rPr>
        <w:t>)</w:t>
      </w:r>
    </w:p>
    <w:p w14:paraId="0E8E525F" w14:textId="49A4CC0A" w:rsidR="002D77FB" w:rsidRDefault="002D77FB" w:rsidP="00496781">
      <w:pPr>
        <w:rPr>
          <w:rFonts w:ascii="Times New Roman" w:hAnsi="Times New Roman" w:cs="Times New Roman"/>
          <w:sz w:val="28"/>
          <w:szCs w:val="28"/>
          <w:lang w:val="en-US"/>
        </w:rPr>
      </w:pPr>
      <w:r w:rsidRPr="002D77FB">
        <w:rPr>
          <w:rFonts w:ascii="Times New Roman" w:hAnsi="Times New Roman" w:cs="Times New Roman"/>
          <w:color w:val="00FF00"/>
          <w:sz w:val="28"/>
          <w:szCs w:val="28"/>
          <w:highlight w:val="black"/>
          <w:lang w:val="en-US"/>
        </w:rPr>
        <w:t>/</w:t>
      </w:r>
      <w:proofErr w:type="spellStart"/>
      <w:r w:rsidRPr="002D77FB">
        <w:rPr>
          <w:rFonts w:ascii="Times New Roman" w:hAnsi="Times New Roman" w:cs="Times New Roman"/>
          <w:color w:val="00FF00"/>
          <w:sz w:val="28"/>
          <w:szCs w:val="28"/>
          <w:highlight w:val="black"/>
          <w:lang w:val="en-US"/>
        </w:rPr>
        <w:t>var</w:t>
      </w:r>
      <w:proofErr w:type="spellEnd"/>
      <w:r w:rsidRPr="002D77FB">
        <w:rPr>
          <w:rFonts w:ascii="Times New Roman" w:hAnsi="Times New Roman" w:cs="Times New Roman"/>
          <w:color w:val="00FF00"/>
          <w:sz w:val="28"/>
          <w:szCs w:val="28"/>
          <w:highlight w:val="black"/>
          <w:lang w:val="en-US"/>
        </w:rPr>
        <w:t>/log/</w:t>
      </w:r>
      <w:proofErr w:type="spellStart"/>
      <w:r w:rsidRPr="002D77FB">
        <w:rPr>
          <w:rFonts w:ascii="Times New Roman" w:hAnsi="Times New Roman" w:cs="Times New Roman"/>
          <w:color w:val="00FF00"/>
          <w:sz w:val="28"/>
          <w:szCs w:val="28"/>
          <w:highlight w:val="black"/>
          <w:lang w:val="en-US"/>
        </w:rPr>
        <w:t>dmesg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init</w:t>
      </w:r>
      <w:proofErr w:type="spellEnd"/>
      <w:r>
        <w:rPr>
          <w:rFonts w:ascii="Times New Roman" w:hAnsi="Times New Roman" w:cs="Times New Roman"/>
          <w:sz w:val="28"/>
          <w:szCs w:val="28"/>
          <w:lang w:val="en-US"/>
        </w:rPr>
        <w:t>)</w:t>
      </w:r>
    </w:p>
    <w:p w14:paraId="52346AD5" w14:textId="77777777" w:rsidR="002D77FB" w:rsidRDefault="002D77FB" w:rsidP="00496781">
      <w:pPr>
        <w:rPr>
          <w:rFonts w:ascii="Times New Roman" w:hAnsi="Times New Roman" w:cs="Times New Roman"/>
          <w:sz w:val="28"/>
          <w:szCs w:val="28"/>
          <w:lang w:val="en-US"/>
        </w:rPr>
      </w:pPr>
    </w:p>
    <w:p w14:paraId="1760922C" w14:textId="288FBA25" w:rsidR="002D77FB" w:rsidRPr="00B33602" w:rsidRDefault="002D77FB" w:rsidP="00496781">
      <w:pPr>
        <w:rPr>
          <w:rFonts w:ascii="Times New Roman" w:hAnsi="Times New Roman" w:cs="Times New Roman"/>
          <w:b/>
          <w:sz w:val="36"/>
          <w:szCs w:val="28"/>
        </w:rPr>
      </w:pPr>
      <w:r w:rsidRPr="00B33602">
        <w:rPr>
          <w:rFonts w:ascii="Times New Roman" w:hAnsi="Times New Roman" w:cs="Times New Roman"/>
          <w:b/>
          <w:sz w:val="36"/>
          <w:szCs w:val="28"/>
        </w:rPr>
        <w:t xml:space="preserve">Варианты работы родительского процесса </w:t>
      </w:r>
      <w:proofErr w:type="spellStart"/>
      <w:r w:rsidRPr="00B33602">
        <w:rPr>
          <w:rFonts w:ascii="Times New Roman" w:hAnsi="Times New Roman" w:cs="Times New Roman"/>
          <w:b/>
          <w:sz w:val="36"/>
          <w:szCs w:val="28"/>
          <w:lang w:val="en-US"/>
        </w:rPr>
        <w:t>init</w:t>
      </w:r>
      <w:proofErr w:type="spellEnd"/>
      <w:r w:rsidRPr="00B33602">
        <w:rPr>
          <w:rFonts w:ascii="Times New Roman" w:hAnsi="Times New Roman" w:cs="Times New Roman"/>
          <w:b/>
          <w:sz w:val="36"/>
          <w:szCs w:val="28"/>
        </w:rPr>
        <w:t xml:space="preserve">: </w:t>
      </w:r>
    </w:p>
    <w:p w14:paraId="62927B44" w14:textId="12F1F22F" w:rsidR="002D77FB" w:rsidRPr="002D77FB" w:rsidRDefault="002D77FB" w:rsidP="002D77FB">
      <w:pPr>
        <w:pStyle w:val="a7"/>
        <w:numPr>
          <w:ilvl w:val="0"/>
          <w:numId w:val="18"/>
        </w:numPr>
        <w:rPr>
          <w:rFonts w:ascii="Times New Roman" w:hAnsi="Times New Roman" w:cs="Times New Roman"/>
          <w:sz w:val="28"/>
          <w:szCs w:val="28"/>
        </w:rPr>
      </w:pPr>
      <w:r>
        <w:rPr>
          <w:rFonts w:ascii="Times New Roman" w:hAnsi="Times New Roman" w:cs="Times New Roman"/>
          <w:sz w:val="28"/>
          <w:szCs w:val="28"/>
        </w:rPr>
        <w:t xml:space="preserve">В стиле </w:t>
      </w:r>
      <w:proofErr w:type="spellStart"/>
      <w:r w:rsidRPr="002D77FB">
        <w:rPr>
          <w:rFonts w:ascii="Times New Roman" w:hAnsi="Times New Roman" w:cs="Times New Roman"/>
          <w:b/>
          <w:sz w:val="28"/>
          <w:szCs w:val="28"/>
          <w:lang w:val="en-US"/>
        </w:rPr>
        <w:t>SysV</w:t>
      </w:r>
      <w:proofErr w:type="spellEnd"/>
    </w:p>
    <w:p w14:paraId="66E4A972" w14:textId="419281E2" w:rsidR="002D77FB" w:rsidRPr="002D77FB" w:rsidRDefault="002D77FB" w:rsidP="002D77FB">
      <w:pPr>
        <w:pStyle w:val="a7"/>
        <w:numPr>
          <w:ilvl w:val="0"/>
          <w:numId w:val="18"/>
        </w:numPr>
        <w:rPr>
          <w:rFonts w:ascii="Times New Roman" w:hAnsi="Times New Roman" w:cs="Times New Roman"/>
          <w:sz w:val="28"/>
          <w:szCs w:val="28"/>
        </w:rPr>
      </w:pPr>
      <w:r>
        <w:rPr>
          <w:rFonts w:ascii="Times New Roman" w:hAnsi="Times New Roman" w:cs="Times New Roman"/>
          <w:sz w:val="28"/>
          <w:szCs w:val="28"/>
        </w:rPr>
        <w:t xml:space="preserve">В стиле </w:t>
      </w:r>
      <w:proofErr w:type="spellStart"/>
      <w:r w:rsidRPr="002D77FB">
        <w:rPr>
          <w:rFonts w:ascii="Times New Roman" w:hAnsi="Times New Roman" w:cs="Times New Roman"/>
          <w:b/>
          <w:sz w:val="28"/>
          <w:szCs w:val="28"/>
          <w:lang w:val="en-US"/>
        </w:rPr>
        <w:t>SystemD</w:t>
      </w:r>
      <w:proofErr w:type="spellEnd"/>
    </w:p>
    <w:p w14:paraId="2C8D91CC" w14:textId="0F1488F5" w:rsidR="002D77FB" w:rsidRPr="002D77FB" w:rsidRDefault="002D77FB" w:rsidP="002D77FB">
      <w:pPr>
        <w:pStyle w:val="a7"/>
        <w:numPr>
          <w:ilvl w:val="0"/>
          <w:numId w:val="18"/>
        </w:numPr>
        <w:rPr>
          <w:rFonts w:ascii="Times New Roman" w:hAnsi="Times New Roman" w:cs="Times New Roman"/>
          <w:sz w:val="28"/>
          <w:szCs w:val="28"/>
        </w:rPr>
      </w:pPr>
      <w:r>
        <w:rPr>
          <w:rFonts w:ascii="Times New Roman" w:hAnsi="Times New Roman" w:cs="Times New Roman"/>
          <w:sz w:val="28"/>
          <w:szCs w:val="28"/>
        </w:rPr>
        <w:t xml:space="preserve">В стиле </w:t>
      </w:r>
      <w:r w:rsidRPr="002D77FB">
        <w:rPr>
          <w:rFonts w:ascii="Times New Roman" w:hAnsi="Times New Roman" w:cs="Times New Roman"/>
          <w:b/>
          <w:sz w:val="28"/>
          <w:szCs w:val="28"/>
          <w:lang w:val="en-US"/>
        </w:rPr>
        <w:t>Upstart</w:t>
      </w:r>
    </w:p>
    <w:p w14:paraId="6ED46F3C" w14:textId="77777777" w:rsidR="002D77FB" w:rsidRDefault="002D77FB" w:rsidP="00496781">
      <w:pPr>
        <w:rPr>
          <w:rFonts w:ascii="Times New Roman" w:hAnsi="Times New Roman" w:cs="Times New Roman"/>
          <w:sz w:val="28"/>
          <w:szCs w:val="28"/>
        </w:rPr>
      </w:pPr>
    </w:p>
    <w:p w14:paraId="73716567" w14:textId="59FC1521" w:rsidR="002D77FB" w:rsidRDefault="00A50E18" w:rsidP="00A50E18">
      <w:pPr>
        <w:ind w:firstLine="360"/>
        <w:rPr>
          <w:rFonts w:ascii="Times New Roman" w:hAnsi="Times New Roman" w:cs="Times New Roman"/>
          <w:sz w:val="28"/>
          <w:szCs w:val="28"/>
        </w:rPr>
      </w:pPr>
      <w:r>
        <w:rPr>
          <w:rFonts w:ascii="Times New Roman" w:hAnsi="Times New Roman" w:cs="Times New Roman"/>
          <w:sz w:val="28"/>
          <w:szCs w:val="28"/>
        </w:rPr>
        <w:t xml:space="preserve">Для определения варианта работы инициализационного процесса рассмотрим команду </w:t>
      </w:r>
      <w:proofErr w:type="spellStart"/>
      <w:r w:rsidRPr="00A50E18">
        <w:rPr>
          <w:rFonts w:ascii="Times New Roman" w:hAnsi="Times New Roman" w:cs="Times New Roman"/>
          <w:b/>
          <w:sz w:val="28"/>
          <w:szCs w:val="28"/>
          <w:lang w:val="en-US"/>
        </w:rPr>
        <w:t>pstree</w:t>
      </w:r>
      <w:proofErr w:type="spellEnd"/>
      <w:r w:rsidRPr="00A50E18">
        <w:rPr>
          <w:rFonts w:ascii="Times New Roman" w:hAnsi="Times New Roman" w:cs="Times New Roman"/>
          <w:sz w:val="28"/>
          <w:szCs w:val="28"/>
        </w:rPr>
        <w:t>:</w:t>
      </w:r>
    </w:p>
    <w:p w14:paraId="776FFEDB" w14:textId="52199967" w:rsidR="00A50E18" w:rsidRPr="00A50E18" w:rsidRDefault="00A50E18" w:rsidP="00496781">
      <w:pPr>
        <w:rPr>
          <w:rFonts w:ascii="Times New Roman" w:hAnsi="Times New Roman" w:cs="Times New Roman"/>
          <w:color w:val="00FF00"/>
          <w:sz w:val="28"/>
          <w:szCs w:val="28"/>
          <w:highlight w:val="black"/>
        </w:rPr>
      </w:pPr>
      <w:proofErr w:type="spellStart"/>
      <w:r w:rsidRPr="00A50E18">
        <w:rPr>
          <w:rFonts w:ascii="Times New Roman" w:hAnsi="Times New Roman" w:cs="Times New Roman"/>
          <w:color w:val="00FF00"/>
          <w:sz w:val="28"/>
          <w:szCs w:val="28"/>
          <w:highlight w:val="black"/>
          <w:lang w:val="en-US"/>
        </w:rPr>
        <w:t>Pstree</w:t>
      </w:r>
      <w:proofErr w:type="spellEnd"/>
    </w:p>
    <w:p w14:paraId="3B1ED63E" w14:textId="7A8B2BFF" w:rsidR="00A50E18" w:rsidRDefault="00A50E18" w:rsidP="00A50E18">
      <w:pPr>
        <w:ind w:firstLine="708"/>
        <w:rPr>
          <w:rFonts w:ascii="Times New Roman" w:hAnsi="Times New Roman" w:cs="Times New Roman"/>
          <w:sz w:val="32"/>
          <w:szCs w:val="28"/>
        </w:rPr>
      </w:pPr>
      <w:r>
        <w:rPr>
          <w:rFonts w:ascii="Times New Roman" w:hAnsi="Times New Roman" w:cs="Times New Roman"/>
          <w:sz w:val="32"/>
          <w:szCs w:val="28"/>
        </w:rPr>
        <w:t>Данная команда показывает дерево процессов, в котором можно посмотреть родительский процесс.</w:t>
      </w:r>
    </w:p>
    <w:p w14:paraId="10F3F859" w14:textId="23B44935" w:rsidR="00A50E18" w:rsidRPr="00A50E18" w:rsidRDefault="00A50E18" w:rsidP="00A50E18">
      <w:pPr>
        <w:ind w:firstLine="708"/>
        <w:rPr>
          <w:rFonts w:ascii="Times New Roman" w:hAnsi="Times New Roman" w:cs="Times New Roman"/>
          <w:sz w:val="32"/>
          <w:szCs w:val="28"/>
        </w:rPr>
      </w:pPr>
      <w:r>
        <w:rPr>
          <w:rFonts w:ascii="Times New Roman" w:hAnsi="Times New Roman" w:cs="Times New Roman"/>
          <w:sz w:val="32"/>
          <w:szCs w:val="28"/>
        </w:rPr>
        <w:t xml:space="preserve">Также в папке корневой директории </w:t>
      </w:r>
      <w:r>
        <w:rPr>
          <w:rFonts w:ascii="Times New Roman" w:hAnsi="Times New Roman" w:cs="Times New Roman"/>
          <w:sz w:val="32"/>
          <w:szCs w:val="28"/>
          <w:lang w:val="en-US"/>
        </w:rPr>
        <w:t>boot</w:t>
      </w:r>
      <w:r w:rsidRPr="00A50E18">
        <w:rPr>
          <w:rFonts w:ascii="Times New Roman" w:hAnsi="Times New Roman" w:cs="Times New Roman"/>
          <w:sz w:val="32"/>
          <w:szCs w:val="28"/>
        </w:rPr>
        <w:t xml:space="preserve"> </w:t>
      </w:r>
      <w:r>
        <w:rPr>
          <w:rFonts w:ascii="Times New Roman" w:hAnsi="Times New Roman" w:cs="Times New Roman"/>
          <w:sz w:val="32"/>
          <w:szCs w:val="28"/>
        </w:rPr>
        <w:t xml:space="preserve">можно найти папку загрузчика ядра и </w:t>
      </w:r>
      <w:proofErr w:type="spellStart"/>
      <w:r>
        <w:rPr>
          <w:rFonts w:ascii="Times New Roman" w:hAnsi="Times New Roman" w:cs="Times New Roman"/>
          <w:sz w:val="32"/>
          <w:szCs w:val="28"/>
          <w:lang w:val="en-US"/>
        </w:rPr>
        <w:t>initrd</w:t>
      </w:r>
      <w:proofErr w:type="spellEnd"/>
    </w:p>
    <w:p w14:paraId="2929B941" w14:textId="77777777" w:rsidR="00A50E18" w:rsidRPr="00CD27B6" w:rsidRDefault="00A50E18" w:rsidP="00496781">
      <w:pPr>
        <w:rPr>
          <w:rFonts w:ascii="Times New Roman" w:hAnsi="Times New Roman" w:cs="Times New Roman"/>
          <w:b/>
          <w:sz w:val="32"/>
          <w:szCs w:val="28"/>
        </w:rPr>
      </w:pPr>
    </w:p>
    <w:p w14:paraId="604C147B" w14:textId="602EBFBF" w:rsidR="002D77FB" w:rsidRPr="00B33602" w:rsidRDefault="002D77FB" w:rsidP="0020507A">
      <w:pPr>
        <w:rPr>
          <w:rFonts w:ascii="Times New Roman" w:hAnsi="Times New Roman" w:cs="Times New Roman"/>
          <w:b/>
          <w:sz w:val="36"/>
          <w:szCs w:val="28"/>
        </w:rPr>
      </w:pPr>
      <w:proofErr w:type="spellStart"/>
      <w:r w:rsidRPr="00B33602">
        <w:rPr>
          <w:rFonts w:ascii="Times New Roman" w:hAnsi="Times New Roman" w:cs="Times New Roman"/>
          <w:b/>
          <w:sz w:val="36"/>
          <w:szCs w:val="28"/>
          <w:lang w:val="en-US"/>
        </w:rPr>
        <w:t>SysV</w:t>
      </w:r>
      <w:proofErr w:type="spellEnd"/>
    </w:p>
    <w:p w14:paraId="5A5B5171" w14:textId="6289111D" w:rsidR="002D77FB" w:rsidRPr="00A50E18" w:rsidRDefault="00A50E18" w:rsidP="00B33602">
      <w:pPr>
        <w:ind w:firstLine="708"/>
        <w:rPr>
          <w:rFonts w:ascii="Times New Roman" w:hAnsi="Times New Roman" w:cs="Times New Roman"/>
          <w:sz w:val="32"/>
          <w:szCs w:val="28"/>
        </w:rPr>
      </w:pPr>
      <w:r>
        <w:rPr>
          <w:rFonts w:ascii="Times New Roman" w:hAnsi="Times New Roman" w:cs="Times New Roman"/>
          <w:sz w:val="32"/>
          <w:szCs w:val="28"/>
        </w:rPr>
        <w:t xml:space="preserve">В данном стиле </w:t>
      </w:r>
      <w:proofErr w:type="spellStart"/>
      <w:r w:rsidRPr="00F75B5B">
        <w:rPr>
          <w:rFonts w:ascii="Times New Roman" w:hAnsi="Times New Roman" w:cs="Times New Roman"/>
          <w:b/>
          <w:sz w:val="32"/>
          <w:szCs w:val="28"/>
          <w:lang w:val="en-US"/>
        </w:rPr>
        <w:t>init</w:t>
      </w:r>
      <w:proofErr w:type="spellEnd"/>
      <w:r w:rsidRPr="00A50E18">
        <w:rPr>
          <w:rFonts w:ascii="Times New Roman" w:hAnsi="Times New Roman" w:cs="Times New Roman"/>
          <w:sz w:val="32"/>
          <w:szCs w:val="28"/>
        </w:rPr>
        <w:t xml:space="preserve"> </w:t>
      </w:r>
      <w:r>
        <w:rPr>
          <w:rFonts w:ascii="Times New Roman" w:hAnsi="Times New Roman" w:cs="Times New Roman"/>
          <w:sz w:val="32"/>
          <w:szCs w:val="28"/>
        </w:rPr>
        <w:t>является родительским процессом инициализации системы на одном из заданных уровней инициализации системы (</w:t>
      </w:r>
      <w:proofErr w:type="spellStart"/>
      <w:r>
        <w:rPr>
          <w:rFonts w:ascii="Times New Roman" w:hAnsi="Times New Roman" w:cs="Times New Roman"/>
          <w:sz w:val="32"/>
          <w:szCs w:val="28"/>
          <w:lang w:val="en-US"/>
        </w:rPr>
        <w:t>runlevel</w:t>
      </w:r>
      <w:proofErr w:type="spellEnd"/>
      <w:r>
        <w:rPr>
          <w:rFonts w:ascii="Times New Roman" w:hAnsi="Times New Roman" w:cs="Times New Roman"/>
          <w:sz w:val="32"/>
          <w:szCs w:val="28"/>
        </w:rPr>
        <w:t>).</w:t>
      </w:r>
    </w:p>
    <w:p w14:paraId="7056EF5E" w14:textId="1C0A76B3" w:rsidR="00A50E18" w:rsidRPr="00B33602" w:rsidRDefault="00B33602" w:rsidP="00496781">
      <w:pPr>
        <w:rPr>
          <w:rFonts w:ascii="Times New Roman" w:hAnsi="Times New Roman" w:cs="Times New Roman"/>
          <w:sz w:val="32"/>
          <w:szCs w:val="28"/>
        </w:rPr>
      </w:pPr>
      <w:r>
        <w:rPr>
          <w:rFonts w:ascii="Times New Roman" w:hAnsi="Times New Roman" w:cs="Times New Roman"/>
          <w:b/>
          <w:sz w:val="32"/>
          <w:szCs w:val="28"/>
        </w:rPr>
        <w:t xml:space="preserve">Задачи: </w:t>
      </w:r>
      <w:r>
        <w:rPr>
          <w:rFonts w:ascii="Times New Roman" w:hAnsi="Times New Roman" w:cs="Times New Roman"/>
          <w:sz w:val="32"/>
          <w:szCs w:val="28"/>
        </w:rPr>
        <w:t>Управление процессом загрузки, переключение между режимами загрузки, управление службами.</w:t>
      </w:r>
    </w:p>
    <w:p w14:paraId="284F6878" w14:textId="77777777" w:rsidR="00A50E18" w:rsidRDefault="00A50E18" w:rsidP="00496781">
      <w:pPr>
        <w:rPr>
          <w:rFonts w:ascii="Times New Roman" w:hAnsi="Times New Roman" w:cs="Times New Roman"/>
          <w:sz w:val="32"/>
          <w:szCs w:val="28"/>
        </w:rPr>
      </w:pPr>
    </w:p>
    <w:p w14:paraId="17A466C4" w14:textId="77777777" w:rsidR="00F75B5B" w:rsidRDefault="00B33602" w:rsidP="00496781">
      <w:pPr>
        <w:rPr>
          <w:rFonts w:ascii="Times New Roman" w:hAnsi="Times New Roman" w:cs="Times New Roman"/>
          <w:sz w:val="32"/>
          <w:szCs w:val="28"/>
        </w:rPr>
      </w:pPr>
      <w:r w:rsidRPr="00F75B5B">
        <w:rPr>
          <w:rFonts w:ascii="Times New Roman" w:hAnsi="Times New Roman" w:cs="Times New Roman"/>
          <w:b/>
          <w:color w:val="00B0F0"/>
          <w:sz w:val="32"/>
          <w:szCs w:val="28"/>
        </w:rPr>
        <w:t>Уровни управления по умолчанию (</w:t>
      </w:r>
      <w:proofErr w:type="spellStart"/>
      <w:r w:rsidRPr="00F75B5B">
        <w:rPr>
          <w:rFonts w:ascii="Times New Roman" w:hAnsi="Times New Roman" w:cs="Times New Roman"/>
          <w:b/>
          <w:color w:val="00B0F0"/>
          <w:sz w:val="32"/>
          <w:szCs w:val="28"/>
          <w:lang w:val="en-US"/>
        </w:rPr>
        <w:t>runlevel</w:t>
      </w:r>
      <w:proofErr w:type="spellEnd"/>
      <w:r w:rsidRPr="00F75B5B">
        <w:rPr>
          <w:rFonts w:ascii="Times New Roman" w:hAnsi="Times New Roman" w:cs="Times New Roman"/>
          <w:b/>
          <w:color w:val="00B0F0"/>
          <w:sz w:val="32"/>
          <w:szCs w:val="28"/>
        </w:rPr>
        <w:t xml:space="preserve">) - </w:t>
      </w:r>
      <w:r w:rsidR="00F75B5B">
        <w:rPr>
          <w:rFonts w:ascii="Times New Roman" w:hAnsi="Times New Roman" w:cs="Times New Roman"/>
          <w:color w:val="00B0F0"/>
          <w:sz w:val="32"/>
          <w:szCs w:val="28"/>
        </w:rPr>
        <w:t xml:space="preserve"> </w:t>
      </w:r>
      <w:r w:rsidR="00F75B5B">
        <w:rPr>
          <w:rFonts w:ascii="Times New Roman" w:hAnsi="Times New Roman" w:cs="Times New Roman"/>
          <w:sz w:val="32"/>
          <w:szCs w:val="28"/>
        </w:rPr>
        <w:t xml:space="preserve">уровни функционирования по умолчанию операционной системы, в которых реализована система инициализации типа </w:t>
      </w:r>
      <w:r w:rsidR="00F75B5B">
        <w:rPr>
          <w:rFonts w:ascii="Times New Roman" w:hAnsi="Times New Roman" w:cs="Times New Roman"/>
          <w:sz w:val="32"/>
          <w:szCs w:val="28"/>
          <w:lang w:val="en-US"/>
        </w:rPr>
        <w:t>Unix</w:t>
      </w:r>
      <w:r w:rsidR="00F75B5B" w:rsidRPr="00F75B5B">
        <w:rPr>
          <w:rFonts w:ascii="Times New Roman" w:hAnsi="Times New Roman" w:cs="Times New Roman"/>
          <w:sz w:val="32"/>
          <w:szCs w:val="28"/>
        </w:rPr>
        <w:t>’</w:t>
      </w:r>
      <w:proofErr w:type="spellStart"/>
      <w:r w:rsidR="00F75B5B">
        <w:rPr>
          <w:rFonts w:ascii="Times New Roman" w:hAnsi="Times New Roman" w:cs="Times New Roman"/>
          <w:sz w:val="32"/>
          <w:szCs w:val="28"/>
        </w:rPr>
        <w:t>ового</w:t>
      </w:r>
      <w:proofErr w:type="spellEnd"/>
      <w:r w:rsidR="00F75B5B">
        <w:rPr>
          <w:rFonts w:ascii="Times New Roman" w:hAnsi="Times New Roman" w:cs="Times New Roman"/>
          <w:sz w:val="32"/>
          <w:szCs w:val="28"/>
        </w:rPr>
        <w:t>:</w:t>
      </w:r>
    </w:p>
    <w:p w14:paraId="72A48DB0" w14:textId="68209E5F" w:rsidR="00F75B5B" w:rsidRDefault="00F75B5B" w:rsidP="00F75B5B">
      <w:pPr>
        <w:pStyle w:val="a7"/>
        <w:numPr>
          <w:ilvl w:val="0"/>
          <w:numId w:val="20"/>
        </w:numPr>
        <w:rPr>
          <w:rFonts w:ascii="Times New Roman" w:hAnsi="Times New Roman" w:cs="Times New Roman"/>
          <w:sz w:val="32"/>
          <w:szCs w:val="28"/>
        </w:rPr>
      </w:pPr>
      <w:r>
        <w:rPr>
          <w:rFonts w:ascii="Times New Roman" w:hAnsi="Times New Roman" w:cs="Times New Roman"/>
          <w:sz w:val="32"/>
          <w:szCs w:val="28"/>
        </w:rPr>
        <w:lastRenderedPageBreak/>
        <w:t>Выключение</w:t>
      </w:r>
    </w:p>
    <w:p w14:paraId="6AC279A6" w14:textId="66CE2F10" w:rsidR="00F75B5B" w:rsidRDefault="00F75B5B" w:rsidP="00F75B5B">
      <w:pPr>
        <w:pStyle w:val="a7"/>
        <w:numPr>
          <w:ilvl w:val="0"/>
          <w:numId w:val="20"/>
        </w:numPr>
        <w:rPr>
          <w:rFonts w:ascii="Times New Roman" w:hAnsi="Times New Roman" w:cs="Times New Roman"/>
          <w:sz w:val="32"/>
          <w:szCs w:val="28"/>
        </w:rPr>
      </w:pPr>
      <w:r>
        <w:rPr>
          <w:rFonts w:ascii="Times New Roman" w:hAnsi="Times New Roman" w:cs="Times New Roman"/>
          <w:sz w:val="32"/>
          <w:szCs w:val="28"/>
        </w:rPr>
        <w:t>Однопользовательский режим для отладки</w:t>
      </w:r>
    </w:p>
    <w:p w14:paraId="18B159C9" w14:textId="55B9FEB9" w:rsidR="00F75B5B" w:rsidRDefault="00F75B5B" w:rsidP="00F75B5B">
      <w:pPr>
        <w:pStyle w:val="a7"/>
        <w:numPr>
          <w:ilvl w:val="0"/>
          <w:numId w:val="20"/>
        </w:numPr>
        <w:rPr>
          <w:rFonts w:ascii="Times New Roman" w:hAnsi="Times New Roman" w:cs="Times New Roman"/>
          <w:sz w:val="32"/>
          <w:szCs w:val="28"/>
        </w:rPr>
      </w:pPr>
      <w:r>
        <w:rPr>
          <w:rFonts w:ascii="Times New Roman" w:hAnsi="Times New Roman" w:cs="Times New Roman"/>
          <w:sz w:val="32"/>
          <w:szCs w:val="28"/>
        </w:rPr>
        <w:t xml:space="preserve">Родные режимы для выполнения </w:t>
      </w:r>
      <w:proofErr w:type="spellStart"/>
      <w:r>
        <w:rPr>
          <w:rFonts w:ascii="Times New Roman" w:hAnsi="Times New Roman" w:cs="Times New Roman"/>
          <w:sz w:val="32"/>
          <w:szCs w:val="28"/>
          <w:lang w:val="en-US"/>
        </w:rPr>
        <w:t>Debian</w:t>
      </w:r>
      <w:proofErr w:type="spellEnd"/>
      <w:r w:rsidRPr="00F75B5B">
        <w:rPr>
          <w:rFonts w:ascii="Times New Roman" w:hAnsi="Times New Roman" w:cs="Times New Roman"/>
          <w:sz w:val="32"/>
          <w:szCs w:val="28"/>
        </w:rPr>
        <w:t>’</w:t>
      </w:r>
      <w:r>
        <w:rPr>
          <w:rFonts w:ascii="Times New Roman" w:hAnsi="Times New Roman" w:cs="Times New Roman"/>
          <w:sz w:val="32"/>
          <w:szCs w:val="28"/>
        </w:rPr>
        <w:t xml:space="preserve">а </w:t>
      </w:r>
      <w:r w:rsidRPr="00F75B5B">
        <w:rPr>
          <w:rFonts w:ascii="Times New Roman" w:hAnsi="Times New Roman" w:cs="Times New Roman"/>
          <w:sz w:val="32"/>
          <w:szCs w:val="28"/>
        </w:rPr>
        <w:t xml:space="preserve">или </w:t>
      </w:r>
      <w:r>
        <w:rPr>
          <w:rFonts w:ascii="Times New Roman" w:hAnsi="Times New Roman" w:cs="Times New Roman"/>
          <w:sz w:val="32"/>
          <w:szCs w:val="28"/>
          <w:lang w:val="en-US"/>
        </w:rPr>
        <w:t>Ubuntu</w:t>
      </w:r>
      <w:r w:rsidRPr="00F75B5B">
        <w:rPr>
          <w:rFonts w:ascii="Times New Roman" w:hAnsi="Times New Roman" w:cs="Times New Roman"/>
          <w:sz w:val="32"/>
          <w:szCs w:val="28"/>
        </w:rPr>
        <w:t xml:space="preserve">. </w:t>
      </w:r>
      <w:r w:rsidR="009119EF">
        <w:rPr>
          <w:rFonts w:ascii="Times New Roman" w:hAnsi="Times New Roman" w:cs="Times New Roman"/>
          <w:sz w:val="32"/>
          <w:szCs w:val="28"/>
        </w:rPr>
        <w:t>Внутри них можно выбрать либо графический режим, либо режим командной строки</w:t>
      </w:r>
    </w:p>
    <w:p w14:paraId="568209AC" w14:textId="5159AECD" w:rsidR="009119EF" w:rsidRPr="009119EF" w:rsidRDefault="009119EF" w:rsidP="00F75B5B">
      <w:pPr>
        <w:pStyle w:val="a7"/>
        <w:numPr>
          <w:ilvl w:val="0"/>
          <w:numId w:val="20"/>
        </w:numPr>
        <w:rPr>
          <w:rFonts w:ascii="Times New Roman" w:hAnsi="Times New Roman" w:cs="Times New Roman"/>
          <w:sz w:val="32"/>
          <w:szCs w:val="28"/>
        </w:rPr>
      </w:pPr>
      <w:r>
        <w:rPr>
          <w:rFonts w:ascii="Times New Roman" w:hAnsi="Times New Roman" w:cs="Times New Roman"/>
          <w:sz w:val="32"/>
          <w:szCs w:val="28"/>
        </w:rPr>
        <w:t>Режим</w:t>
      </w:r>
      <w:r w:rsidRPr="009119EF">
        <w:rPr>
          <w:rFonts w:ascii="Times New Roman" w:hAnsi="Times New Roman" w:cs="Times New Roman"/>
          <w:sz w:val="32"/>
          <w:szCs w:val="28"/>
        </w:rPr>
        <w:t xml:space="preserve"> </w:t>
      </w:r>
      <w:r>
        <w:rPr>
          <w:rFonts w:ascii="Times New Roman" w:hAnsi="Times New Roman" w:cs="Times New Roman"/>
          <w:sz w:val="32"/>
          <w:szCs w:val="28"/>
        </w:rPr>
        <w:t>для</w:t>
      </w:r>
      <w:r w:rsidRPr="009119EF">
        <w:rPr>
          <w:rFonts w:ascii="Times New Roman" w:hAnsi="Times New Roman" w:cs="Times New Roman"/>
          <w:sz w:val="32"/>
          <w:szCs w:val="28"/>
        </w:rPr>
        <w:t xml:space="preserve"> </w:t>
      </w:r>
      <w:r>
        <w:rPr>
          <w:rFonts w:ascii="Times New Roman" w:hAnsi="Times New Roman" w:cs="Times New Roman"/>
          <w:sz w:val="32"/>
          <w:szCs w:val="28"/>
          <w:lang w:val="en-US"/>
        </w:rPr>
        <w:t>Red</w:t>
      </w:r>
      <w:r w:rsidRPr="009119EF">
        <w:rPr>
          <w:rFonts w:ascii="Times New Roman" w:hAnsi="Times New Roman" w:cs="Times New Roman"/>
          <w:sz w:val="32"/>
          <w:szCs w:val="28"/>
        </w:rPr>
        <w:t xml:space="preserve"> </w:t>
      </w:r>
      <w:r>
        <w:rPr>
          <w:rFonts w:ascii="Times New Roman" w:hAnsi="Times New Roman" w:cs="Times New Roman"/>
          <w:sz w:val="32"/>
          <w:szCs w:val="28"/>
          <w:lang w:val="en-US"/>
        </w:rPr>
        <w:t>hat</w:t>
      </w:r>
      <w:r w:rsidRPr="009119EF">
        <w:rPr>
          <w:rFonts w:ascii="Times New Roman" w:hAnsi="Times New Roman" w:cs="Times New Roman"/>
          <w:sz w:val="32"/>
          <w:szCs w:val="28"/>
        </w:rPr>
        <w:t>/</w:t>
      </w:r>
      <w:proofErr w:type="spellStart"/>
      <w:r>
        <w:rPr>
          <w:rFonts w:ascii="Times New Roman" w:hAnsi="Times New Roman" w:cs="Times New Roman"/>
          <w:sz w:val="32"/>
          <w:szCs w:val="28"/>
          <w:lang w:val="en-US"/>
        </w:rPr>
        <w:t>Suse</w:t>
      </w:r>
      <w:proofErr w:type="spellEnd"/>
      <w:r w:rsidRPr="009119EF">
        <w:rPr>
          <w:rFonts w:ascii="Times New Roman" w:hAnsi="Times New Roman" w:cs="Times New Roman"/>
          <w:sz w:val="32"/>
          <w:szCs w:val="28"/>
        </w:rPr>
        <w:t>,</w:t>
      </w:r>
      <w:r>
        <w:rPr>
          <w:rFonts w:ascii="Times New Roman" w:hAnsi="Times New Roman" w:cs="Times New Roman"/>
          <w:sz w:val="32"/>
          <w:szCs w:val="28"/>
        </w:rPr>
        <w:t xml:space="preserve"> по умолчанию текстовый режим.</w:t>
      </w:r>
    </w:p>
    <w:p w14:paraId="0C91D309" w14:textId="5DCE8BE8" w:rsidR="009119EF" w:rsidRDefault="009119EF" w:rsidP="00F75B5B">
      <w:pPr>
        <w:pStyle w:val="a7"/>
        <w:numPr>
          <w:ilvl w:val="0"/>
          <w:numId w:val="20"/>
        </w:numPr>
        <w:rPr>
          <w:rFonts w:ascii="Times New Roman" w:hAnsi="Times New Roman" w:cs="Times New Roman"/>
          <w:sz w:val="32"/>
          <w:szCs w:val="28"/>
        </w:rPr>
      </w:pPr>
      <w:proofErr w:type="spellStart"/>
      <w:r>
        <w:rPr>
          <w:rFonts w:ascii="Times New Roman" w:hAnsi="Times New Roman" w:cs="Times New Roman"/>
          <w:sz w:val="32"/>
          <w:szCs w:val="28"/>
          <w:lang w:val="en-US"/>
        </w:rPr>
        <w:t>WildCard</w:t>
      </w:r>
      <w:proofErr w:type="spellEnd"/>
      <w:r>
        <w:rPr>
          <w:rFonts w:ascii="Times New Roman" w:hAnsi="Times New Roman" w:cs="Times New Roman"/>
          <w:sz w:val="32"/>
          <w:szCs w:val="28"/>
          <w:lang w:val="en-US"/>
        </w:rPr>
        <w:t xml:space="preserve"> </w:t>
      </w:r>
      <w:r>
        <w:rPr>
          <w:rFonts w:ascii="Times New Roman" w:hAnsi="Times New Roman" w:cs="Times New Roman"/>
          <w:sz w:val="32"/>
          <w:szCs w:val="28"/>
        </w:rPr>
        <w:t>(программируемый)</w:t>
      </w:r>
    </w:p>
    <w:p w14:paraId="57DA1F84" w14:textId="16860BB6" w:rsidR="009119EF" w:rsidRPr="009119EF" w:rsidRDefault="009119EF" w:rsidP="00F75B5B">
      <w:pPr>
        <w:pStyle w:val="a7"/>
        <w:numPr>
          <w:ilvl w:val="0"/>
          <w:numId w:val="20"/>
        </w:numPr>
        <w:rPr>
          <w:rFonts w:ascii="Times New Roman" w:hAnsi="Times New Roman" w:cs="Times New Roman"/>
          <w:sz w:val="32"/>
          <w:szCs w:val="28"/>
        </w:rPr>
      </w:pPr>
      <w:r>
        <w:rPr>
          <w:rFonts w:ascii="Times New Roman" w:hAnsi="Times New Roman" w:cs="Times New Roman"/>
          <w:sz w:val="32"/>
          <w:szCs w:val="28"/>
        </w:rPr>
        <w:t xml:space="preserve">Графический режим для </w:t>
      </w:r>
      <w:r>
        <w:rPr>
          <w:rFonts w:ascii="Times New Roman" w:hAnsi="Times New Roman" w:cs="Times New Roman"/>
          <w:sz w:val="32"/>
          <w:szCs w:val="28"/>
          <w:lang w:val="en-US"/>
        </w:rPr>
        <w:t>Red</w:t>
      </w:r>
      <w:r w:rsidRPr="009119EF">
        <w:rPr>
          <w:rFonts w:ascii="Times New Roman" w:hAnsi="Times New Roman" w:cs="Times New Roman"/>
          <w:sz w:val="32"/>
          <w:szCs w:val="28"/>
        </w:rPr>
        <w:t xml:space="preserve"> </w:t>
      </w:r>
      <w:r>
        <w:rPr>
          <w:rFonts w:ascii="Times New Roman" w:hAnsi="Times New Roman" w:cs="Times New Roman"/>
          <w:sz w:val="32"/>
          <w:szCs w:val="28"/>
          <w:lang w:val="en-US"/>
        </w:rPr>
        <w:t>hat</w:t>
      </w:r>
      <w:r w:rsidRPr="009119EF">
        <w:rPr>
          <w:rFonts w:ascii="Times New Roman" w:hAnsi="Times New Roman" w:cs="Times New Roman"/>
          <w:sz w:val="32"/>
          <w:szCs w:val="28"/>
        </w:rPr>
        <w:t>/</w:t>
      </w:r>
      <w:proofErr w:type="spellStart"/>
      <w:r>
        <w:rPr>
          <w:rFonts w:ascii="Times New Roman" w:hAnsi="Times New Roman" w:cs="Times New Roman"/>
          <w:sz w:val="32"/>
          <w:szCs w:val="28"/>
          <w:lang w:val="en-US"/>
        </w:rPr>
        <w:t>Suse</w:t>
      </w:r>
      <w:proofErr w:type="spellEnd"/>
    </w:p>
    <w:p w14:paraId="2F7C1538" w14:textId="4890C9BF" w:rsidR="009119EF" w:rsidRDefault="009119EF" w:rsidP="00F75B5B">
      <w:pPr>
        <w:pStyle w:val="a7"/>
        <w:numPr>
          <w:ilvl w:val="0"/>
          <w:numId w:val="20"/>
        </w:numPr>
        <w:rPr>
          <w:rFonts w:ascii="Times New Roman" w:hAnsi="Times New Roman" w:cs="Times New Roman"/>
          <w:sz w:val="32"/>
          <w:szCs w:val="28"/>
        </w:rPr>
      </w:pPr>
      <w:r>
        <w:rPr>
          <w:rFonts w:ascii="Times New Roman" w:hAnsi="Times New Roman" w:cs="Times New Roman"/>
          <w:sz w:val="32"/>
          <w:szCs w:val="28"/>
        </w:rPr>
        <w:t>Перезагрузка</w:t>
      </w:r>
    </w:p>
    <w:p w14:paraId="4646BF7D" w14:textId="35E6139F" w:rsidR="009119EF" w:rsidRPr="0020507A" w:rsidRDefault="009119EF" w:rsidP="009119EF">
      <w:pPr>
        <w:rPr>
          <w:rFonts w:ascii="Times New Roman" w:hAnsi="Times New Roman" w:cs="Times New Roman"/>
          <w:b/>
          <w:sz w:val="32"/>
          <w:szCs w:val="28"/>
          <w:lang w:val="en-US"/>
        </w:rPr>
      </w:pPr>
      <w:proofErr w:type="spellStart"/>
      <w:proofErr w:type="gramStart"/>
      <w:r w:rsidRPr="0020507A">
        <w:rPr>
          <w:rFonts w:ascii="Times New Roman" w:hAnsi="Times New Roman" w:cs="Times New Roman"/>
          <w:b/>
          <w:sz w:val="32"/>
          <w:szCs w:val="28"/>
          <w:lang w:val="en-US"/>
        </w:rPr>
        <w:t>inittab</w:t>
      </w:r>
      <w:proofErr w:type="spellEnd"/>
      <w:proofErr w:type="gramEnd"/>
    </w:p>
    <w:p w14:paraId="0890A4CF" w14:textId="0F8940AF" w:rsidR="00B33602" w:rsidRPr="009119EF" w:rsidRDefault="009119EF" w:rsidP="00496781">
      <w:pPr>
        <w:rPr>
          <w:rFonts w:ascii="Times New Roman" w:hAnsi="Times New Roman" w:cs="Times New Roman"/>
          <w:sz w:val="32"/>
          <w:szCs w:val="28"/>
        </w:rPr>
      </w:pPr>
      <w:r>
        <w:rPr>
          <w:rFonts w:ascii="Times New Roman" w:hAnsi="Times New Roman" w:cs="Times New Roman"/>
          <w:sz w:val="32"/>
          <w:szCs w:val="28"/>
        </w:rPr>
        <w:t xml:space="preserve">Только в инициализации системы в режиме </w:t>
      </w:r>
      <w:proofErr w:type="spellStart"/>
      <w:r>
        <w:rPr>
          <w:rFonts w:ascii="Times New Roman" w:hAnsi="Times New Roman" w:cs="Times New Roman"/>
          <w:sz w:val="32"/>
          <w:szCs w:val="28"/>
          <w:lang w:val="en-US"/>
        </w:rPr>
        <w:t>sysv</w:t>
      </w:r>
      <w:proofErr w:type="spellEnd"/>
      <w:r w:rsidRPr="009119EF">
        <w:rPr>
          <w:rFonts w:ascii="Times New Roman" w:hAnsi="Times New Roman" w:cs="Times New Roman"/>
          <w:sz w:val="32"/>
          <w:szCs w:val="28"/>
        </w:rPr>
        <w:t xml:space="preserve"> </w:t>
      </w:r>
      <w:r>
        <w:rPr>
          <w:rFonts w:ascii="Times New Roman" w:hAnsi="Times New Roman" w:cs="Times New Roman"/>
          <w:sz w:val="32"/>
          <w:szCs w:val="28"/>
        </w:rPr>
        <w:t xml:space="preserve">существует файл инициализации </w:t>
      </w:r>
      <w:proofErr w:type="spellStart"/>
      <w:r>
        <w:rPr>
          <w:rFonts w:ascii="Times New Roman" w:hAnsi="Times New Roman" w:cs="Times New Roman"/>
          <w:sz w:val="32"/>
          <w:szCs w:val="28"/>
          <w:lang w:val="en-US"/>
        </w:rPr>
        <w:t>inittab</w:t>
      </w:r>
      <w:proofErr w:type="spellEnd"/>
      <w:r>
        <w:rPr>
          <w:rFonts w:ascii="Times New Roman" w:hAnsi="Times New Roman" w:cs="Times New Roman"/>
          <w:sz w:val="32"/>
          <w:szCs w:val="28"/>
        </w:rPr>
        <w:t xml:space="preserve">, который находится в директории </w:t>
      </w:r>
      <w:r w:rsidRPr="009119EF">
        <w:rPr>
          <w:rFonts w:ascii="Times New Roman" w:hAnsi="Times New Roman" w:cs="Times New Roman"/>
          <w:sz w:val="32"/>
          <w:szCs w:val="28"/>
        </w:rPr>
        <w:t>/</w:t>
      </w:r>
      <w:proofErr w:type="spellStart"/>
      <w:r>
        <w:rPr>
          <w:rFonts w:ascii="Times New Roman" w:hAnsi="Times New Roman" w:cs="Times New Roman"/>
          <w:sz w:val="32"/>
          <w:szCs w:val="28"/>
          <w:lang w:val="en-US"/>
        </w:rPr>
        <w:t>etc</w:t>
      </w:r>
      <w:proofErr w:type="spellEnd"/>
      <w:r w:rsidRPr="009119EF">
        <w:rPr>
          <w:rFonts w:ascii="Times New Roman" w:hAnsi="Times New Roman" w:cs="Times New Roman"/>
          <w:sz w:val="32"/>
          <w:szCs w:val="28"/>
        </w:rPr>
        <w:t>/</w:t>
      </w:r>
    </w:p>
    <w:p w14:paraId="7A6BAAED" w14:textId="41B095E3" w:rsidR="009119EF" w:rsidRPr="009119EF" w:rsidRDefault="009119EF" w:rsidP="00496781">
      <w:pPr>
        <w:rPr>
          <w:rFonts w:ascii="Times New Roman" w:hAnsi="Times New Roman" w:cs="Times New Roman"/>
          <w:sz w:val="32"/>
          <w:szCs w:val="28"/>
        </w:rPr>
      </w:pPr>
      <w:r>
        <w:rPr>
          <w:rFonts w:ascii="Times New Roman" w:hAnsi="Times New Roman" w:cs="Times New Roman"/>
          <w:sz w:val="32"/>
          <w:szCs w:val="28"/>
        </w:rPr>
        <w:t>В нем можно увидеть уровни загрузки и изменить уровень по умолчанию.</w:t>
      </w:r>
    </w:p>
    <w:p w14:paraId="66AAD127" w14:textId="314D2741" w:rsidR="009119EF" w:rsidRPr="009119EF" w:rsidRDefault="009119EF" w:rsidP="00496781">
      <w:pPr>
        <w:rPr>
          <w:rFonts w:ascii="Times New Roman" w:hAnsi="Times New Roman" w:cs="Times New Roman"/>
          <w:sz w:val="32"/>
          <w:szCs w:val="28"/>
        </w:rPr>
      </w:pPr>
      <w:r w:rsidRPr="009119EF">
        <w:rPr>
          <w:rFonts w:ascii="Times New Roman" w:hAnsi="Times New Roman" w:cs="Times New Roman"/>
          <w:noProof/>
          <w:sz w:val="32"/>
          <w:szCs w:val="28"/>
          <w:lang w:eastAsia="ru-RU"/>
        </w:rPr>
        <mc:AlternateContent>
          <mc:Choice Requires="wps">
            <w:drawing>
              <wp:anchor distT="0" distB="0" distL="114300" distR="114300" simplePos="0" relativeHeight="251663360" behindDoc="0" locked="0" layoutInCell="1" allowOverlap="1" wp14:anchorId="3919DA73" wp14:editId="2FDE3257">
                <wp:simplePos x="0" y="0"/>
                <wp:positionH relativeFrom="margin">
                  <wp:posOffset>0</wp:posOffset>
                </wp:positionH>
                <wp:positionV relativeFrom="paragraph">
                  <wp:posOffset>-635</wp:posOffset>
                </wp:positionV>
                <wp:extent cx="6847367" cy="10632"/>
                <wp:effectExtent l="0" t="0" r="29845" b="27940"/>
                <wp:wrapNone/>
                <wp:docPr id="7" name="Прямая соединительная линия 7"/>
                <wp:cNvGraphicFramePr/>
                <a:graphic xmlns:a="http://schemas.openxmlformats.org/drawingml/2006/main">
                  <a:graphicData uri="http://schemas.microsoft.com/office/word/2010/wordprocessingShape">
                    <wps:wsp>
                      <wps:cNvCnPr/>
                      <wps:spPr>
                        <a:xfrm>
                          <a:off x="0" y="0"/>
                          <a:ext cx="6847367" cy="10632"/>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516E11" id="Прямая соединительная линия 7" o:spid="_x0000_s1026" style="position:absolute;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539.1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" strokecolor="black [3200]" strokeweight="1.5pt">
                <v:stroke joinstyle="miter"/>
                <w10:wrap anchorx="margin"/>
              </v:line>
            </w:pict>
          </mc:Fallback>
        </mc:AlternateContent>
      </w:r>
      <w:r w:rsidRPr="009119EF">
        <w:rPr>
          <w:rFonts w:ascii="Times New Roman" w:hAnsi="Times New Roman" w:cs="Times New Roman"/>
          <w:noProof/>
          <w:sz w:val="32"/>
          <w:szCs w:val="28"/>
          <w:lang w:eastAsia="ru-RU"/>
        </w:rPr>
        <mc:AlternateContent>
          <mc:Choice Requires="wps">
            <w:drawing>
              <wp:anchor distT="0" distB="0" distL="114300" distR="114300" simplePos="0" relativeHeight="251664384" behindDoc="0" locked="0" layoutInCell="1" allowOverlap="1" wp14:anchorId="7A3DEECC" wp14:editId="34FEF4FB">
                <wp:simplePos x="0" y="0"/>
                <wp:positionH relativeFrom="margin">
                  <wp:posOffset>0</wp:posOffset>
                </wp:positionH>
                <wp:positionV relativeFrom="paragraph">
                  <wp:posOffset>535305</wp:posOffset>
                </wp:positionV>
                <wp:extent cx="6847367" cy="10632"/>
                <wp:effectExtent l="0" t="0" r="29845" b="27940"/>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6847367" cy="10632"/>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B95CE2" id="Прямая соединительная линия 8"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42.15pt" to="539.1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" strokecolor="black [3200]" strokeweight="1.5pt">
                <v:stroke joinstyle="miter"/>
                <w10:wrap anchorx="margin"/>
              </v:line>
            </w:pict>
          </mc:Fallback>
        </mc:AlternateContent>
      </w:r>
      <w:r>
        <w:rPr>
          <w:rFonts w:ascii="Times New Roman" w:hAnsi="Times New Roman" w:cs="Times New Roman"/>
          <w:sz w:val="32"/>
          <w:szCs w:val="28"/>
        </w:rPr>
        <w:t xml:space="preserve">Примечание: Запуск любого уровня – это определенный скрипт, который запускается из папки </w:t>
      </w:r>
      <w:r w:rsidRPr="009119EF">
        <w:rPr>
          <w:rFonts w:ascii="Times New Roman" w:hAnsi="Times New Roman" w:cs="Times New Roman"/>
          <w:sz w:val="32"/>
          <w:szCs w:val="28"/>
        </w:rPr>
        <w:t>/</w:t>
      </w:r>
      <w:proofErr w:type="spellStart"/>
      <w:r>
        <w:rPr>
          <w:rFonts w:ascii="Times New Roman" w:hAnsi="Times New Roman" w:cs="Times New Roman"/>
          <w:sz w:val="32"/>
          <w:szCs w:val="28"/>
          <w:lang w:val="en-US"/>
        </w:rPr>
        <w:t>etc</w:t>
      </w:r>
      <w:proofErr w:type="spellEnd"/>
      <w:r w:rsidRPr="009119EF">
        <w:rPr>
          <w:rFonts w:ascii="Times New Roman" w:hAnsi="Times New Roman" w:cs="Times New Roman"/>
          <w:sz w:val="32"/>
          <w:szCs w:val="28"/>
        </w:rPr>
        <w:t>/</w:t>
      </w:r>
      <w:proofErr w:type="spellStart"/>
      <w:r>
        <w:rPr>
          <w:rFonts w:ascii="Times New Roman" w:hAnsi="Times New Roman" w:cs="Times New Roman"/>
          <w:sz w:val="32"/>
          <w:szCs w:val="28"/>
          <w:lang w:val="en-US"/>
        </w:rPr>
        <w:t>rc</w:t>
      </w:r>
      <w:proofErr w:type="spellEnd"/>
      <w:r w:rsidRPr="009119EF">
        <w:rPr>
          <w:rFonts w:ascii="Times New Roman" w:hAnsi="Times New Roman" w:cs="Times New Roman"/>
          <w:sz w:val="32"/>
          <w:szCs w:val="28"/>
        </w:rPr>
        <w:t>.</w:t>
      </w:r>
      <w:r>
        <w:rPr>
          <w:rFonts w:ascii="Times New Roman" w:hAnsi="Times New Roman" w:cs="Times New Roman"/>
          <w:sz w:val="32"/>
          <w:szCs w:val="28"/>
          <w:lang w:val="en-US"/>
        </w:rPr>
        <w:t>d</w:t>
      </w:r>
      <w:r w:rsidRPr="009119EF">
        <w:rPr>
          <w:rFonts w:ascii="Times New Roman" w:hAnsi="Times New Roman" w:cs="Times New Roman"/>
          <w:sz w:val="32"/>
          <w:szCs w:val="28"/>
        </w:rPr>
        <w:t>/</w:t>
      </w:r>
      <w:proofErr w:type="spellStart"/>
      <w:r>
        <w:rPr>
          <w:rFonts w:ascii="Times New Roman" w:hAnsi="Times New Roman" w:cs="Times New Roman"/>
          <w:sz w:val="32"/>
          <w:szCs w:val="28"/>
          <w:lang w:val="en-US"/>
        </w:rPr>
        <w:t>rc</w:t>
      </w:r>
      <w:proofErr w:type="spellEnd"/>
    </w:p>
    <w:p w14:paraId="1AF039BC" w14:textId="77777777" w:rsidR="00F716CB" w:rsidRDefault="00F716CB" w:rsidP="00496781">
      <w:pPr>
        <w:rPr>
          <w:rFonts w:ascii="Times New Roman" w:hAnsi="Times New Roman" w:cs="Times New Roman"/>
          <w:b/>
          <w:sz w:val="32"/>
          <w:szCs w:val="28"/>
        </w:rPr>
      </w:pPr>
    </w:p>
    <w:p w14:paraId="16EA38A6" w14:textId="61423265" w:rsidR="00F716CB" w:rsidRDefault="00F716CB" w:rsidP="00496781">
      <w:pPr>
        <w:rPr>
          <w:rFonts w:ascii="Times New Roman" w:hAnsi="Times New Roman" w:cs="Times New Roman"/>
          <w:b/>
          <w:sz w:val="32"/>
          <w:szCs w:val="28"/>
        </w:rPr>
      </w:pPr>
      <w:r>
        <w:rPr>
          <w:rFonts w:ascii="Times New Roman" w:hAnsi="Times New Roman" w:cs="Times New Roman"/>
          <w:b/>
          <w:sz w:val="32"/>
          <w:szCs w:val="28"/>
        </w:rPr>
        <w:t>Файлы «</w:t>
      </w:r>
      <w:proofErr w:type="spellStart"/>
      <w:r>
        <w:rPr>
          <w:rFonts w:ascii="Times New Roman" w:hAnsi="Times New Roman" w:cs="Times New Roman"/>
          <w:b/>
          <w:sz w:val="32"/>
          <w:szCs w:val="28"/>
          <w:lang w:val="en-US"/>
        </w:rPr>
        <w:t>rc</w:t>
      </w:r>
      <w:proofErr w:type="spellEnd"/>
      <w:r w:rsidRPr="00F716CB">
        <w:rPr>
          <w:rFonts w:ascii="Times New Roman" w:hAnsi="Times New Roman" w:cs="Times New Roman"/>
          <w:b/>
          <w:sz w:val="32"/>
          <w:szCs w:val="28"/>
        </w:rPr>
        <w:t>.</w:t>
      </w:r>
      <w:r>
        <w:rPr>
          <w:rFonts w:ascii="Times New Roman" w:hAnsi="Times New Roman" w:cs="Times New Roman"/>
          <w:b/>
          <w:sz w:val="32"/>
          <w:szCs w:val="28"/>
        </w:rPr>
        <w:t>»</w:t>
      </w:r>
    </w:p>
    <w:p w14:paraId="439437FD" w14:textId="540632DE" w:rsidR="00F716CB" w:rsidRDefault="00F716CB" w:rsidP="00496781">
      <w:pPr>
        <w:rPr>
          <w:rFonts w:ascii="Times New Roman" w:hAnsi="Times New Roman" w:cs="Times New Roman"/>
          <w:sz w:val="32"/>
          <w:szCs w:val="28"/>
        </w:rPr>
      </w:pPr>
      <w:r>
        <w:rPr>
          <w:rFonts w:ascii="Times New Roman" w:hAnsi="Times New Roman" w:cs="Times New Roman"/>
          <w:sz w:val="32"/>
          <w:szCs w:val="28"/>
        </w:rPr>
        <w:t xml:space="preserve">В директории </w:t>
      </w:r>
      <w:r w:rsidRPr="00F716CB">
        <w:rPr>
          <w:rFonts w:ascii="Times New Roman" w:hAnsi="Times New Roman" w:cs="Times New Roman"/>
          <w:sz w:val="32"/>
          <w:szCs w:val="28"/>
        </w:rPr>
        <w:t>/</w:t>
      </w:r>
      <w:proofErr w:type="spellStart"/>
      <w:r>
        <w:rPr>
          <w:rFonts w:ascii="Times New Roman" w:hAnsi="Times New Roman" w:cs="Times New Roman"/>
          <w:sz w:val="32"/>
          <w:szCs w:val="28"/>
          <w:lang w:val="en-US"/>
        </w:rPr>
        <w:t>etc</w:t>
      </w:r>
      <w:proofErr w:type="spellEnd"/>
      <w:r w:rsidRPr="00F716CB">
        <w:rPr>
          <w:rFonts w:ascii="Times New Roman" w:hAnsi="Times New Roman" w:cs="Times New Roman"/>
          <w:sz w:val="32"/>
          <w:szCs w:val="28"/>
        </w:rPr>
        <w:t xml:space="preserve"> </w:t>
      </w:r>
      <w:r>
        <w:rPr>
          <w:rFonts w:ascii="Times New Roman" w:hAnsi="Times New Roman" w:cs="Times New Roman"/>
          <w:sz w:val="32"/>
          <w:szCs w:val="28"/>
        </w:rPr>
        <w:t>с помощью команды находим файлы скриптов, запускающийся при запуске системы в определенном уровне инициализации:</w:t>
      </w:r>
    </w:p>
    <w:p w14:paraId="7B76331F" w14:textId="49419BEE" w:rsidR="00F716CB" w:rsidRPr="00F716CB" w:rsidRDefault="00F716CB" w:rsidP="00496781">
      <w:pPr>
        <w:rPr>
          <w:rFonts w:ascii="Times New Roman" w:hAnsi="Times New Roman" w:cs="Times New Roman"/>
          <w:color w:val="00FF00"/>
          <w:sz w:val="28"/>
          <w:szCs w:val="28"/>
          <w:highlight w:val="black"/>
        </w:rPr>
      </w:pPr>
      <w:r w:rsidRPr="00F716CB">
        <w:rPr>
          <w:rFonts w:ascii="Times New Roman" w:hAnsi="Times New Roman" w:cs="Times New Roman"/>
          <w:color w:val="00FF00"/>
          <w:sz w:val="28"/>
          <w:szCs w:val="28"/>
          <w:highlight w:val="black"/>
          <w:lang w:val="en-US"/>
        </w:rPr>
        <w:t>Ls</w:t>
      </w:r>
      <w:r w:rsidRPr="00F716CB">
        <w:rPr>
          <w:rFonts w:ascii="Times New Roman" w:hAnsi="Times New Roman" w:cs="Times New Roman"/>
          <w:color w:val="00FF00"/>
          <w:sz w:val="28"/>
          <w:szCs w:val="28"/>
          <w:highlight w:val="black"/>
        </w:rPr>
        <w:t xml:space="preserve"> –</w:t>
      </w:r>
      <w:r w:rsidRPr="00F716CB">
        <w:rPr>
          <w:rFonts w:ascii="Times New Roman" w:hAnsi="Times New Roman" w:cs="Times New Roman"/>
          <w:color w:val="00FF00"/>
          <w:sz w:val="28"/>
          <w:szCs w:val="28"/>
          <w:highlight w:val="black"/>
          <w:lang w:val="en-US"/>
        </w:rPr>
        <w:t>l</w:t>
      </w:r>
      <w:r w:rsidRPr="00F716CB">
        <w:rPr>
          <w:rFonts w:ascii="Times New Roman" w:hAnsi="Times New Roman" w:cs="Times New Roman"/>
          <w:color w:val="00FF00"/>
          <w:sz w:val="28"/>
          <w:szCs w:val="28"/>
          <w:highlight w:val="black"/>
        </w:rPr>
        <w:t xml:space="preserve"> | </w:t>
      </w:r>
      <w:r w:rsidRPr="00F716CB">
        <w:rPr>
          <w:rFonts w:ascii="Times New Roman" w:hAnsi="Times New Roman" w:cs="Times New Roman"/>
          <w:color w:val="00FF00"/>
          <w:sz w:val="28"/>
          <w:szCs w:val="28"/>
          <w:highlight w:val="black"/>
          <w:lang w:val="en-US"/>
        </w:rPr>
        <w:t>grep</w:t>
      </w:r>
      <w:r w:rsidRPr="00F716CB">
        <w:rPr>
          <w:rFonts w:ascii="Times New Roman" w:hAnsi="Times New Roman" w:cs="Times New Roman"/>
          <w:color w:val="00FF00"/>
          <w:sz w:val="28"/>
          <w:szCs w:val="28"/>
          <w:highlight w:val="black"/>
        </w:rPr>
        <w:t xml:space="preserve"> </w:t>
      </w:r>
      <w:proofErr w:type="spellStart"/>
      <w:proofErr w:type="gramStart"/>
      <w:r w:rsidRPr="00F716CB">
        <w:rPr>
          <w:rFonts w:ascii="Times New Roman" w:hAnsi="Times New Roman" w:cs="Times New Roman"/>
          <w:color w:val="00FF00"/>
          <w:sz w:val="28"/>
          <w:szCs w:val="28"/>
          <w:highlight w:val="black"/>
          <w:lang w:val="en-US"/>
        </w:rPr>
        <w:t>rc</w:t>
      </w:r>
      <w:proofErr w:type="spellEnd"/>
      <w:proofErr w:type="gramEnd"/>
      <w:r w:rsidRPr="00F716CB">
        <w:rPr>
          <w:rFonts w:ascii="Times New Roman" w:hAnsi="Times New Roman" w:cs="Times New Roman"/>
          <w:color w:val="00FF00"/>
          <w:sz w:val="28"/>
          <w:szCs w:val="28"/>
          <w:highlight w:val="black"/>
        </w:rPr>
        <w:t>.</w:t>
      </w:r>
    </w:p>
    <w:p w14:paraId="490859AF" w14:textId="0CE62734" w:rsidR="00F716CB" w:rsidRDefault="002A1E52" w:rsidP="00496781">
      <w:pPr>
        <w:rPr>
          <w:rFonts w:ascii="Times New Roman" w:hAnsi="Times New Roman" w:cs="Times New Roman"/>
          <w:sz w:val="28"/>
          <w:szCs w:val="28"/>
        </w:rPr>
      </w:pPr>
      <w:r w:rsidRPr="002A1E52">
        <w:rPr>
          <w:rFonts w:ascii="Times New Roman" w:hAnsi="Times New Roman" w:cs="Times New Roman"/>
          <w:sz w:val="28"/>
          <w:szCs w:val="28"/>
        </w:rPr>
        <w:t xml:space="preserve">В данной директории </w:t>
      </w:r>
      <w:r>
        <w:rPr>
          <w:rFonts w:ascii="Times New Roman" w:hAnsi="Times New Roman" w:cs="Times New Roman"/>
          <w:sz w:val="28"/>
          <w:szCs w:val="28"/>
        </w:rPr>
        <w:t xml:space="preserve">перед файлами стоят аббревиатуры </w:t>
      </w:r>
      <w:r>
        <w:rPr>
          <w:rFonts w:ascii="Times New Roman" w:hAnsi="Times New Roman" w:cs="Times New Roman"/>
          <w:sz w:val="28"/>
          <w:szCs w:val="28"/>
          <w:lang w:val="en-US"/>
        </w:rPr>
        <w:t>K</w:t>
      </w:r>
      <w:r w:rsidRPr="002A1E52">
        <w:rPr>
          <w:rFonts w:ascii="Times New Roman" w:hAnsi="Times New Roman" w:cs="Times New Roman"/>
          <w:sz w:val="28"/>
          <w:szCs w:val="28"/>
        </w:rPr>
        <w:t xml:space="preserve"> (</w:t>
      </w:r>
      <w:r>
        <w:rPr>
          <w:rFonts w:ascii="Times New Roman" w:hAnsi="Times New Roman" w:cs="Times New Roman"/>
          <w:sz w:val="28"/>
          <w:szCs w:val="28"/>
          <w:lang w:val="en-US"/>
        </w:rPr>
        <w:t>Kill</w:t>
      </w:r>
      <w:r w:rsidRPr="002A1E52">
        <w:rPr>
          <w:rFonts w:ascii="Times New Roman" w:hAnsi="Times New Roman" w:cs="Times New Roman"/>
          <w:sz w:val="28"/>
          <w:szCs w:val="28"/>
        </w:rPr>
        <w:t xml:space="preserve"> </w:t>
      </w:r>
      <w:r>
        <w:rPr>
          <w:rFonts w:ascii="Times New Roman" w:hAnsi="Times New Roman" w:cs="Times New Roman"/>
          <w:sz w:val="28"/>
          <w:szCs w:val="28"/>
          <w:lang w:val="en-US"/>
        </w:rPr>
        <w:t>process</w:t>
      </w:r>
      <w:r w:rsidRPr="002A1E52">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S</w:t>
      </w:r>
      <w:r w:rsidRPr="002A1E52">
        <w:rPr>
          <w:rFonts w:ascii="Times New Roman" w:hAnsi="Times New Roman" w:cs="Times New Roman"/>
          <w:sz w:val="28"/>
          <w:szCs w:val="28"/>
        </w:rPr>
        <w:t xml:space="preserve"> (</w:t>
      </w:r>
      <w:r>
        <w:rPr>
          <w:rFonts w:ascii="Times New Roman" w:hAnsi="Times New Roman" w:cs="Times New Roman"/>
          <w:sz w:val="28"/>
          <w:szCs w:val="28"/>
          <w:lang w:val="en-US"/>
        </w:rPr>
        <w:t>Start</w:t>
      </w:r>
      <w:r w:rsidRPr="002A1E52">
        <w:rPr>
          <w:rFonts w:ascii="Times New Roman" w:hAnsi="Times New Roman" w:cs="Times New Roman"/>
          <w:sz w:val="28"/>
          <w:szCs w:val="28"/>
        </w:rPr>
        <w:t xml:space="preserve"> </w:t>
      </w:r>
      <w:r>
        <w:rPr>
          <w:rFonts w:ascii="Times New Roman" w:hAnsi="Times New Roman" w:cs="Times New Roman"/>
          <w:sz w:val="28"/>
          <w:szCs w:val="28"/>
          <w:lang w:val="en-US"/>
        </w:rPr>
        <w:t>process</w:t>
      </w:r>
      <w:r w:rsidRPr="002A1E52">
        <w:rPr>
          <w:rFonts w:ascii="Times New Roman" w:hAnsi="Times New Roman" w:cs="Times New Roman"/>
          <w:sz w:val="28"/>
          <w:szCs w:val="28"/>
        </w:rPr>
        <w:t xml:space="preserve">). </w:t>
      </w:r>
      <w:r>
        <w:rPr>
          <w:rFonts w:ascii="Times New Roman" w:hAnsi="Times New Roman" w:cs="Times New Roman"/>
          <w:sz w:val="28"/>
          <w:szCs w:val="28"/>
        </w:rPr>
        <w:t>Из их названия следует какие запускают процесс, а какие его выключают.</w:t>
      </w:r>
    </w:p>
    <w:p w14:paraId="4226B902" w14:textId="49419BEE" w:rsidR="009119EF" w:rsidRPr="0020507A" w:rsidRDefault="00F716CB" w:rsidP="00496781">
      <w:pPr>
        <w:rPr>
          <w:rFonts w:ascii="Times New Roman" w:hAnsi="Times New Roman" w:cs="Times New Roman"/>
          <w:b/>
          <w:sz w:val="32"/>
          <w:szCs w:val="28"/>
        </w:rPr>
      </w:pPr>
      <w:r w:rsidRPr="0020507A">
        <w:rPr>
          <w:rFonts w:ascii="Times New Roman" w:hAnsi="Times New Roman" w:cs="Times New Roman"/>
          <w:b/>
          <w:sz w:val="32"/>
          <w:szCs w:val="28"/>
        </w:rPr>
        <w:t>Основные команды:</w:t>
      </w:r>
    </w:p>
    <w:p w14:paraId="747AB7AD" w14:textId="2A2A134D" w:rsidR="002A1E52" w:rsidRDefault="002A1E52" w:rsidP="00496781">
      <w:pPr>
        <w:rPr>
          <w:rFonts w:ascii="Times New Roman" w:hAnsi="Times New Roman" w:cs="Times New Roman"/>
          <w:sz w:val="32"/>
          <w:szCs w:val="28"/>
        </w:rPr>
      </w:pPr>
      <w:proofErr w:type="spellStart"/>
      <w:r w:rsidRPr="00102312">
        <w:rPr>
          <w:rFonts w:ascii="Times New Roman" w:hAnsi="Times New Roman" w:cs="Times New Roman"/>
          <w:color w:val="00FF00"/>
          <w:sz w:val="28"/>
          <w:szCs w:val="28"/>
          <w:highlight w:val="black"/>
          <w:lang w:val="en-US"/>
        </w:rPr>
        <w:t>Init</w:t>
      </w:r>
      <w:proofErr w:type="spellEnd"/>
      <w:r w:rsidRPr="002A1E52">
        <w:rPr>
          <w:rFonts w:ascii="Times New Roman" w:hAnsi="Times New Roman" w:cs="Times New Roman"/>
          <w:sz w:val="32"/>
          <w:szCs w:val="28"/>
        </w:rPr>
        <w:t xml:space="preserve"> – </w:t>
      </w:r>
      <w:r>
        <w:rPr>
          <w:rFonts w:ascii="Times New Roman" w:hAnsi="Times New Roman" w:cs="Times New Roman"/>
          <w:sz w:val="32"/>
          <w:szCs w:val="28"/>
        </w:rPr>
        <w:t>управление уровнями инициализации загрузки</w:t>
      </w:r>
    </w:p>
    <w:p w14:paraId="1A28CC15" w14:textId="2BF3DCBA" w:rsidR="002A1E52" w:rsidRPr="002A1E52" w:rsidRDefault="002A1E52" w:rsidP="00496781">
      <w:pPr>
        <w:rPr>
          <w:rFonts w:ascii="Times New Roman" w:hAnsi="Times New Roman" w:cs="Times New Roman"/>
          <w:sz w:val="32"/>
          <w:szCs w:val="28"/>
        </w:rPr>
      </w:pPr>
      <w:proofErr w:type="spellStart"/>
      <w:r w:rsidRPr="00102312">
        <w:rPr>
          <w:rFonts w:ascii="Times New Roman" w:hAnsi="Times New Roman" w:cs="Times New Roman"/>
          <w:color w:val="00FF00"/>
          <w:sz w:val="28"/>
          <w:szCs w:val="28"/>
          <w:highlight w:val="black"/>
          <w:lang w:val="en-US"/>
        </w:rPr>
        <w:t>Tellinit</w:t>
      </w:r>
      <w:proofErr w:type="spellEnd"/>
      <w:r w:rsidRPr="002A1E52">
        <w:rPr>
          <w:rFonts w:ascii="Times New Roman" w:hAnsi="Times New Roman" w:cs="Times New Roman"/>
          <w:sz w:val="32"/>
          <w:szCs w:val="28"/>
        </w:rPr>
        <w:t xml:space="preserve"> </w:t>
      </w:r>
      <w:r>
        <w:rPr>
          <w:rFonts w:ascii="Times New Roman" w:hAnsi="Times New Roman" w:cs="Times New Roman"/>
          <w:sz w:val="32"/>
          <w:szCs w:val="28"/>
        </w:rPr>
        <w:t xml:space="preserve">– управление </w:t>
      </w:r>
      <w:proofErr w:type="spellStart"/>
      <w:r>
        <w:rPr>
          <w:rFonts w:ascii="Times New Roman" w:hAnsi="Times New Roman" w:cs="Times New Roman"/>
          <w:sz w:val="32"/>
          <w:szCs w:val="28"/>
        </w:rPr>
        <w:t>урованями</w:t>
      </w:r>
      <w:proofErr w:type="spellEnd"/>
      <w:r>
        <w:rPr>
          <w:rFonts w:ascii="Times New Roman" w:hAnsi="Times New Roman" w:cs="Times New Roman"/>
          <w:sz w:val="32"/>
          <w:szCs w:val="28"/>
        </w:rPr>
        <w:t xml:space="preserve"> инициализации загрузки, работает и в старых дистрибутивах в отличие от </w:t>
      </w:r>
      <w:proofErr w:type="spellStart"/>
      <w:r>
        <w:rPr>
          <w:rFonts w:ascii="Times New Roman" w:hAnsi="Times New Roman" w:cs="Times New Roman"/>
          <w:sz w:val="32"/>
          <w:szCs w:val="28"/>
          <w:lang w:val="en-US"/>
        </w:rPr>
        <w:t>init</w:t>
      </w:r>
      <w:proofErr w:type="spellEnd"/>
    </w:p>
    <w:p w14:paraId="6E72249F" w14:textId="356D32FF" w:rsidR="002A1E52" w:rsidRDefault="002A1E52" w:rsidP="00496781">
      <w:pPr>
        <w:rPr>
          <w:rFonts w:ascii="Times New Roman" w:hAnsi="Times New Roman" w:cs="Times New Roman"/>
          <w:sz w:val="32"/>
          <w:szCs w:val="28"/>
        </w:rPr>
      </w:pPr>
      <w:r w:rsidRPr="00102312">
        <w:rPr>
          <w:rFonts w:ascii="Times New Roman" w:hAnsi="Times New Roman" w:cs="Times New Roman"/>
          <w:color w:val="00FF00"/>
          <w:sz w:val="28"/>
          <w:szCs w:val="28"/>
          <w:highlight w:val="black"/>
          <w:lang w:val="en-US"/>
        </w:rPr>
        <w:t>Wall</w:t>
      </w:r>
      <w:r w:rsidRPr="002A1E52">
        <w:rPr>
          <w:rFonts w:ascii="Times New Roman" w:hAnsi="Times New Roman" w:cs="Times New Roman"/>
          <w:sz w:val="32"/>
          <w:szCs w:val="28"/>
        </w:rPr>
        <w:t xml:space="preserve"> – </w:t>
      </w:r>
      <w:proofErr w:type="spellStart"/>
      <w:r>
        <w:rPr>
          <w:rFonts w:ascii="Times New Roman" w:hAnsi="Times New Roman" w:cs="Times New Roman"/>
          <w:sz w:val="32"/>
          <w:szCs w:val="28"/>
        </w:rPr>
        <w:t>вывож</w:t>
      </w:r>
      <w:proofErr w:type="spellEnd"/>
      <w:r>
        <w:rPr>
          <w:rFonts w:ascii="Times New Roman" w:hAnsi="Times New Roman" w:cs="Times New Roman"/>
          <w:sz w:val="32"/>
          <w:szCs w:val="28"/>
        </w:rPr>
        <w:t xml:space="preserve"> сообщения пользователям системы</w:t>
      </w:r>
    </w:p>
    <w:p w14:paraId="4F100A6F" w14:textId="55199129" w:rsidR="002A1E52" w:rsidRDefault="002A1E52" w:rsidP="00496781">
      <w:pPr>
        <w:rPr>
          <w:rFonts w:ascii="Times New Roman" w:hAnsi="Times New Roman" w:cs="Times New Roman"/>
          <w:sz w:val="32"/>
          <w:szCs w:val="28"/>
        </w:rPr>
      </w:pPr>
      <w:r w:rsidRPr="00102312">
        <w:rPr>
          <w:rFonts w:ascii="Times New Roman" w:hAnsi="Times New Roman" w:cs="Times New Roman"/>
          <w:color w:val="00FF00"/>
          <w:sz w:val="28"/>
          <w:szCs w:val="28"/>
          <w:highlight w:val="black"/>
          <w:lang w:val="en-US"/>
        </w:rPr>
        <w:t>Halt</w:t>
      </w:r>
      <w:r w:rsidRPr="002A1E52">
        <w:rPr>
          <w:rFonts w:ascii="Times New Roman" w:hAnsi="Times New Roman" w:cs="Times New Roman"/>
          <w:sz w:val="32"/>
          <w:szCs w:val="28"/>
        </w:rPr>
        <w:t xml:space="preserve"> – </w:t>
      </w:r>
      <w:r>
        <w:rPr>
          <w:rFonts w:ascii="Times New Roman" w:hAnsi="Times New Roman" w:cs="Times New Roman"/>
          <w:sz w:val="32"/>
          <w:szCs w:val="28"/>
        </w:rPr>
        <w:t>выключение компьютера, после чего питание нужно выключать в ручную</w:t>
      </w:r>
    </w:p>
    <w:p w14:paraId="2DDB6760" w14:textId="7D70A8EE" w:rsidR="002A1E52" w:rsidRDefault="002A1E52" w:rsidP="00496781">
      <w:pPr>
        <w:rPr>
          <w:rFonts w:ascii="Times New Roman" w:hAnsi="Times New Roman" w:cs="Times New Roman"/>
          <w:sz w:val="32"/>
          <w:szCs w:val="28"/>
        </w:rPr>
      </w:pPr>
      <w:r w:rsidRPr="00102312">
        <w:rPr>
          <w:rFonts w:ascii="Times New Roman" w:hAnsi="Times New Roman" w:cs="Times New Roman"/>
          <w:color w:val="00FF00"/>
          <w:sz w:val="28"/>
          <w:szCs w:val="28"/>
          <w:highlight w:val="black"/>
          <w:lang w:val="en-US"/>
        </w:rPr>
        <w:t>Reboot</w:t>
      </w:r>
      <w:r w:rsidRPr="002A1E52">
        <w:rPr>
          <w:rFonts w:ascii="Times New Roman" w:hAnsi="Times New Roman" w:cs="Times New Roman"/>
          <w:sz w:val="32"/>
          <w:szCs w:val="28"/>
        </w:rPr>
        <w:t xml:space="preserve"> – </w:t>
      </w:r>
      <w:r>
        <w:rPr>
          <w:rFonts w:ascii="Times New Roman" w:hAnsi="Times New Roman" w:cs="Times New Roman"/>
          <w:sz w:val="32"/>
          <w:szCs w:val="28"/>
        </w:rPr>
        <w:t>перезагрузка компьютера</w:t>
      </w:r>
    </w:p>
    <w:p w14:paraId="182924AC" w14:textId="21B4C864" w:rsidR="002A1E52" w:rsidRDefault="002A1E52" w:rsidP="00496781">
      <w:pPr>
        <w:rPr>
          <w:rFonts w:ascii="Times New Roman" w:hAnsi="Times New Roman" w:cs="Times New Roman"/>
          <w:sz w:val="32"/>
          <w:szCs w:val="28"/>
        </w:rPr>
      </w:pPr>
      <w:r w:rsidRPr="00102312">
        <w:rPr>
          <w:rFonts w:ascii="Times New Roman" w:hAnsi="Times New Roman" w:cs="Times New Roman"/>
          <w:color w:val="00FF00"/>
          <w:sz w:val="28"/>
          <w:szCs w:val="28"/>
          <w:highlight w:val="black"/>
          <w:lang w:val="en-US"/>
        </w:rPr>
        <w:lastRenderedPageBreak/>
        <w:t>Shutdown</w:t>
      </w:r>
      <w:r w:rsidRPr="002A1E52">
        <w:rPr>
          <w:rFonts w:ascii="Times New Roman" w:hAnsi="Times New Roman" w:cs="Times New Roman"/>
          <w:sz w:val="32"/>
          <w:szCs w:val="28"/>
        </w:rPr>
        <w:t xml:space="preserve"> – </w:t>
      </w:r>
      <w:r>
        <w:rPr>
          <w:rFonts w:ascii="Times New Roman" w:hAnsi="Times New Roman" w:cs="Times New Roman"/>
          <w:sz w:val="32"/>
          <w:szCs w:val="28"/>
        </w:rPr>
        <w:t>запланированное выключение. Данная команда может выполнять все, что и две предыдущие команды, но является более гибкой</w:t>
      </w:r>
    </w:p>
    <w:p w14:paraId="41D1132A" w14:textId="47563D83" w:rsidR="00102312" w:rsidRPr="00102312" w:rsidRDefault="00102312" w:rsidP="00496781">
      <w:pPr>
        <w:rPr>
          <w:rFonts w:ascii="Times New Roman" w:hAnsi="Times New Roman" w:cs="Times New Roman"/>
          <w:sz w:val="32"/>
          <w:szCs w:val="28"/>
        </w:rPr>
      </w:pPr>
      <w:proofErr w:type="spellStart"/>
      <w:r w:rsidRPr="00102312">
        <w:rPr>
          <w:rFonts w:ascii="Times New Roman" w:hAnsi="Times New Roman" w:cs="Times New Roman"/>
          <w:color w:val="00FF00"/>
          <w:sz w:val="28"/>
          <w:szCs w:val="28"/>
          <w:highlight w:val="black"/>
          <w:lang w:val="en-US"/>
        </w:rPr>
        <w:t>Runlevel</w:t>
      </w:r>
      <w:proofErr w:type="spellEnd"/>
      <w:r w:rsidRPr="00CD27B6">
        <w:rPr>
          <w:rFonts w:ascii="Times New Roman" w:hAnsi="Times New Roman" w:cs="Times New Roman"/>
          <w:sz w:val="32"/>
          <w:szCs w:val="28"/>
        </w:rPr>
        <w:t xml:space="preserve"> – </w:t>
      </w:r>
      <w:r>
        <w:rPr>
          <w:rFonts w:ascii="Times New Roman" w:hAnsi="Times New Roman" w:cs="Times New Roman"/>
          <w:sz w:val="32"/>
          <w:szCs w:val="28"/>
        </w:rPr>
        <w:t xml:space="preserve">просмотр текущего уровня инициализации </w:t>
      </w:r>
    </w:p>
    <w:p w14:paraId="62945485" w14:textId="28CDFB8E" w:rsidR="009119EF" w:rsidRPr="009119EF" w:rsidRDefault="009119EF" w:rsidP="00496781">
      <w:pPr>
        <w:rPr>
          <w:rFonts w:ascii="Times New Roman" w:hAnsi="Times New Roman" w:cs="Times New Roman"/>
          <w:b/>
          <w:sz w:val="32"/>
          <w:szCs w:val="28"/>
        </w:rPr>
      </w:pPr>
      <w:r w:rsidRPr="009119EF">
        <w:rPr>
          <w:rFonts w:ascii="Times New Roman" w:hAnsi="Times New Roman" w:cs="Times New Roman"/>
          <w:b/>
          <w:sz w:val="32"/>
          <w:szCs w:val="28"/>
        </w:rPr>
        <w:t>Службы</w:t>
      </w:r>
    </w:p>
    <w:p w14:paraId="6F7B6780" w14:textId="0CF5D389" w:rsidR="009119EF" w:rsidRPr="009119EF" w:rsidRDefault="009119EF" w:rsidP="00496781">
      <w:pPr>
        <w:rPr>
          <w:rFonts w:ascii="Times New Roman" w:hAnsi="Times New Roman" w:cs="Times New Roman"/>
          <w:sz w:val="32"/>
          <w:szCs w:val="28"/>
        </w:rPr>
      </w:pPr>
      <w:r>
        <w:rPr>
          <w:rFonts w:ascii="Times New Roman" w:hAnsi="Times New Roman" w:cs="Times New Roman"/>
          <w:sz w:val="32"/>
          <w:szCs w:val="28"/>
        </w:rPr>
        <w:t xml:space="preserve">Все скрипты, запускаемы при старте системы лежат в папке </w:t>
      </w:r>
      <w:r w:rsidRPr="009119EF">
        <w:rPr>
          <w:rFonts w:ascii="Times New Roman" w:hAnsi="Times New Roman" w:cs="Times New Roman"/>
          <w:sz w:val="32"/>
          <w:szCs w:val="28"/>
        </w:rPr>
        <w:t>/</w:t>
      </w:r>
      <w:proofErr w:type="spellStart"/>
      <w:r>
        <w:rPr>
          <w:rFonts w:ascii="Times New Roman" w:hAnsi="Times New Roman" w:cs="Times New Roman"/>
          <w:sz w:val="32"/>
          <w:szCs w:val="28"/>
          <w:lang w:val="en-US"/>
        </w:rPr>
        <w:t>etc</w:t>
      </w:r>
      <w:proofErr w:type="spellEnd"/>
      <w:r w:rsidRPr="009119EF">
        <w:rPr>
          <w:rFonts w:ascii="Times New Roman" w:hAnsi="Times New Roman" w:cs="Times New Roman"/>
          <w:sz w:val="32"/>
          <w:szCs w:val="28"/>
        </w:rPr>
        <w:t>/</w:t>
      </w:r>
      <w:proofErr w:type="spellStart"/>
      <w:r>
        <w:rPr>
          <w:rFonts w:ascii="Times New Roman" w:hAnsi="Times New Roman" w:cs="Times New Roman"/>
          <w:sz w:val="32"/>
          <w:szCs w:val="28"/>
          <w:lang w:val="en-US"/>
        </w:rPr>
        <w:t>init</w:t>
      </w:r>
      <w:proofErr w:type="spellEnd"/>
      <w:r w:rsidRPr="009119EF">
        <w:rPr>
          <w:rFonts w:ascii="Times New Roman" w:hAnsi="Times New Roman" w:cs="Times New Roman"/>
          <w:sz w:val="32"/>
          <w:szCs w:val="28"/>
        </w:rPr>
        <w:t>.</w:t>
      </w:r>
      <w:r>
        <w:rPr>
          <w:rFonts w:ascii="Times New Roman" w:hAnsi="Times New Roman" w:cs="Times New Roman"/>
          <w:sz w:val="32"/>
          <w:szCs w:val="28"/>
          <w:lang w:val="en-US"/>
        </w:rPr>
        <w:t>d</w:t>
      </w:r>
    </w:p>
    <w:p w14:paraId="4F83C3A8" w14:textId="5161CF1B" w:rsidR="009119EF" w:rsidRPr="00CD27B6" w:rsidRDefault="009119EF" w:rsidP="00496781">
      <w:pPr>
        <w:rPr>
          <w:rFonts w:ascii="Times New Roman" w:hAnsi="Times New Roman" w:cs="Times New Roman"/>
          <w:sz w:val="32"/>
          <w:szCs w:val="28"/>
          <w:lang w:val="en-US"/>
        </w:rPr>
      </w:pPr>
      <w:r>
        <w:rPr>
          <w:rFonts w:ascii="Times New Roman" w:hAnsi="Times New Roman" w:cs="Times New Roman"/>
          <w:sz w:val="32"/>
          <w:szCs w:val="28"/>
        </w:rPr>
        <w:t>Остановка</w:t>
      </w:r>
      <w:r w:rsidRPr="00CD27B6">
        <w:rPr>
          <w:rFonts w:ascii="Times New Roman" w:hAnsi="Times New Roman" w:cs="Times New Roman"/>
          <w:sz w:val="32"/>
          <w:szCs w:val="28"/>
          <w:lang w:val="en-US"/>
        </w:rPr>
        <w:t xml:space="preserve"> </w:t>
      </w:r>
      <w:r>
        <w:rPr>
          <w:rFonts w:ascii="Times New Roman" w:hAnsi="Times New Roman" w:cs="Times New Roman"/>
          <w:sz w:val="32"/>
          <w:szCs w:val="28"/>
        </w:rPr>
        <w:t>службы</w:t>
      </w:r>
      <w:r w:rsidRPr="00CD27B6">
        <w:rPr>
          <w:rFonts w:ascii="Times New Roman" w:hAnsi="Times New Roman" w:cs="Times New Roman"/>
          <w:sz w:val="32"/>
          <w:szCs w:val="28"/>
          <w:lang w:val="en-US"/>
        </w:rPr>
        <w:t>:</w:t>
      </w:r>
    </w:p>
    <w:p w14:paraId="3053217E" w14:textId="53046B2F" w:rsidR="009119EF" w:rsidRPr="00CD27B6" w:rsidRDefault="009119EF" w:rsidP="00496781">
      <w:pPr>
        <w:rPr>
          <w:rFonts w:ascii="Times New Roman" w:hAnsi="Times New Roman" w:cs="Times New Roman"/>
          <w:color w:val="00FF00"/>
          <w:sz w:val="28"/>
          <w:szCs w:val="28"/>
          <w:highlight w:val="black"/>
          <w:lang w:val="en-US"/>
        </w:rPr>
      </w:pPr>
      <w:proofErr w:type="gramStart"/>
      <w:r w:rsidRPr="00CD27B6">
        <w:rPr>
          <w:rFonts w:ascii="Times New Roman" w:hAnsi="Times New Roman" w:cs="Times New Roman"/>
          <w:color w:val="00FF00"/>
          <w:sz w:val="28"/>
          <w:szCs w:val="28"/>
          <w:highlight w:val="black"/>
          <w:lang w:val="en-US"/>
        </w:rPr>
        <w:t>./</w:t>
      </w:r>
      <w:proofErr w:type="gramEnd"/>
      <w:r w:rsidRPr="009119EF">
        <w:rPr>
          <w:rFonts w:ascii="Times New Roman" w:hAnsi="Times New Roman" w:cs="Times New Roman"/>
          <w:color w:val="00FF00"/>
          <w:sz w:val="28"/>
          <w:szCs w:val="28"/>
          <w:highlight w:val="black"/>
          <w:lang w:val="en-US"/>
        </w:rPr>
        <w:t>network</w:t>
      </w:r>
      <w:r w:rsidRPr="00CD27B6">
        <w:rPr>
          <w:rFonts w:ascii="Times New Roman" w:hAnsi="Times New Roman" w:cs="Times New Roman"/>
          <w:color w:val="00FF00"/>
          <w:sz w:val="28"/>
          <w:szCs w:val="28"/>
          <w:highlight w:val="black"/>
          <w:lang w:val="en-US"/>
        </w:rPr>
        <w:t xml:space="preserve"> </w:t>
      </w:r>
      <w:r w:rsidRPr="009119EF">
        <w:rPr>
          <w:rFonts w:ascii="Times New Roman" w:hAnsi="Times New Roman" w:cs="Times New Roman"/>
          <w:color w:val="00FF00"/>
          <w:sz w:val="28"/>
          <w:szCs w:val="28"/>
          <w:highlight w:val="black"/>
          <w:lang w:val="en-US"/>
        </w:rPr>
        <w:t>stop</w:t>
      </w:r>
    </w:p>
    <w:p w14:paraId="3561FCDB" w14:textId="04C2D03E" w:rsidR="009119EF" w:rsidRPr="009119EF" w:rsidRDefault="009119EF" w:rsidP="00496781">
      <w:pPr>
        <w:rPr>
          <w:rFonts w:ascii="Times New Roman" w:hAnsi="Times New Roman" w:cs="Times New Roman"/>
          <w:color w:val="00FF00"/>
          <w:sz w:val="28"/>
          <w:szCs w:val="28"/>
          <w:highlight w:val="black"/>
          <w:lang w:val="en-US"/>
        </w:rPr>
      </w:pPr>
      <w:r>
        <w:rPr>
          <w:rFonts w:ascii="Times New Roman" w:hAnsi="Times New Roman" w:cs="Times New Roman"/>
          <w:color w:val="00FF00"/>
          <w:sz w:val="28"/>
          <w:szCs w:val="28"/>
          <w:highlight w:val="black"/>
          <w:lang w:val="en-US"/>
        </w:rPr>
        <w:t>Service network stop</w:t>
      </w:r>
    </w:p>
    <w:p w14:paraId="6881B4DD" w14:textId="62870121" w:rsidR="009119EF" w:rsidRDefault="009119EF" w:rsidP="00496781">
      <w:pPr>
        <w:rPr>
          <w:rFonts w:ascii="Times New Roman" w:hAnsi="Times New Roman" w:cs="Times New Roman"/>
          <w:sz w:val="32"/>
          <w:szCs w:val="28"/>
        </w:rPr>
      </w:pPr>
      <w:proofErr w:type="gramStart"/>
      <w:r w:rsidRPr="00CD27B6">
        <w:rPr>
          <w:rFonts w:ascii="Times New Roman" w:hAnsi="Times New Roman" w:cs="Times New Roman"/>
          <w:color w:val="00FF00"/>
          <w:sz w:val="28"/>
          <w:szCs w:val="28"/>
          <w:highlight w:val="black"/>
        </w:rPr>
        <w:t>./</w:t>
      </w:r>
      <w:proofErr w:type="gramEnd"/>
      <w:r w:rsidRPr="00CD27B6">
        <w:rPr>
          <w:rFonts w:ascii="Times New Roman" w:hAnsi="Times New Roman" w:cs="Times New Roman"/>
          <w:sz w:val="32"/>
          <w:szCs w:val="28"/>
        </w:rPr>
        <w:t xml:space="preserve"> </w:t>
      </w:r>
      <w:r>
        <w:rPr>
          <w:rFonts w:ascii="Times New Roman" w:hAnsi="Times New Roman" w:cs="Times New Roman"/>
          <w:sz w:val="32"/>
          <w:szCs w:val="28"/>
        </w:rPr>
        <w:t>- запуск из текущей директории</w:t>
      </w:r>
    </w:p>
    <w:p w14:paraId="589D86E5" w14:textId="1C5BAC5F" w:rsidR="009119EF" w:rsidRDefault="009119EF" w:rsidP="00496781">
      <w:pPr>
        <w:rPr>
          <w:rFonts w:ascii="Times New Roman" w:hAnsi="Times New Roman" w:cs="Times New Roman"/>
          <w:sz w:val="32"/>
          <w:szCs w:val="28"/>
        </w:rPr>
      </w:pPr>
      <w:r>
        <w:rPr>
          <w:rFonts w:ascii="Times New Roman" w:hAnsi="Times New Roman" w:cs="Times New Roman"/>
          <w:sz w:val="32"/>
          <w:szCs w:val="28"/>
        </w:rPr>
        <w:t>Запуск службы:</w:t>
      </w:r>
    </w:p>
    <w:p w14:paraId="52DEA9C1" w14:textId="31E55604" w:rsidR="009119EF" w:rsidRPr="00CD27B6" w:rsidRDefault="009119EF" w:rsidP="009119EF">
      <w:pPr>
        <w:rPr>
          <w:rFonts w:ascii="Times New Roman" w:hAnsi="Times New Roman" w:cs="Times New Roman"/>
          <w:color w:val="00FF00"/>
          <w:sz w:val="28"/>
          <w:szCs w:val="28"/>
          <w:highlight w:val="black"/>
        </w:rPr>
      </w:pPr>
      <w:proofErr w:type="gramStart"/>
      <w:r w:rsidRPr="00CD27B6">
        <w:rPr>
          <w:rFonts w:ascii="Times New Roman" w:hAnsi="Times New Roman" w:cs="Times New Roman"/>
          <w:color w:val="00FF00"/>
          <w:sz w:val="28"/>
          <w:szCs w:val="28"/>
          <w:highlight w:val="black"/>
        </w:rPr>
        <w:t>./</w:t>
      </w:r>
      <w:proofErr w:type="gramEnd"/>
      <w:r w:rsidRPr="009119EF">
        <w:rPr>
          <w:rFonts w:ascii="Times New Roman" w:hAnsi="Times New Roman" w:cs="Times New Roman"/>
          <w:color w:val="00FF00"/>
          <w:sz w:val="28"/>
          <w:szCs w:val="28"/>
          <w:highlight w:val="black"/>
          <w:lang w:val="en-US"/>
        </w:rPr>
        <w:t>network</w:t>
      </w:r>
      <w:r w:rsidRPr="00CD27B6">
        <w:rPr>
          <w:rFonts w:ascii="Times New Roman" w:hAnsi="Times New Roman" w:cs="Times New Roman"/>
          <w:color w:val="00FF00"/>
          <w:sz w:val="28"/>
          <w:szCs w:val="28"/>
          <w:highlight w:val="black"/>
        </w:rPr>
        <w:t xml:space="preserve"> </w:t>
      </w:r>
      <w:r>
        <w:rPr>
          <w:rFonts w:ascii="Times New Roman" w:hAnsi="Times New Roman" w:cs="Times New Roman"/>
          <w:color w:val="00FF00"/>
          <w:sz w:val="28"/>
          <w:szCs w:val="28"/>
          <w:highlight w:val="black"/>
          <w:lang w:val="en-US"/>
        </w:rPr>
        <w:t>start</w:t>
      </w:r>
    </w:p>
    <w:p w14:paraId="40BB8E60" w14:textId="3A4D1C54" w:rsidR="009119EF" w:rsidRPr="00CD27B6" w:rsidRDefault="009119EF" w:rsidP="009119EF">
      <w:pPr>
        <w:rPr>
          <w:rFonts w:ascii="Times New Roman" w:hAnsi="Times New Roman" w:cs="Times New Roman"/>
          <w:color w:val="00FF00"/>
          <w:sz w:val="28"/>
          <w:szCs w:val="28"/>
          <w:highlight w:val="black"/>
        </w:rPr>
      </w:pPr>
      <w:r>
        <w:rPr>
          <w:rFonts w:ascii="Times New Roman" w:hAnsi="Times New Roman" w:cs="Times New Roman"/>
          <w:color w:val="00FF00"/>
          <w:sz w:val="28"/>
          <w:szCs w:val="28"/>
          <w:highlight w:val="black"/>
          <w:lang w:val="en-US"/>
        </w:rPr>
        <w:t>Service</w:t>
      </w:r>
      <w:r w:rsidRPr="00CD27B6">
        <w:rPr>
          <w:rFonts w:ascii="Times New Roman" w:hAnsi="Times New Roman" w:cs="Times New Roman"/>
          <w:color w:val="00FF00"/>
          <w:sz w:val="28"/>
          <w:szCs w:val="28"/>
          <w:highlight w:val="black"/>
        </w:rPr>
        <w:t xml:space="preserve"> </w:t>
      </w:r>
      <w:r>
        <w:rPr>
          <w:rFonts w:ascii="Times New Roman" w:hAnsi="Times New Roman" w:cs="Times New Roman"/>
          <w:color w:val="00FF00"/>
          <w:sz w:val="28"/>
          <w:szCs w:val="28"/>
          <w:highlight w:val="black"/>
          <w:lang w:val="en-US"/>
        </w:rPr>
        <w:t>network</w:t>
      </w:r>
      <w:r w:rsidRPr="00CD27B6">
        <w:rPr>
          <w:rFonts w:ascii="Times New Roman" w:hAnsi="Times New Roman" w:cs="Times New Roman"/>
          <w:color w:val="00FF00"/>
          <w:sz w:val="28"/>
          <w:szCs w:val="28"/>
          <w:highlight w:val="black"/>
        </w:rPr>
        <w:t xml:space="preserve"> </w:t>
      </w:r>
      <w:r>
        <w:rPr>
          <w:rFonts w:ascii="Times New Roman" w:hAnsi="Times New Roman" w:cs="Times New Roman"/>
          <w:color w:val="00FF00"/>
          <w:sz w:val="28"/>
          <w:szCs w:val="28"/>
          <w:highlight w:val="black"/>
          <w:lang w:val="en-US"/>
        </w:rPr>
        <w:t>start</w:t>
      </w:r>
    </w:p>
    <w:p w14:paraId="03F0876A" w14:textId="615DCB2E" w:rsidR="009119EF" w:rsidRPr="00102312" w:rsidRDefault="00102312" w:rsidP="00496781">
      <w:pPr>
        <w:rPr>
          <w:rFonts w:ascii="Times New Roman" w:hAnsi="Times New Roman" w:cs="Times New Roman"/>
          <w:sz w:val="32"/>
          <w:szCs w:val="28"/>
        </w:rPr>
      </w:pPr>
      <w:r w:rsidRPr="00102312">
        <w:rPr>
          <w:rFonts w:ascii="Times New Roman" w:hAnsi="Times New Roman" w:cs="Times New Roman"/>
          <w:color w:val="00FF00"/>
          <w:sz w:val="28"/>
          <w:szCs w:val="28"/>
          <w:highlight w:val="black"/>
          <w:lang w:val="en-US"/>
        </w:rPr>
        <w:t>Service</w:t>
      </w:r>
      <w:r w:rsidRPr="00CD27B6">
        <w:rPr>
          <w:rFonts w:ascii="Times New Roman" w:hAnsi="Times New Roman" w:cs="Times New Roman"/>
          <w:color w:val="00FF00"/>
          <w:sz w:val="28"/>
          <w:szCs w:val="28"/>
          <w:highlight w:val="black"/>
        </w:rPr>
        <w:t xml:space="preserve"> </w:t>
      </w:r>
      <w:r w:rsidRPr="00102312">
        <w:rPr>
          <w:rFonts w:ascii="Times New Roman" w:hAnsi="Times New Roman" w:cs="Times New Roman"/>
          <w:color w:val="00FF00"/>
          <w:sz w:val="28"/>
          <w:szCs w:val="28"/>
          <w:highlight w:val="black"/>
          <w:lang w:val="en-US"/>
        </w:rPr>
        <w:t>reload</w:t>
      </w:r>
      <w:r w:rsidRPr="00102312">
        <w:rPr>
          <w:rFonts w:ascii="Times New Roman" w:hAnsi="Times New Roman" w:cs="Times New Roman"/>
          <w:sz w:val="32"/>
          <w:szCs w:val="28"/>
        </w:rPr>
        <w:t xml:space="preserve"> –</w:t>
      </w:r>
      <w:r>
        <w:rPr>
          <w:rFonts w:ascii="Times New Roman" w:hAnsi="Times New Roman" w:cs="Times New Roman"/>
          <w:sz w:val="32"/>
          <w:szCs w:val="28"/>
        </w:rPr>
        <w:t>перезапуск с учетом изменений конфигурационных файлов</w:t>
      </w:r>
    </w:p>
    <w:p w14:paraId="7C7EEFEE" w14:textId="7FEC1DED" w:rsidR="002D77FB" w:rsidRPr="009119EF" w:rsidRDefault="002D77FB" w:rsidP="00496781">
      <w:pPr>
        <w:rPr>
          <w:rFonts w:ascii="Times New Roman" w:hAnsi="Times New Roman" w:cs="Times New Roman"/>
          <w:b/>
          <w:sz w:val="36"/>
          <w:szCs w:val="28"/>
        </w:rPr>
      </w:pPr>
      <w:proofErr w:type="spellStart"/>
      <w:r w:rsidRPr="009119EF">
        <w:rPr>
          <w:rFonts w:ascii="Times New Roman" w:hAnsi="Times New Roman" w:cs="Times New Roman"/>
          <w:b/>
          <w:sz w:val="36"/>
          <w:szCs w:val="28"/>
          <w:lang w:val="en-US"/>
        </w:rPr>
        <w:t>SystemD</w:t>
      </w:r>
      <w:proofErr w:type="spellEnd"/>
    </w:p>
    <w:p w14:paraId="7EDC2330" w14:textId="03660DC9" w:rsidR="00A50E18" w:rsidRDefault="00A50E18" w:rsidP="00496781">
      <w:pPr>
        <w:rPr>
          <w:rFonts w:ascii="Times New Roman" w:hAnsi="Times New Roman" w:cs="Times New Roman"/>
          <w:sz w:val="32"/>
          <w:szCs w:val="28"/>
        </w:rPr>
      </w:pPr>
      <w:r>
        <w:rPr>
          <w:rFonts w:ascii="Times New Roman" w:hAnsi="Times New Roman" w:cs="Times New Roman"/>
          <w:sz w:val="32"/>
          <w:szCs w:val="28"/>
        </w:rPr>
        <w:t xml:space="preserve">В данном стеле </w:t>
      </w:r>
      <w:proofErr w:type="spellStart"/>
      <w:r>
        <w:rPr>
          <w:rFonts w:ascii="Times New Roman" w:hAnsi="Times New Roman" w:cs="Times New Roman"/>
          <w:sz w:val="32"/>
          <w:szCs w:val="28"/>
          <w:lang w:val="en-US"/>
        </w:rPr>
        <w:t>init</w:t>
      </w:r>
      <w:proofErr w:type="spellEnd"/>
      <w:r w:rsidRPr="00A50E18">
        <w:rPr>
          <w:rFonts w:ascii="Times New Roman" w:hAnsi="Times New Roman" w:cs="Times New Roman"/>
          <w:sz w:val="32"/>
          <w:szCs w:val="28"/>
        </w:rPr>
        <w:t xml:space="preserve"> </w:t>
      </w:r>
      <w:r>
        <w:rPr>
          <w:rFonts w:ascii="Times New Roman" w:hAnsi="Times New Roman" w:cs="Times New Roman"/>
          <w:sz w:val="32"/>
          <w:szCs w:val="28"/>
        </w:rPr>
        <w:t>является родительским процессом инициализации системы в ускоренном режиме, за счет параллельного запуска задач.</w:t>
      </w:r>
    </w:p>
    <w:p w14:paraId="52829811" w14:textId="2E530A64" w:rsidR="00102312" w:rsidRDefault="00102312" w:rsidP="00496781">
      <w:pPr>
        <w:rPr>
          <w:rFonts w:ascii="Times New Roman" w:hAnsi="Times New Roman" w:cs="Times New Roman"/>
          <w:sz w:val="32"/>
          <w:szCs w:val="28"/>
        </w:rPr>
      </w:pPr>
      <w:r>
        <w:rPr>
          <w:rFonts w:ascii="Times New Roman" w:hAnsi="Times New Roman" w:cs="Times New Roman"/>
          <w:sz w:val="32"/>
          <w:szCs w:val="28"/>
        </w:rPr>
        <w:t xml:space="preserve">Стиль работы инициализации </w:t>
      </w:r>
      <w:proofErr w:type="spellStart"/>
      <w:r>
        <w:rPr>
          <w:rFonts w:ascii="Times New Roman" w:hAnsi="Times New Roman" w:cs="Times New Roman"/>
          <w:sz w:val="32"/>
          <w:szCs w:val="28"/>
          <w:lang w:val="en-US"/>
        </w:rPr>
        <w:t>Systemd</w:t>
      </w:r>
      <w:proofErr w:type="spellEnd"/>
      <w:r w:rsidRPr="00102312">
        <w:rPr>
          <w:rFonts w:ascii="Times New Roman" w:hAnsi="Times New Roman" w:cs="Times New Roman"/>
          <w:sz w:val="32"/>
          <w:szCs w:val="28"/>
        </w:rPr>
        <w:t xml:space="preserve"> </w:t>
      </w:r>
      <w:r>
        <w:rPr>
          <w:rFonts w:ascii="Times New Roman" w:hAnsi="Times New Roman" w:cs="Times New Roman"/>
          <w:sz w:val="32"/>
          <w:szCs w:val="28"/>
        </w:rPr>
        <w:t xml:space="preserve">работает с такими понятиями как </w:t>
      </w:r>
      <w:r>
        <w:rPr>
          <w:rFonts w:ascii="Times New Roman" w:hAnsi="Times New Roman" w:cs="Times New Roman"/>
          <w:b/>
          <w:sz w:val="32"/>
          <w:szCs w:val="28"/>
        </w:rPr>
        <w:t xml:space="preserve">юниты </w:t>
      </w:r>
      <w:r>
        <w:rPr>
          <w:rFonts w:ascii="Times New Roman" w:hAnsi="Times New Roman" w:cs="Times New Roman"/>
          <w:sz w:val="32"/>
          <w:szCs w:val="28"/>
        </w:rPr>
        <w:t xml:space="preserve">и </w:t>
      </w:r>
      <w:proofErr w:type="spellStart"/>
      <w:r>
        <w:rPr>
          <w:rFonts w:ascii="Times New Roman" w:hAnsi="Times New Roman" w:cs="Times New Roman"/>
          <w:b/>
          <w:sz w:val="32"/>
          <w:szCs w:val="28"/>
        </w:rPr>
        <w:t>таргеты</w:t>
      </w:r>
      <w:proofErr w:type="spellEnd"/>
      <w:r>
        <w:rPr>
          <w:rFonts w:ascii="Times New Roman" w:hAnsi="Times New Roman" w:cs="Times New Roman"/>
          <w:b/>
          <w:sz w:val="32"/>
          <w:szCs w:val="28"/>
        </w:rPr>
        <w:t>.</w:t>
      </w:r>
    </w:p>
    <w:p w14:paraId="3571F6AE" w14:textId="6EA3B6D6" w:rsidR="00102312" w:rsidRPr="00CD27B6" w:rsidRDefault="00102312" w:rsidP="00496781">
      <w:pPr>
        <w:rPr>
          <w:rFonts w:ascii="Times New Roman" w:hAnsi="Times New Roman" w:cs="Times New Roman"/>
          <w:b/>
          <w:sz w:val="32"/>
          <w:szCs w:val="28"/>
        </w:rPr>
      </w:pPr>
      <w:r>
        <w:rPr>
          <w:rFonts w:ascii="Times New Roman" w:hAnsi="Times New Roman" w:cs="Times New Roman"/>
          <w:b/>
          <w:sz w:val="32"/>
          <w:szCs w:val="28"/>
          <w:lang w:val="en-US"/>
        </w:rPr>
        <w:t>Units</w:t>
      </w:r>
    </w:p>
    <w:p w14:paraId="2E5FC5FD" w14:textId="7956B6A5" w:rsidR="0020507A" w:rsidRPr="0020507A" w:rsidRDefault="0020507A" w:rsidP="00496781">
      <w:pPr>
        <w:rPr>
          <w:rFonts w:ascii="Times New Roman" w:hAnsi="Times New Roman" w:cs="Times New Roman"/>
          <w:sz w:val="32"/>
          <w:szCs w:val="28"/>
        </w:rPr>
      </w:pPr>
      <w:r w:rsidRPr="0020507A">
        <w:rPr>
          <w:rFonts w:ascii="Times New Roman" w:hAnsi="Times New Roman" w:cs="Times New Roman"/>
          <w:b/>
          <w:color w:val="00B0F0"/>
          <w:sz w:val="32"/>
          <w:szCs w:val="28"/>
        </w:rPr>
        <w:t>Юнит</w:t>
      </w:r>
      <w:r>
        <w:rPr>
          <w:rFonts w:ascii="Times New Roman" w:hAnsi="Times New Roman" w:cs="Times New Roman"/>
          <w:b/>
          <w:sz w:val="32"/>
          <w:szCs w:val="28"/>
        </w:rPr>
        <w:t xml:space="preserve"> – </w:t>
      </w:r>
      <w:r>
        <w:rPr>
          <w:rFonts w:ascii="Times New Roman" w:hAnsi="Times New Roman" w:cs="Times New Roman"/>
          <w:sz w:val="32"/>
          <w:szCs w:val="28"/>
        </w:rPr>
        <w:t xml:space="preserve">это текстовый </w:t>
      </w:r>
      <w:proofErr w:type="spellStart"/>
      <w:r>
        <w:rPr>
          <w:rFonts w:ascii="Times New Roman" w:hAnsi="Times New Roman" w:cs="Times New Roman"/>
          <w:sz w:val="32"/>
          <w:szCs w:val="28"/>
          <w:lang w:val="en-US"/>
        </w:rPr>
        <w:t>ini</w:t>
      </w:r>
      <w:proofErr w:type="spellEnd"/>
      <w:r w:rsidRPr="0020507A">
        <w:rPr>
          <w:rFonts w:ascii="Times New Roman" w:hAnsi="Times New Roman" w:cs="Times New Roman"/>
          <w:sz w:val="32"/>
          <w:szCs w:val="28"/>
        </w:rPr>
        <w:t>-</w:t>
      </w:r>
      <w:r>
        <w:rPr>
          <w:rFonts w:ascii="Times New Roman" w:hAnsi="Times New Roman" w:cs="Times New Roman"/>
          <w:sz w:val="32"/>
          <w:szCs w:val="28"/>
        </w:rPr>
        <w:t>файл с описанием. Файл разделен на секции, внутри секции задаются параметры.</w:t>
      </w:r>
    </w:p>
    <w:p w14:paraId="6889197D" w14:textId="35042A89" w:rsidR="00102312" w:rsidRPr="00102312" w:rsidRDefault="00102312" w:rsidP="00102312">
      <w:pPr>
        <w:pStyle w:val="a7"/>
        <w:numPr>
          <w:ilvl w:val="0"/>
          <w:numId w:val="21"/>
        </w:numPr>
        <w:rPr>
          <w:rFonts w:ascii="Times New Roman" w:hAnsi="Times New Roman" w:cs="Times New Roman"/>
          <w:b/>
          <w:sz w:val="32"/>
          <w:szCs w:val="28"/>
          <w:lang w:val="en-US"/>
        </w:rPr>
      </w:pPr>
      <w:r>
        <w:rPr>
          <w:rFonts w:ascii="Times New Roman" w:hAnsi="Times New Roman" w:cs="Times New Roman"/>
          <w:b/>
          <w:sz w:val="32"/>
          <w:szCs w:val="28"/>
          <w:lang w:val="en-US"/>
        </w:rPr>
        <w:t>Service –</w:t>
      </w:r>
      <w:r>
        <w:rPr>
          <w:rFonts w:ascii="Times New Roman" w:hAnsi="Times New Roman" w:cs="Times New Roman"/>
          <w:b/>
          <w:sz w:val="32"/>
          <w:szCs w:val="28"/>
        </w:rPr>
        <w:t xml:space="preserve"> </w:t>
      </w:r>
      <w:r>
        <w:rPr>
          <w:rFonts w:ascii="Times New Roman" w:hAnsi="Times New Roman" w:cs="Times New Roman"/>
          <w:sz w:val="32"/>
          <w:szCs w:val="28"/>
        </w:rPr>
        <w:t>службы</w:t>
      </w:r>
    </w:p>
    <w:p w14:paraId="715D3105" w14:textId="715E8472" w:rsidR="00102312" w:rsidRPr="00102312" w:rsidRDefault="00102312" w:rsidP="00102312">
      <w:pPr>
        <w:pStyle w:val="a7"/>
        <w:numPr>
          <w:ilvl w:val="0"/>
          <w:numId w:val="21"/>
        </w:numPr>
        <w:rPr>
          <w:rFonts w:ascii="Times New Roman" w:hAnsi="Times New Roman" w:cs="Times New Roman"/>
          <w:b/>
          <w:sz w:val="32"/>
          <w:szCs w:val="28"/>
          <w:lang w:val="en-US"/>
        </w:rPr>
      </w:pPr>
      <w:r>
        <w:rPr>
          <w:rFonts w:ascii="Times New Roman" w:hAnsi="Times New Roman" w:cs="Times New Roman"/>
          <w:b/>
          <w:sz w:val="32"/>
          <w:szCs w:val="28"/>
          <w:lang w:val="en-US"/>
        </w:rPr>
        <w:t xml:space="preserve">mount – </w:t>
      </w:r>
      <w:r w:rsidRPr="00102312">
        <w:rPr>
          <w:rFonts w:ascii="Times New Roman" w:hAnsi="Times New Roman" w:cs="Times New Roman"/>
          <w:sz w:val="32"/>
          <w:szCs w:val="28"/>
        </w:rPr>
        <w:t>точки монтирования</w:t>
      </w:r>
    </w:p>
    <w:p w14:paraId="520BF8FB" w14:textId="1EF2AA7B" w:rsidR="00102312" w:rsidRPr="00102312" w:rsidRDefault="00102312" w:rsidP="00102312">
      <w:pPr>
        <w:pStyle w:val="a7"/>
        <w:numPr>
          <w:ilvl w:val="0"/>
          <w:numId w:val="21"/>
        </w:numPr>
        <w:rPr>
          <w:rFonts w:ascii="Times New Roman" w:hAnsi="Times New Roman" w:cs="Times New Roman"/>
          <w:b/>
          <w:sz w:val="32"/>
          <w:szCs w:val="28"/>
          <w:lang w:val="en-US"/>
        </w:rPr>
      </w:pPr>
      <w:r>
        <w:rPr>
          <w:rFonts w:ascii="Times New Roman" w:hAnsi="Times New Roman" w:cs="Times New Roman"/>
          <w:b/>
          <w:sz w:val="32"/>
          <w:szCs w:val="28"/>
          <w:lang w:val="en-US"/>
        </w:rPr>
        <w:t xml:space="preserve">device – </w:t>
      </w:r>
      <w:r w:rsidRPr="00102312">
        <w:rPr>
          <w:rFonts w:ascii="Times New Roman" w:hAnsi="Times New Roman" w:cs="Times New Roman"/>
          <w:sz w:val="32"/>
          <w:szCs w:val="28"/>
        </w:rPr>
        <w:t>устройства</w:t>
      </w:r>
    </w:p>
    <w:p w14:paraId="1E7E86F3" w14:textId="0B09150C" w:rsidR="00102312" w:rsidRPr="00102312" w:rsidRDefault="00102312" w:rsidP="00102312">
      <w:pPr>
        <w:pStyle w:val="a7"/>
        <w:numPr>
          <w:ilvl w:val="0"/>
          <w:numId w:val="21"/>
        </w:numPr>
        <w:rPr>
          <w:rFonts w:ascii="Times New Roman" w:hAnsi="Times New Roman" w:cs="Times New Roman"/>
          <w:b/>
          <w:sz w:val="32"/>
          <w:szCs w:val="28"/>
          <w:lang w:val="en-US"/>
        </w:rPr>
      </w:pPr>
      <w:r>
        <w:rPr>
          <w:rFonts w:ascii="Times New Roman" w:hAnsi="Times New Roman" w:cs="Times New Roman"/>
          <w:b/>
          <w:sz w:val="32"/>
          <w:szCs w:val="28"/>
          <w:lang w:val="en-US"/>
        </w:rPr>
        <w:t xml:space="preserve">socket – </w:t>
      </w:r>
      <w:r>
        <w:rPr>
          <w:rFonts w:ascii="Times New Roman" w:hAnsi="Times New Roman" w:cs="Times New Roman"/>
          <w:sz w:val="32"/>
          <w:szCs w:val="28"/>
        </w:rPr>
        <w:t>сокеты</w:t>
      </w:r>
    </w:p>
    <w:p w14:paraId="15F4918D" w14:textId="539A4E92" w:rsidR="00102312" w:rsidRDefault="0020507A" w:rsidP="00102312">
      <w:pPr>
        <w:rPr>
          <w:rFonts w:ascii="Times New Roman" w:hAnsi="Times New Roman" w:cs="Times New Roman"/>
          <w:sz w:val="32"/>
          <w:szCs w:val="28"/>
        </w:rPr>
      </w:pPr>
      <w:r>
        <w:rPr>
          <w:rFonts w:ascii="Times New Roman" w:hAnsi="Times New Roman" w:cs="Times New Roman"/>
          <w:sz w:val="32"/>
          <w:szCs w:val="28"/>
        </w:rPr>
        <w:t xml:space="preserve">Юниты находятся в директории по умолчанию </w:t>
      </w:r>
      <w:r w:rsidRPr="0020507A">
        <w:rPr>
          <w:rFonts w:ascii="Times New Roman" w:hAnsi="Times New Roman" w:cs="Times New Roman"/>
          <w:sz w:val="32"/>
          <w:szCs w:val="28"/>
        </w:rPr>
        <w:t>/</w:t>
      </w:r>
      <w:proofErr w:type="spellStart"/>
      <w:r>
        <w:rPr>
          <w:rFonts w:ascii="Times New Roman" w:hAnsi="Times New Roman" w:cs="Times New Roman"/>
          <w:sz w:val="32"/>
          <w:szCs w:val="28"/>
          <w:lang w:val="en-US"/>
        </w:rPr>
        <w:t>ust</w:t>
      </w:r>
      <w:proofErr w:type="spellEnd"/>
      <w:r w:rsidRPr="0020507A">
        <w:rPr>
          <w:rFonts w:ascii="Times New Roman" w:hAnsi="Times New Roman" w:cs="Times New Roman"/>
          <w:sz w:val="32"/>
          <w:szCs w:val="28"/>
        </w:rPr>
        <w:t>/</w:t>
      </w:r>
      <w:r>
        <w:rPr>
          <w:rFonts w:ascii="Times New Roman" w:hAnsi="Times New Roman" w:cs="Times New Roman"/>
          <w:sz w:val="32"/>
          <w:szCs w:val="28"/>
          <w:lang w:val="en-US"/>
        </w:rPr>
        <w:t>lib</w:t>
      </w:r>
      <w:r w:rsidRPr="0020507A">
        <w:rPr>
          <w:rFonts w:ascii="Times New Roman" w:hAnsi="Times New Roman" w:cs="Times New Roman"/>
          <w:sz w:val="32"/>
          <w:szCs w:val="28"/>
        </w:rPr>
        <w:t>/</w:t>
      </w:r>
      <w:r>
        <w:rPr>
          <w:rFonts w:ascii="Times New Roman" w:hAnsi="Times New Roman" w:cs="Times New Roman"/>
          <w:sz w:val="32"/>
          <w:szCs w:val="28"/>
          <w:lang w:val="en-US"/>
        </w:rPr>
        <w:t>system</w:t>
      </w:r>
      <w:r w:rsidRPr="0020507A">
        <w:rPr>
          <w:rFonts w:ascii="Times New Roman" w:hAnsi="Times New Roman" w:cs="Times New Roman"/>
          <w:sz w:val="32"/>
          <w:szCs w:val="28"/>
        </w:rPr>
        <w:t>.</w:t>
      </w:r>
    </w:p>
    <w:p w14:paraId="62DCEA12" w14:textId="418F20BA" w:rsidR="0020507A" w:rsidRPr="0020507A" w:rsidRDefault="0020507A" w:rsidP="00102312">
      <w:pPr>
        <w:rPr>
          <w:rFonts w:ascii="Times New Roman" w:hAnsi="Times New Roman" w:cs="Times New Roman"/>
          <w:sz w:val="32"/>
          <w:szCs w:val="28"/>
        </w:rPr>
      </w:pPr>
      <w:r>
        <w:rPr>
          <w:rFonts w:ascii="Times New Roman" w:hAnsi="Times New Roman" w:cs="Times New Roman"/>
          <w:sz w:val="32"/>
          <w:szCs w:val="28"/>
        </w:rPr>
        <w:t xml:space="preserve">В данной директории есть две папки </w:t>
      </w:r>
      <w:proofErr w:type="spellStart"/>
      <w:r>
        <w:rPr>
          <w:rFonts w:ascii="Times New Roman" w:hAnsi="Times New Roman" w:cs="Times New Roman"/>
          <w:sz w:val="32"/>
          <w:szCs w:val="28"/>
        </w:rPr>
        <w:t>us</w:t>
      </w:r>
      <w:r>
        <w:rPr>
          <w:rFonts w:ascii="Times New Roman" w:hAnsi="Times New Roman" w:cs="Times New Roman"/>
          <w:sz w:val="32"/>
          <w:szCs w:val="28"/>
          <w:lang w:val="en-US"/>
        </w:rPr>
        <w:t>er</w:t>
      </w:r>
      <w:proofErr w:type="spellEnd"/>
      <w:r w:rsidRPr="0020507A">
        <w:rPr>
          <w:rFonts w:ascii="Times New Roman" w:hAnsi="Times New Roman" w:cs="Times New Roman"/>
          <w:sz w:val="32"/>
          <w:szCs w:val="28"/>
        </w:rPr>
        <w:t xml:space="preserve"> </w:t>
      </w:r>
      <w:r>
        <w:rPr>
          <w:rFonts w:ascii="Times New Roman" w:hAnsi="Times New Roman" w:cs="Times New Roman"/>
          <w:sz w:val="32"/>
          <w:szCs w:val="28"/>
        </w:rPr>
        <w:t xml:space="preserve">и </w:t>
      </w:r>
      <w:r>
        <w:rPr>
          <w:rFonts w:ascii="Times New Roman" w:hAnsi="Times New Roman" w:cs="Times New Roman"/>
          <w:sz w:val="32"/>
          <w:szCs w:val="28"/>
          <w:lang w:val="en-US"/>
        </w:rPr>
        <w:t>system</w:t>
      </w:r>
      <w:r>
        <w:rPr>
          <w:rFonts w:ascii="Times New Roman" w:hAnsi="Times New Roman" w:cs="Times New Roman"/>
          <w:sz w:val="32"/>
          <w:szCs w:val="28"/>
        </w:rPr>
        <w:t>, для пользователя и системы соответственно</w:t>
      </w:r>
    </w:p>
    <w:p w14:paraId="4C4A25D6" w14:textId="4FA01C35" w:rsidR="0020507A" w:rsidRPr="00C7466C" w:rsidRDefault="0020507A" w:rsidP="00102312">
      <w:pPr>
        <w:rPr>
          <w:rFonts w:ascii="Times New Roman" w:hAnsi="Times New Roman" w:cs="Times New Roman"/>
          <w:sz w:val="32"/>
          <w:szCs w:val="28"/>
        </w:rPr>
      </w:pPr>
      <w:r>
        <w:rPr>
          <w:rFonts w:ascii="Times New Roman" w:hAnsi="Times New Roman" w:cs="Times New Roman"/>
          <w:sz w:val="32"/>
          <w:szCs w:val="28"/>
        </w:rPr>
        <w:t xml:space="preserve">Управляемые юниты находятся в директории </w:t>
      </w:r>
      <w:r w:rsidRPr="0020507A">
        <w:rPr>
          <w:rFonts w:ascii="Times New Roman" w:hAnsi="Times New Roman" w:cs="Times New Roman"/>
          <w:sz w:val="32"/>
          <w:szCs w:val="28"/>
        </w:rPr>
        <w:t>/</w:t>
      </w:r>
      <w:proofErr w:type="spellStart"/>
      <w:r>
        <w:rPr>
          <w:rFonts w:ascii="Times New Roman" w:hAnsi="Times New Roman" w:cs="Times New Roman"/>
          <w:sz w:val="32"/>
          <w:szCs w:val="28"/>
          <w:lang w:val="en-US"/>
        </w:rPr>
        <w:t>etc</w:t>
      </w:r>
      <w:proofErr w:type="spellEnd"/>
      <w:r w:rsidRPr="0020507A">
        <w:rPr>
          <w:rFonts w:ascii="Times New Roman" w:hAnsi="Times New Roman" w:cs="Times New Roman"/>
          <w:sz w:val="32"/>
          <w:szCs w:val="28"/>
        </w:rPr>
        <w:t>/</w:t>
      </w:r>
      <w:r w:rsidR="00C7466C">
        <w:rPr>
          <w:rFonts w:ascii="Times New Roman" w:hAnsi="Times New Roman" w:cs="Times New Roman"/>
          <w:sz w:val="32"/>
          <w:szCs w:val="28"/>
          <w:lang w:val="en-US"/>
        </w:rPr>
        <w:t>system</w:t>
      </w:r>
    </w:p>
    <w:p w14:paraId="69C13FBD" w14:textId="35CFC05A" w:rsidR="00C7466C" w:rsidRPr="00C7466C" w:rsidRDefault="00C7466C" w:rsidP="00102312">
      <w:pPr>
        <w:rPr>
          <w:rFonts w:ascii="Times New Roman" w:hAnsi="Times New Roman" w:cs="Times New Roman"/>
          <w:b/>
          <w:sz w:val="32"/>
          <w:szCs w:val="28"/>
        </w:rPr>
      </w:pPr>
      <w:r>
        <w:rPr>
          <w:rFonts w:ascii="Times New Roman" w:hAnsi="Times New Roman" w:cs="Times New Roman"/>
          <w:b/>
          <w:sz w:val="32"/>
          <w:szCs w:val="28"/>
          <w:lang w:val="en-US"/>
        </w:rPr>
        <w:lastRenderedPageBreak/>
        <w:t>Targets</w:t>
      </w:r>
    </w:p>
    <w:p w14:paraId="7C50761A" w14:textId="4727BD19" w:rsidR="00C7466C" w:rsidRDefault="00C7466C" w:rsidP="00102312">
      <w:pPr>
        <w:rPr>
          <w:rFonts w:ascii="Times New Roman" w:hAnsi="Times New Roman" w:cs="Times New Roman"/>
          <w:sz w:val="32"/>
          <w:szCs w:val="28"/>
        </w:rPr>
      </w:pPr>
      <w:proofErr w:type="spellStart"/>
      <w:r>
        <w:rPr>
          <w:rFonts w:ascii="Times New Roman" w:hAnsi="Times New Roman" w:cs="Times New Roman"/>
          <w:sz w:val="32"/>
          <w:szCs w:val="28"/>
        </w:rPr>
        <w:t>Таргеты</w:t>
      </w:r>
      <w:proofErr w:type="spellEnd"/>
      <w:r>
        <w:rPr>
          <w:rFonts w:ascii="Times New Roman" w:hAnsi="Times New Roman" w:cs="Times New Roman"/>
          <w:sz w:val="32"/>
          <w:szCs w:val="28"/>
        </w:rPr>
        <w:t xml:space="preserve"> или цели – это некоторая группировка юнитов, последовательность вызова юнитов. </w:t>
      </w:r>
    </w:p>
    <w:p w14:paraId="0DDD869F" w14:textId="77777777" w:rsidR="00C7466C" w:rsidRDefault="00C7466C" w:rsidP="00102312">
      <w:pPr>
        <w:rPr>
          <w:rFonts w:ascii="Times New Roman" w:hAnsi="Times New Roman" w:cs="Times New Roman"/>
          <w:b/>
          <w:sz w:val="32"/>
          <w:szCs w:val="28"/>
        </w:rPr>
      </w:pPr>
      <w:r w:rsidRPr="00C7466C">
        <w:rPr>
          <w:rFonts w:ascii="Times New Roman" w:hAnsi="Times New Roman" w:cs="Times New Roman"/>
          <w:b/>
          <w:sz w:val="32"/>
          <w:szCs w:val="28"/>
          <w:lang w:val="en-US"/>
        </w:rPr>
        <w:t xml:space="preserve">Boot </w:t>
      </w:r>
      <w:proofErr w:type="spellStart"/>
      <w:r w:rsidRPr="00C7466C">
        <w:rPr>
          <w:rFonts w:ascii="Times New Roman" w:hAnsi="Times New Roman" w:cs="Times New Roman"/>
          <w:b/>
          <w:sz w:val="32"/>
          <w:szCs w:val="28"/>
        </w:rPr>
        <w:t>таргеты</w:t>
      </w:r>
      <w:proofErr w:type="spellEnd"/>
    </w:p>
    <w:tbl>
      <w:tblPr>
        <w:tblStyle w:val="aa"/>
        <w:tblW w:w="10916" w:type="dxa"/>
        <w:tblInd w:w="-431" w:type="dxa"/>
        <w:tblLook w:val="04A0" w:firstRow="1" w:lastRow="0" w:firstColumn="1" w:lastColumn="0" w:noHBand="0" w:noVBand="1"/>
      </w:tblPr>
      <w:tblGrid>
        <w:gridCol w:w="2269"/>
        <w:gridCol w:w="3544"/>
        <w:gridCol w:w="5103"/>
      </w:tblGrid>
      <w:tr w:rsidR="00C7466C" w14:paraId="715B6884" w14:textId="77777777" w:rsidTr="0090176E">
        <w:tc>
          <w:tcPr>
            <w:tcW w:w="2269" w:type="dxa"/>
          </w:tcPr>
          <w:p w14:paraId="61F4293C" w14:textId="4928E049" w:rsidR="00C7466C" w:rsidRPr="00C7466C" w:rsidRDefault="00C7466C" w:rsidP="00102312">
            <w:pPr>
              <w:rPr>
                <w:rFonts w:ascii="Times New Roman" w:hAnsi="Times New Roman" w:cs="Times New Roman"/>
                <w:b/>
                <w:sz w:val="32"/>
                <w:szCs w:val="28"/>
                <w:lang w:val="en-US"/>
              </w:rPr>
            </w:pPr>
            <w:proofErr w:type="spellStart"/>
            <w:r>
              <w:rPr>
                <w:rFonts w:ascii="Times New Roman" w:hAnsi="Times New Roman" w:cs="Times New Roman"/>
                <w:b/>
                <w:sz w:val="32"/>
                <w:szCs w:val="28"/>
                <w:lang w:val="en-US"/>
              </w:rPr>
              <w:t>Runlevel</w:t>
            </w:r>
            <w:proofErr w:type="spellEnd"/>
          </w:p>
        </w:tc>
        <w:tc>
          <w:tcPr>
            <w:tcW w:w="3544" w:type="dxa"/>
          </w:tcPr>
          <w:p w14:paraId="6EDECF5E" w14:textId="3BD4A2A1" w:rsidR="00C7466C" w:rsidRPr="00C7466C" w:rsidRDefault="00C7466C" w:rsidP="00102312">
            <w:pPr>
              <w:rPr>
                <w:rFonts w:ascii="Times New Roman" w:hAnsi="Times New Roman" w:cs="Times New Roman"/>
                <w:b/>
                <w:sz w:val="32"/>
                <w:szCs w:val="28"/>
                <w:lang w:val="en-US"/>
              </w:rPr>
            </w:pPr>
            <w:r>
              <w:rPr>
                <w:rFonts w:ascii="Times New Roman" w:hAnsi="Times New Roman" w:cs="Times New Roman"/>
                <w:b/>
                <w:sz w:val="32"/>
                <w:szCs w:val="28"/>
                <w:lang w:val="en-US"/>
              </w:rPr>
              <w:t>Target</w:t>
            </w:r>
          </w:p>
        </w:tc>
        <w:tc>
          <w:tcPr>
            <w:tcW w:w="5103" w:type="dxa"/>
          </w:tcPr>
          <w:p w14:paraId="74C62A8D" w14:textId="4A31152B" w:rsidR="00C7466C" w:rsidRDefault="00C7466C" w:rsidP="00102312">
            <w:pPr>
              <w:rPr>
                <w:rFonts w:ascii="Times New Roman" w:hAnsi="Times New Roman" w:cs="Times New Roman"/>
                <w:b/>
                <w:sz w:val="32"/>
                <w:szCs w:val="28"/>
              </w:rPr>
            </w:pPr>
            <w:r>
              <w:rPr>
                <w:rFonts w:ascii="Times New Roman" w:hAnsi="Times New Roman" w:cs="Times New Roman"/>
                <w:b/>
                <w:sz w:val="32"/>
                <w:szCs w:val="28"/>
              </w:rPr>
              <w:t>Описание</w:t>
            </w:r>
          </w:p>
        </w:tc>
      </w:tr>
      <w:tr w:rsidR="00C7466C" w14:paraId="015D44E0" w14:textId="77777777" w:rsidTr="0090176E">
        <w:tc>
          <w:tcPr>
            <w:tcW w:w="2269" w:type="dxa"/>
          </w:tcPr>
          <w:p w14:paraId="5AC5958D" w14:textId="76577FCF" w:rsidR="00C7466C" w:rsidRPr="00C7466C" w:rsidRDefault="00C7466C" w:rsidP="00102312">
            <w:pPr>
              <w:rPr>
                <w:rFonts w:ascii="Times New Roman" w:hAnsi="Times New Roman" w:cs="Times New Roman"/>
                <w:sz w:val="32"/>
                <w:szCs w:val="28"/>
              </w:rPr>
            </w:pPr>
            <w:r>
              <w:rPr>
                <w:rFonts w:ascii="Times New Roman" w:hAnsi="Times New Roman" w:cs="Times New Roman"/>
                <w:sz w:val="32"/>
                <w:szCs w:val="28"/>
              </w:rPr>
              <w:t>0</w:t>
            </w:r>
          </w:p>
        </w:tc>
        <w:tc>
          <w:tcPr>
            <w:tcW w:w="3544" w:type="dxa"/>
          </w:tcPr>
          <w:p w14:paraId="690716F7" w14:textId="0996CA55" w:rsidR="00C7466C" w:rsidRPr="00C7466C" w:rsidRDefault="00C7466C" w:rsidP="00102312">
            <w:pPr>
              <w:rPr>
                <w:rFonts w:ascii="Times New Roman" w:hAnsi="Times New Roman" w:cs="Times New Roman"/>
                <w:sz w:val="32"/>
                <w:szCs w:val="28"/>
                <w:lang w:val="en-US"/>
              </w:rPr>
            </w:pPr>
            <w:proofErr w:type="spellStart"/>
            <w:r>
              <w:rPr>
                <w:rFonts w:ascii="Times New Roman" w:hAnsi="Times New Roman" w:cs="Times New Roman"/>
                <w:sz w:val="32"/>
                <w:szCs w:val="28"/>
                <w:lang w:val="en-US"/>
              </w:rPr>
              <w:t>Poweroff</w:t>
            </w:r>
            <w:proofErr w:type="spellEnd"/>
            <w:r w:rsidRPr="00C7466C">
              <w:rPr>
                <w:rFonts w:ascii="Times New Roman" w:hAnsi="Times New Roman" w:cs="Times New Roman"/>
                <w:sz w:val="32"/>
                <w:szCs w:val="28"/>
              </w:rPr>
              <w:t xml:space="preserve">. </w:t>
            </w:r>
            <w:r>
              <w:rPr>
                <w:rFonts w:ascii="Times New Roman" w:hAnsi="Times New Roman" w:cs="Times New Roman"/>
                <w:sz w:val="32"/>
                <w:szCs w:val="28"/>
                <w:lang w:val="en-US"/>
              </w:rPr>
              <w:t>Target</w:t>
            </w:r>
          </w:p>
        </w:tc>
        <w:tc>
          <w:tcPr>
            <w:tcW w:w="5103" w:type="dxa"/>
          </w:tcPr>
          <w:p w14:paraId="5008EC47" w14:textId="23EC3630" w:rsidR="00C7466C" w:rsidRPr="0090176E" w:rsidRDefault="0090176E" w:rsidP="00102312">
            <w:pPr>
              <w:rPr>
                <w:rFonts w:ascii="Times New Roman" w:hAnsi="Times New Roman" w:cs="Times New Roman"/>
                <w:sz w:val="32"/>
                <w:szCs w:val="28"/>
              </w:rPr>
            </w:pPr>
            <w:r>
              <w:rPr>
                <w:rFonts w:ascii="Times New Roman" w:hAnsi="Times New Roman" w:cs="Times New Roman"/>
                <w:sz w:val="32"/>
                <w:szCs w:val="28"/>
              </w:rPr>
              <w:t>Выключение</w:t>
            </w:r>
          </w:p>
        </w:tc>
      </w:tr>
      <w:tr w:rsidR="00C7466C" w14:paraId="58DC4743" w14:textId="77777777" w:rsidTr="0090176E">
        <w:tc>
          <w:tcPr>
            <w:tcW w:w="2269" w:type="dxa"/>
          </w:tcPr>
          <w:p w14:paraId="7227FA1F" w14:textId="3909A438" w:rsidR="00C7466C" w:rsidRPr="00C7466C" w:rsidRDefault="00C7466C" w:rsidP="00102312">
            <w:pPr>
              <w:rPr>
                <w:rFonts w:ascii="Times New Roman" w:hAnsi="Times New Roman" w:cs="Times New Roman"/>
                <w:sz w:val="32"/>
                <w:szCs w:val="28"/>
              </w:rPr>
            </w:pPr>
            <w:r>
              <w:rPr>
                <w:rFonts w:ascii="Times New Roman" w:hAnsi="Times New Roman" w:cs="Times New Roman"/>
                <w:sz w:val="32"/>
                <w:szCs w:val="28"/>
              </w:rPr>
              <w:t>1</w:t>
            </w:r>
          </w:p>
        </w:tc>
        <w:tc>
          <w:tcPr>
            <w:tcW w:w="3544" w:type="dxa"/>
          </w:tcPr>
          <w:p w14:paraId="02B372AD" w14:textId="38A6142C" w:rsidR="00C7466C" w:rsidRPr="00C7466C" w:rsidRDefault="00C7466C" w:rsidP="00102312">
            <w:pPr>
              <w:rPr>
                <w:rFonts w:ascii="Times New Roman" w:hAnsi="Times New Roman" w:cs="Times New Roman"/>
                <w:sz w:val="32"/>
                <w:szCs w:val="28"/>
                <w:lang w:val="en-US"/>
              </w:rPr>
            </w:pPr>
            <w:proofErr w:type="spellStart"/>
            <w:r>
              <w:rPr>
                <w:rFonts w:ascii="Times New Roman" w:hAnsi="Times New Roman" w:cs="Times New Roman"/>
                <w:sz w:val="32"/>
                <w:szCs w:val="28"/>
                <w:lang w:val="en-US"/>
              </w:rPr>
              <w:t>Rescue.target</w:t>
            </w:r>
            <w:proofErr w:type="spellEnd"/>
          </w:p>
        </w:tc>
        <w:tc>
          <w:tcPr>
            <w:tcW w:w="5103" w:type="dxa"/>
          </w:tcPr>
          <w:p w14:paraId="3942F5CB" w14:textId="3B9EF1C4" w:rsidR="00C7466C" w:rsidRPr="00C7466C" w:rsidRDefault="0090176E" w:rsidP="00102312">
            <w:pPr>
              <w:rPr>
                <w:rFonts w:ascii="Times New Roman" w:hAnsi="Times New Roman" w:cs="Times New Roman"/>
                <w:sz w:val="32"/>
                <w:szCs w:val="28"/>
              </w:rPr>
            </w:pPr>
            <w:r>
              <w:rPr>
                <w:rFonts w:ascii="Times New Roman" w:hAnsi="Times New Roman" w:cs="Times New Roman"/>
                <w:sz w:val="32"/>
                <w:szCs w:val="28"/>
              </w:rPr>
              <w:t>Однопользовательский режим</w:t>
            </w:r>
          </w:p>
        </w:tc>
      </w:tr>
      <w:tr w:rsidR="00C7466C" w14:paraId="2A7C09BB" w14:textId="77777777" w:rsidTr="0090176E">
        <w:tc>
          <w:tcPr>
            <w:tcW w:w="2269" w:type="dxa"/>
          </w:tcPr>
          <w:p w14:paraId="15A6B002" w14:textId="171F3EA3" w:rsidR="00C7466C" w:rsidRPr="00C7466C" w:rsidRDefault="00C7466C" w:rsidP="00102312">
            <w:pPr>
              <w:rPr>
                <w:rFonts w:ascii="Times New Roman" w:hAnsi="Times New Roman" w:cs="Times New Roman"/>
                <w:sz w:val="32"/>
                <w:szCs w:val="28"/>
              </w:rPr>
            </w:pPr>
            <w:r>
              <w:rPr>
                <w:rFonts w:ascii="Times New Roman" w:hAnsi="Times New Roman" w:cs="Times New Roman"/>
                <w:sz w:val="32"/>
                <w:szCs w:val="28"/>
              </w:rPr>
              <w:t>2,4</w:t>
            </w:r>
          </w:p>
        </w:tc>
        <w:tc>
          <w:tcPr>
            <w:tcW w:w="3544" w:type="dxa"/>
          </w:tcPr>
          <w:p w14:paraId="36BAE7F6" w14:textId="433223F9" w:rsidR="00C7466C" w:rsidRPr="00C7466C" w:rsidRDefault="00C7466C" w:rsidP="00102312">
            <w:pPr>
              <w:rPr>
                <w:rFonts w:ascii="Times New Roman" w:hAnsi="Times New Roman" w:cs="Times New Roman"/>
                <w:sz w:val="32"/>
                <w:szCs w:val="28"/>
                <w:lang w:val="en-US"/>
              </w:rPr>
            </w:pPr>
          </w:p>
        </w:tc>
        <w:tc>
          <w:tcPr>
            <w:tcW w:w="5103" w:type="dxa"/>
          </w:tcPr>
          <w:p w14:paraId="3B619ACA" w14:textId="7AC7EF61" w:rsidR="00C7466C" w:rsidRPr="00C7466C" w:rsidRDefault="0090176E" w:rsidP="00102312">
            <w:pPr>
              <w:rPr>
                <w:rFonts w:ascii="Times New Roman" w:hAnsi="Times New Roman" w:cs="Times New Roman"/>
                <w:sz w:val="32"/>
                <w:szCs w:val="28"/>
              </w:rPr>
            </w:pPr>
            <w:r>
              <w:rPr>
                <w:rFonts w:ascii="Times New Roman" w:hAnsi="Times New Roman" w:cs="Times New Roman"/>
                <w:sz w:val="32"/>
                <w:szCs w:val="28"/>
              </w:rPr>
              <w:t>Настраиваемый режим</w:t>
            </w:r>
          </w:p>
        </w:tc>
      </w:tr>
      <w:tr w:rsidR="00C7466C" w14:paraId="3F5B0C34" w14:textId="77777777" w:rsidTr="0090176E">
        <w:tc>
          <w:tcPr>
            <w:tcW w:w="2269" w:type="dxa"/>
          </w:tcPr>
          <w:p w14:paraId="738E164F" w14:textId="24B2BB13" w:rsidR="00C7466C" w:rsidRPr="00C7466C" w:rsidRDefault="00C7466C" w:rsidP="00102312">
            <w:pPr>
              <w:rPr>
                <w:rFonts w:ascii="Times New Roman" w:hAnsi="Times New Roman" w:cs="Times New Roman"/>
                <w:sz w:val="32"/>
                <w:szCs w:val="28"/>
              </w:rPr>
            </w:pPr>
            <w:r>
              <w:rPr>
                <w:rFonts w:ascii="Times New Roman" w:hAnsi="Times New Roman" w:cs="Times New Roman"/>
                <w:sz w:val="32"/>
                <w:szCs w:val="28"/>
              </w:rPr>
              <w:t>3</w:t>
            </w:r>
          </w:p>
        </w:tc>
        <w:tc>
          <w:tcPr>
            <w:tcW w:w="3544" w:type="dxa"/>
          </w:tcPr>
          <w:p w14:paraId="2CFACA90" w14:textId="7C816A47" w:rsidR="00C7466C" w:rsidRPr="00C7466C" w:rsidRDefault="0090176E" w:rsidP="00102312">
            <w:pPr>
              <w:rPr>
                <w:rFonts w:ascii="Times New Roman" w:hAnsi="Times New Roman" w:cs="Times New Roman"/>
                <w:sz w:val="32"/>
                <w:szCs w:val="28"/>
                <w:lang w:val="en-US"/>
              </w:rPr>
            </w:pPr>
            <w:r>
              <w:rPr>
                <w:rFonts w:ascii="Times New Roman" w:hAnsi="Times New Roman" w:cs="Times New Roman"/>
                <w:sz w:val="32"/>
                <w:szCs w:val="28"/>
                <w:lang w:val="en-US"/>
              </w:rPr>
              <w:t>Multi-</w:t>
            </w:r>
            <w:proofErr w:type="spellStart"/>
            <w:r>
              <w:rPr>
                <w:rFonts w:ascii="Times New Roman" w:hAnsi="Times New Roman" w:cs="Times New Roman"/>
                <w:sz w:val="32"/>
                <w:szCs w:val="28"/>
                <w:lang w:val="en-US"/>
              </w:rPr>
              <w:t>user.target</w:t>
            </w:r>
            <w:proofErr w:type="spellEnd"/>
          </w:p>
        </w:tc>
        <w:tc>
          <w:tcPr>
            <w:tcW w:w="5103" w:type="dxa"/>
          </w:tcPr>
          <w:p w14:paraId="2C39C583" w14:textId="4F6C0D2E" w:rsidR="00C7466C" w:rsidRPr="00C7466C" w:rsidRDefault="0090176E" w:rsidP="00102312">
            <w:pPr>
              <w:rPr>
                <w:rFonts w:ascii="Times New Roman" w:hAnsi="Times New Roman" w:cs="Times New Roman"/>
                <w:sz w:val="32"/>
                <w:szCs w:val="28"/>
              </w:rPr>
            </w:pPr>
            <w:r>
              <w:rPr>
                <w:rFonts w:ascii="Times New Roman" w:hAnsi="Times New Roman" w:cs="Times New Roman"/>
                <w:sz w:val="32"/>
                <w:szCs w:val="28"/>
              </w:rPr>
              <w:t>Многопользовательский режим</w:t>
            </w:r>
          </w:p>
        </w:tc>
      </w:tr>
      <w:tr w:rsidR="0090176E" w14:paraId="7C873078" w14:textId="77777777" w:rsidTr="0090176E">
        <w:tc>
          <w:tcPr>
            <w:tcW w:w="2269" w:type="dxa"/>
          </w:tcPr>
          <w:p w14:paraId="22F00A06" w14:textId="50DCFC49" w:rsidR="0090176E" w:rsidRPr="00C7466C" w:rsidRDefault="0090176E" w:rsidP="0090176E">
            <w:pPr>
              <w:rPr>
                <w:rFonts w:ascii="Times New Roman" w:hAnsi="Times New Roman" w:cs="Times New Roman"/>
                <w:sz w:val="32"/>
                <w:szCs w:val="28"/>
              </w:rPr>
            </w:pPr>
            <w:r>
              <w:rPr>
                <w:rFonts w:ascii="Times New Roman" w:hAnsi="Times New Roman" w:cs="Times New Roman"/>
                <w:sz w:val="32"/>
                <w:szCs w:val="28"/>
              </w:rPr>
              <w:t>5</w:t>
            </w:r>
          </w:p>
        </w:tc>
        <w:tc>
          <w:tcPr>
            <w:tcW w:w="3544" w:type="dxa"/>
          </w:tcPr>
          <w:p w14:paraId="6DBD4791" w14:textId="575C1D32" w:rsidR="0090176E" w:rsidRPr="00C7466C" w:rsidRDefault="0090176E" w:rsidP="0090176E">
            <w:pPr>
              <w:rPr>
                <w:rFonts w:ascii="Times New Roman" w:hAnsi="Times New Roman" w:cs="Times New Roman"/>
                <w:sz w:val="32"/>
                <w:szCs w:val="28"/>
              </w:rPr>
            </w:pPr>
            <w:proofErr w:type="spellStart"/>
            <w:r>
              <w:rPr>
                <w:rFonts w:ascii="Times New Roman" w:hAnsi="Times New Roman" w:cs="Times New Roman"/>
                <w:sz w:val="32"/>
                <w:szCs w:val="28"/>
                <w:lang w:val="en-US"/>
              </w:rPr>
              <w:t>Graphical.target</w:t>
            </w:r>
            <w:proofErr w:type="spellEnd"/>
          </w:p>
        </w:tc>
        <w:tc>
          <w:tcPr>
            <w:tcW w:w="5103" w:type="dxa"/>
          </w:tcPr>
          <w:p w14:paraId="116F7925" w14:textId="5DC9A8EC" w:rsidR="0090176E" w:rsidRPr="00C7466C" w:rsidRDefault="0090176E" w:rsidP="0090176E">
            <w:pPr>
              <w:rPr>
                <w:rFonts w:ascii="Times New Roman" w:hAnsi="Times New Roman" w:cs="Times New Roman"/>
                <w:sz w:val="32"/>
                <w:szCs w:val="28"/>
              </w:rPr>
            </w:pPr>
            <w:r>
              <w:rPr>
                <w:rFonts w:ascii="Times New Roman" w:hAnsi="Times New Roman" w:cs="Times New Roman"/>
                <w:sz w:val="32"/>
                <w:szCs w:val="28"/>
              </w:rPr>
              <w:t>Графика</w:t>
            </w:r>
          </w:p>
        </w:tc>
      </w:tr>
      <w:tr w:rsidR="0090176E" w14:paraId="7A928BBA" w14:textId="77777777" w:rsidTr="0090176E">
        <w:tc>
          <w:tcPr>
            <w:tcW w:w="2269" w:type="dxa"/>
          </w:tcPr>
          <w:p w14:paraId="695B55FD" w14:textId="48C75070" w:rsidR="0090176E" w:rsidRPr="00C7466C" w:rsidRDefault="0090176E" w:rsidP="0090176E">
            <w:pPr>
              <w:rPr>
                <w:rFonts w:ascii="Times New Roman" w:hAnsi="Times New Roman" w:cs="Times New Roman"/>
                <w:sz w:val="32"/>
                <w:szCs w:val="28"/>
              </w:rPr>
            </w:pPr>
            <w:r>
              <w:rPr>
                <w:rFonts w:ascii="Times New Roman" w:hAnsi="Times New Roman" w:cs="Times New Roman"/>
                <w:sz w:val="32"/>
                <w:szCs w:val="28"/>
              </w:rPr>
              <w:t>6</w:t>
            </w:r>
          </w:p>
        </w:tc>
        <w:tc>
          <w:tcPr>
            <w:tcW w:w="3544" w:type="dxa"/>
          </w:tcPr>
          <w:p w14:paraId="6FFEC86A" w14:textId="7F2B70B1" w:rsidR="0090176E" w:rsidRPr="0090176E" w:rsidRDefault="0090176E" w:rsidP="0090176E">
            <w:pPr>
              <w:rPr>
                <w:rFonts w:ascii="Times New Roman" w:hAnsi="Times New Roman" w:cs="Times New Roman"/>
                <w:sz w:val="32"/>
                <w:szCs w:val="28"/>
                <w:lang w:val="en-US"/>
              </w:rPr>
            </w:pPr>
            <w:proofErr w:type="spellStart"/>
            <w:r>
              <w:rPr>
                <w:rFonts w:ascii="Times New Roman" w:hAnsi="Times New Roman" w:cs="Times New Roman"/>
                <w:sz w:val="32"/>
                <w:szCs w:val="28"/>
                <w:lang w:val="en-US"/>
              </w:rPr>
              <w:t>Reboot.target</w:t>
            </w:r>
            <w:proofErr w:type="spellEnd"/>
          </w:p>
        </w:tc>
        <w:tc>
          <w:tcPr>
            <w:tcW w:w="5103" w:type="dxa"/>
          </w:tcPr>
          <w:p w14:paraId="1C5B6DDE" w14:textId="1C625BF9" w:rsidR="0090176E" w:rsidRPr="00C7466C" w:rsidRDefault="0090176E" w:rsidP="0090176E">
            <w:pPr>
              <w:rPr>
                <w:rFonts w:ascii="Times New Roman" w:hAnsi="Times New Roman" w:cs="Times New Roman"/>
                <w:sz w:val="32"/>
                <w:szCs w:val="28"/>
              </w:rPr>
            </w:pPr>
            <w:r>
              <w:rPr>
                <w:rFonts w:ascii="Times New Roman" w:hAnsi="Times New Roman" w:cs="Times New Roman"/>
                <w:sz w:val="32"/>
                <w:szCs w:val="28"/>
              </w:rPr>
              <w:t>перезагрузка</w:t>
            </w:r>
          </w:p>
        </w:tc>
      </w:tr>
    </w:tbl>
    <w:p w14:paraId="1A80281C" w14:textId="77777777" w:rsidR="00E1565A" w:rsidRDefault="00E1565A" w:rsidP="00496781">
      <w:pPr>
        <w:rPr>
          <w:rFonts w:ascii="Times New Roman" w:hAnsi="Times New Roman" w:cs="Times New Roman"/>
          <w:sz w:val="32"/>
          <w:szCs w:val="28"/>
          <w:lang w:val="en-US"/>
        </w:rPr>
      </w:pPr>
    </w:p>
    <w:p w14:paraId="418F6E06" w14:textId="0249E053" w:rsidR="00E1565A" w:rsidRPr="00E1565A" w:rsidRDefault="00E1565A" w:rsidP="00496781">
      <w:pPr>
        <w:rPr>
          <w:rFonts w:ascii="Times New Roman" w:hAnsi="Times New Roman" w:cs="Times New Roman"/>
          <w:sz w:val="32"/>
          <w:szCs w:val="28"/>
        </w:rPr>
      </w:pPr>
      <w:r>
        <w:rPr>
          <w:rFonts w:ascii="Times New Roman" w:hAnsi="Times New Roman" w:cs="Times New Roman"/>
          <w:sz w:val="32"/>
          <w:szCs w:val="28"/>
        </w:rPr>
        <w:t xml:space="preserve">Система </w:t>
      </w:r>
      <w:proofErr w:type="spellStart"/>
      <w:r>
        <w:rPr>
          <w:rFonts w:ascii="Times New Roman" w:hAnsi="Times New Roman" w:cs="Times New Roman"/>
          <w:sz w:val="32"/>
          <w:szCs w:val="28"/>
        </w:rPr>
        <w:t>таргетов</w:t>
      </w:r>
      <w:proofErr w:type="spellEnd"/>
      <w:r>
        <w:rPr>
          <w:rFonts w:ascii="Times New Roman" w:hAnsi="Times New Roman" w:cs="Times New Roman"/>
          <w:sz w:val="32"/>
          <w:szCs w:val="28"/>
        </w:rPr>
        <w:t xml:space="preserve"> обратно совместима с классической системой инициализации </w:t>
      </w:r>
      <w:proofErr w:type="spellStart"/>
      <w:r>
        <w:rPr>
          <w:rFonts w:ascii="Times New Roman" w:hAnsi="Times New Roman" w:cs="Times New Roman"/>
          <w:sz w:val="32"/>
          <w:szCs w:val="28"/>
          <w:lang w:val="en-US"/>
        </w:rPr>
        <w:t>SysV</w:t>
      </w:r>
      <w:proofErr w:type="spellEnd"/>
      <w:r w:rsidRPr="00E1565A">
        <w:rPr>
          <w:rFonts w:ascii="Times New Roman" w:hAnsi="Times New Roman" w:cs="Times New Roman"/>
          <w:sz w:val="32"/>
          <w:szCs w:val="28"/>
        </w:rPr>
        <w:t xml:space="preserve">. </w:t>
      </w:r>
      <w:r>
        <w:rPr>
          <w:rFonts w:ascii="Times New Roman" w:hAnsi="Times New Roman" w:cs="Times New Roman"/>
          <w:sz w:val="32"/>
          <w:szCs w:val="28"/>
        </w:rPr>
        <w:t xml:space="preserve">Это означает, что работают команды </w:t>
      </w:r>
      <w:proofErr w:type="spellStart"/>
      <w:r>
        <w:rPr>
          <w:rFonts w:ascii="Times New Roman" w:hAnsi="Times New Roman" w:cs="Times New Roman"/>
          <w:sz w:val="32"/>
          <w:szCs w:val="28"/>
          <w:lang w:val="en-US"/>
        </w:rPr>
        <w:t>telinit</w:t>
      </w:r>
      <w:proofErr w:type="spellEnd"/>
      <w:r w:rsidRPr="00E1565A">
        <w:rPr>
          <w:rFonts w:ascii="Times New Roman" w:hAnsi="Times New Roman" w:cs="Times New Roman"/>
          <w:sz w:val="32"/>
          <w:szCs w:val="28"/>
        </w:rPr>
        <w:t xml:space="preserve"> </w:t>
      </w:r>
    </w:p>
    <w:p w14:paraId="059077E7" w14:textId="6BCAE606" w:rsidR="00E1565A" w:rsidRPr="00CD27B6" w:rsidRDefault="00E1565A" w:rsidP="00496781">
      <w:pPr>
        <w:rPr>
          <w:rFonts w:ascii="Times New Roman" w:hAnsi="Times New Roman" w:cs="Times New Roman"/>
          <w:sz w:val="32"/>
          <w:szCs w:val="28"/>
        </w:rPr>
      </w:pPr>
      <w:proofErr w:type="spellStart"/>
      <w:r w:rsidRPr="00E1565A">
        <w:rPr>
          <w:rFonts w:ascii="Times New Roman" w:hAnsi="Times New Roman" w:cs="Times New Roman"/>
          <w:color w:val="00FF00"/>
          <w:sz w:val="28"/>
          <w:szCs w:val="28"/>
          <w:highlight w:val="black"/>
          <w:lang w:val="en-US"/>
        </w:rPr>
        <w:t>Systemctl</w:t>
      </w:r>
      <w:proofErr w:type="spellEnd"/>
      <w:r w:rsidRPr="00CD27B6">
        <w:rPr>
          <w:rFonts w:ascii="Times New Roman" w:hAnsi="Times New Roman" w:cs="Times New Roman"/>
          <w:color w:val="00FF00"/>
          <w:sz w:val="28"/>
          <w:szCs w:val="28"/>
          <w:highlight w:val="black"/>
        </w:rPr>
        <w:t xml:space="preserve"> </w:t>
      </w:r>
      <w:r w:rsidRPr="00E1565A">
        <w:rPr>
          <w:rFonts w:ascii="Times New Roman" w:hAnsi="Times New Roman" w:cs="Times New Roman"/>
          <w:color w:val="00FF00"/>
          <w:sz w:val="28"/>
          <w:szCs w:val="28"/>
          <w:highlight w:val="black"/>
          <w:lang w:val="en-US"/>
        </w:rPr>
        <w:t>list</w:t>
      </w:r>
      <w:r w:rsidRPr="00CD27B6">
        <w:rPr>
          <w:rFonts w:ascii="Times New Roman" w:hAnsi="Times New Roman" w:cs="Times New Roman"/>
          <w:color w:val="00FF00"/>
          <w:sz w:val="28"/>
          <w:szCs w:val="28"/>
          <w:highlight w:val="black"/>
        </w:rPr>
        <w:t>-</w:t>
      </w:r>
      <w:r w:rsidRPr="00E1565A">
        <w:rPr>
          <w:rFonts w:ascii="Times New Roman" w:hAnsi="Times New Roman" w:cs="Times New Roman"/>
          <w:color w:val="00FF00"/>
          <w:sz w:val="28"/>
          <w:szCs w:val="28"/>
          <w:highlight w:val="black"/>
          <w:lang w:val="en-US"/>
        </w:rPr>
        <w:t>units</w:t>
      </w:r>
      <w:r w:rsidRPr="00CD27B6">
        <w:rPr>
          <w:rFonts w:ascii="Times New Roman" w:hAnsi="Times New Roman" w:cs="Times New Roman"/>
          <w:color w:val="00FF00"/>
          <w:sz w:val="28"/>
          <w:szCs w:val="28"/>
          <w:highlight w:val="black"/>
        </w:rPr>
        <w:t xml:space="preserve"> --</w:t>
      </w:r>
      <w:r w:rsidRPr="00E1565A">
        <w:rPr>
          <w:rFonts w:ascii="Times New Roman" w:hAnsi="Times New Roman" w:cs="Times New Roman"/>
          <w:color w:val="00FF00"/>
          <w:sz w:val="28"/>
          <w:szCs w:val="28"/>
          <w:highlight w:val="black"/>
          <w:lang w:val="en-US"/>
        </w:rPr>
        <w:t>type</w:t>
      </w:r>
      <w:r w:rsidRPr="00CD27B6">
        <w:rPr>
          <w:rFonts w:ascii="Times New Roman" w:hAnsi="Times New Roman" w:cs="Times New Roman"/>
          <w:color w:val="00FF00"/>
          <w:sz w:val="28"/>
          <w:szCs w:val="28"/>
          <w:highlight w:val="black"/>
        </w:rPr>
        <w:t>=</w:t>
      </w:r>
      <w:r w:rsidRPr="00E1565A">
        <w:rPr>
          <w:rFonts w:ascii="Times New Roman" w:hAnsi="Times New Roman" w:cs="Times New Roman"/>
          <w:color w:val="00FF00"/>
          <w:sz w:val="28"/>
          <w:szCs w:val="28"/>
          <w:highlight w:val="black"/>
          <w:lang w:val="en-US"/>
        </w:rPr>
        <w:t>target</w:t>
      </w:r>
      <w:r w:rsidRPr="00CD27B6">
        <w:rPr>
          <w:rFonts w:ascii="Times New Roman" w:hAnsi="Times New Roman" w:cs="Times New Roman"/>
          <w:sz w:val="32"/>
          <w:szCs w:val="28"/>
        </w:rPr>
        <w:t xml:space="preserve"> – </w:t>
      </w:r>
      <w:r>
        <w:rPr>
          <w:rFonts w:ascii="Times New Roman" w:hAnsi="Times New Roman" w:cs="Times New Roman"/>
          <w:sz w:val="32"/>
          <w:szCs w:val="28"/>
        </w:rPr>
        <w:t>запущенные</w:t>
      </w:r>
      <w:r w:rsidRPr="00CD27B6">
        <w:rPr>
          <w:rFonts w:ascii="Times New Roman" w:hAnsi="Times New Roman" w:cs="Times New Roman"/>
          <w:sz w:val="32"/>
          <w:szCs w:val="28"/>
        </w:rPr>
        <w:t xml:space="preserve"> </w:t>
      </w:r>
      <w:proofErr w:type="spellStart"/>
      <w:r>
        <w:rPr>
          <w:rFonts w:ascii="Times New Roman" w:hAnsi="Times New Roman" w:cs="Times New Roman"/>
          <w:sz w:val="32"/>
          <w:szCs w:val="28"/>
        </w:rPr>
        <w:t>таргеты</w:t>
      </w:r>
      <w:proofErr w:type="spellEnd"/>
    </w:p>
    <w:p w14:paraId="72BD8602" w14:textId="4A859E12" w:rsidR="00E1565A" w:rsidRPr="00CD27B6" w:rsidRDefault="00E1565A" w:rsidP="00496781">
      <w:pPr>
        <w:rPr>
          <w:rFonts w:ascii="Times New Roman" w:hAnsi="Times New Roman" w:cs="Times New Roman"/>
          <w:sz w:val="32"/>
          <w:szCs w:val="28"/>
        </w:rPr>
      </w:pPr>
      <w:proofErr w:type="spellStart"/>
      <w:r w:rsidRPr="00E1565A">
        <w:rPr>
          <w:rFonts w:ascii="Times New Roman" w:hAnsi="Times New Roman" w:cs="Times New Roman"/>
          <w:color w:val="00FF00"/>
          <w:sz w:val="28"/>
          <w:szCs w:val="28"/>
          <w:highlight w:val="black"/>
          <w:lang w:val="en-US"/>
        </w:rPr>
        <w:t>Systemctl</w:t>
      </w:r>
      <w:proofErr w:type="spellEnd"/>
      <w:r w:rsidRPr="00CD27B6">
        <w:rPr>
          <w:rFonts w:ascii="Times New Roman" w:hAnsi="Times New Roman" w:cs="Times New Roman"/>
          <w:color w:val="00FF00"/>
          <w:sz w:val="28"/>
          <w:szCs w:val="28"/>
          <w:highlight w:val="black"/>
        </w:rPr>
        <w:t xml:space="preserve"> </w:t>
      </w:r>
      <w:r w:rsidRPr="00E1565A">
        <w:rPr>
          <w:rFonts w:ascii="Times New Roman" w:hAnsi="Times New Roman" w:cs="Times New Roman"/>
          <w:color w:val="00FF00"/>
          <w:sz w:val="28"/>
          <w:szCs w:val="28"/>
          <w:highlight w:val="black"/>
          <w:lang w:val="en-US"/>
        </w:rPr>
        <w:t>isolate</w:t>
      </w:r>
      <w:r w:rsidRPr="00CD27B6">
        <w:rPr>
          <w:rFonts w:ascii="Times New Roman" w:hAnsi="Times New Roman" w:cs="Times New Roman"/>
          <w:color w:val="00FF00"/>
          <w:sz w:val="28"/>
          <w:szCs w:val="28"/>
          <w:highlight w:val="black"/>
        </w:rPr>
        <w:t xml:space="preserve"> </w:t>
      </w:r>
      <w:r w:rsidRPr="00E1565A">
        <w:rPr>
          <w:rFonts w:ascii="Times New Roman" w:hAnsi="Times New Roman" w:cs="Times New Roman"/>
          <w:color w:val="00FF00"/>
          <w:sz w:val="28"/>
          <w:szCs w:val="28"/>
          <w:highlight w:val="black"/>
          <w:lang w:val="en-US"/>
        </w:rPr>
        <w:t>name</w:t>
      </w:r>
      <w:r w:rsidRPr="00CD27B6">
        <w:rPr>
          <w:rFonts w:ascii="Times New Roman" w:hAnsi="Times New Roman" w:cs="Times New Roman"/>
          <w:color w:val="00FF00"/>
          <w:sz w:val="28"/>
          <w:szCs w:val="28"/>
          <w:highlight w:val="black"/>
        </w:rPr>
        <w:t xml:space="preserve"> </w:t>
      </w:r>
      <w:r w:rsidRPr="00E1565A">
        <w:rPr>
          <w:rFonts w:ascii="Times New Roman" w:hAnsi="Times New Roman" w:cs="Times New Roman"/>
          <w:color w:val="00FF00"/>
          <w:sz w:val="28"/>
          <w:szCs w:val="28"/>
          <w:highlight w:val="black"/>
          <w:lang w:val="en-US"/>
        </w:rPr>
        <w:t>target</w:t>
      </w:r>
      <w:r w:rsidRPr="00CD27B6">
        <w:rPr>
          <w:rFonts w:ascii="Times New Roman" w:hAnsi="Times New Roman" w:cs="Times New Roman"/>
          <w:sz w:val="32"/>
          <w:szCs w:val="28"/>
        </w:rPr>
        <w:t xml:space="preserve"> – </w:t>
      </w:r>
      <w:r>
        <w:rPr>
          <w:rFonts w:ascii="Times New Roman" w:hAnsi="Times New Roman" w:cs="Times New Roman"/>
          <w:sz w:val="32"/>
          <w:szCs w:val="28"/>
        </w:rPr>
        <w:t>переключение</w:t>
      </w:r>
      <w:r w:rsidRPr="00CD27B6">
        <w:rPr>
          <w:rFonts w:ascii="Times New Roman" w:hAnsi="Times New Roman" w:cs="Times New Roman"/>
          <w:sz w:val="32"/>
          <w:szCs w:val="28"/>
        </w:rPr>
        <w:t xml:space="preserve"> </w:t>
      </w:r>
      <w:r>
        <w:rPr>
          <w:rFonts w:ascii="Times New Roman" w:hAnsi="Times New Roman" w:cs="Times New Roman"/>
          <w:sz w:val="32"/>
          <w:szCs w:val="28"/>
        </w:rPr>
        <w:t>на</w:t>
      </w:r>
      <w:r w:rsidRPr="00CD27B6">
        <w:rPr>
          <w:rFonts w:ascii="Times New Roman" w:hAnsi="Times New Roman" w:cs="Times New Roman"/>
          <w:sz w:val="32"/>
          <w:szCs w:val="28"/>
        </w:rPr>
        <w:t xml:space="preserve"> </w:t>
      </w:r>
      <w:r>
        <w:rPr>
          <w:rFonts w:ascii="Times New Roman" w:hAnsi="Times New Roman" w:cs="Times New Roman"/>
          <w:sz w:val="32"/>
          <w:szCs w:val="28"/>
        </w:rPr>
        <w:t>другой</w:t>
      </w:r>
      <w:r w:rsidRPr="00CD27B6">
        <w:rPr>
          <w:rFonts w:ascii="Times New Roman" w:hAnsi="Times New Roman" w:cs="Times New Roman"/>
          <w:sz w:val="32"/>
          <w:szCs w:val="28"/>
        </w:rPr>
        <w:t xml:space="preserve"> </w:t>
      </w:r>
      <w:proofErr w:type="spellStart"/>
      <w:r>
        <w:rPr>
          <w:rFonts w:ascii="Times New Roman" w:hAnsi="Times New Roman" w:cs="Times New Roman"/>
          <w:sz w:val="32"/>
          <w:szCs w:val="28"/>
        </w:rPr>
        <w:t>таргет</w:t>
      </w:r>
      <w:proofErr w:type="spellEnd"/>
      <w:r w:rsidRPr="00CD27B6">
        <w:rPr>
          <w:rFonts w:ascii="Times New Roman" w:hAnsi="Times New Roman" w:cs="Times New Roman"/>
          <w:sz w:val="32"/>
          <w:szCs w:val="28"/>
        </w:rPr>
        <w:t xml:space="preserve"> </w:t>
      </w:r>
      <w:r>
        <w:rPr>
          <w:rFonts w:ascii="Times New Roman" w:hAnsi="Times New Roman" w:cs="Times New Roman"/>
          <w:sz w:val="32"/>
          <w:szCs w:val="28"/>
          <w:lang w:val="en-US"/>
        </w:rPr>
        <w:t>name</w:t>
      </w:r>
    </w:p>
    <w:p w14:paraId="56B8F235" w14:textId="3BAEFD61" w:rsidR="00E1565A" w:rsidRPr="00E1565A" w:rsidRDefault="00E1565A" w:rsidP="00496781">
      <w:pPr>
        <w:rPr>
          <w:rFonts w:ascii="Times New Roman" w:hAnsi="Times New Roman" w:cs="Times New Roman"/>
          <w:sz w:val="32"/>
          <w:szCs w:val="28"/>
          <w:lang w:val="en-US"/>
        </w:rPr>
      </w:pPr>
      <w:proofErr w:type="spellStart"/>
      <w:r w:rsidRPr="00BB7620">
        <w:rPr>
          <w:rFonts w:ascii="Times New Roman" w:hAnsi="Times New Roman" w:cs="Times New Roman"/>
          <w:color w:val="00FF00"/>
          <w:sz w:val="28"/>
          <w:szCs w:val="28"/>
          <w:highlight w:val="black"/>
          <w:lang w:val="en-US"/>
        </w:rPr>
        <w:t>Systemctl</w:t>
      </w:r>
      <w:proofErr w:type="spellEnd"/>
      <w:r w:rsidRPr="00BB7620">
        <w:rPr>
          <w:rFonts w:ascii="Times New Roman" w:hAnsi="Times New Roman" w:cs="Times New Roman"/>
          <w:color w:val="00FF00"/>
          <w:sz w:val="28"/>
          <w:szCs w:val="28"/>
          <w:highlight w:val="black"/>
          <w:lang w:val="en-US"/>
        </w:rPr>
        <w:t xml:space="preserve"> set-default –f name target</w:t>
      </w:r>
      <w:r>
        <w:rPr>
          <w:rFonts w:ascii="Times New Roman" w:hAnsi="Times New Roman" w:cs="Times New Roman"/>
          <w:sz w:val="32"/>
          <w:szCs w:val="28"/>
          <w:lang w:val="en-US"/>
        </w:rPr>
        <w:t xml:space="preserve"> – </w:t>
      </w:r>
      <w:r>
        <w:rPr>
          <w:rFonts w:ascii="Times New Roman" w:hAnsi="Times New Roman" w:cs="Times New Roman"/>
          <w:sz w:val="32"/>
          <w:szCs w:val="28"/>
        </w:rPr>
        <w:t>установить</w:t>
      </w:r>
      <w:r w:rsidRPr="00E1565A">
        <w:rPr>
          <w:rFonts w:ascii="Times New Roman" w:hAnsi="Times New Roman" w:cs="Times New Roman"/>
          <w:sz w:val="32"/>
          <w:szCs w:val="28"/>
          <w:lang w:val="en-US"/>
        </w:rPr>
        <w:t xml:space="preserve"> </w:t>
      </w:r>
      <w:r>
        <w:rPr>
          <w:rFonts w:ascii="Times New Roman" w:hAnsi="Times New Roman" w:cs="Times New Roman"/>
          <w:sz w:val="32"/>
          <w:szCs w:val="28"/>
        </w:rPr>
        <w:t>по</w:t>
      </w:r>
      <w:r w:rsidRPr="00E1565A">
        <w:rPr>
          <w:rFonts w:ascii="Times New Roman" w:hAnsi="Times New Roman" w:cs="Times New Roman"/>
          <w:sz w:val="32"/>
          <w:szCs w:val="28"/>
          <w:lang w:val="en-US"/>
        </w:rPr>
        <w:t xml:space="preserve"> </w:t>
      </w:r>
      <w:r>
        <w:rPr>
          <w:rFonts w:ascii="Times New Roman" w:hAnsi="Times New Roman" w:cs="Times New Roman"/>
          <w:sz w:val="32"/>
          <w:szCs w:val="28"/>
        </w:rPr>
        <w:t>умолчанию</w:t>
      </w:r>
    </w:p>
    <w:p w14:paraId="7871AAB6" w14:textId="4CC63291" w:rsidR="00E1565A" w:rsidRDefault="00E1565A" w:rsidP="00496781">
      <w:pPr>
        <w:rPr>
          <w:rFonts w:ascii="Times New Roman" w:hAnsi="Times New Roman" w:cs="Times New Roman"/>
          <w:sz w:val="32"/>
          <w:szCs w:val="28"/>
          <w:lang w:val="en-US"/>
        </w:rPr>
      </w:pPr>
      <w:proofErr w:type="spellStart"/>
      <w:r w:rsidRPr="00BB7620">
        <w:rPr>
          <w:rFonts w:ascii="Times New Roman" w:hAnsi="Times New Roman" w:cs="Times New Roman"/>
          <w:color w:val="00FF00"/>
          <w:sz w:val="28"/>
          <w:szCs w:val="28"/>
          <w:highlight w:val="black"/>
          <w:lang w:val="en-US"/>
        </w:rPr>
        <w:t>Systemctl</w:t>
      </w:r>
      <w:proofErr w:type="spellEnd"/>
      <w:r w:rsidRPr="00BB7620">
        <w:rPr>
          <w:rFonts w:ascii="Times New Roman" w:hAnsi="Times New Roman" w:cs="Times New Roman"/>
          <w:color w:val="00FF00"/>
          <w:sz w:val="28"/>
          <w:szCs w:val="28"/>
          <w:highlight w:val="black"/>
          <w:lang w:val="en-US"/>
        </w:rPr>
        <w:t xml:space="preserve"> isolate reboot target</w:t>
      </w:r>
      <w:r>
        <w:rPr>
          <w:rFonts w:ascii="Times New Roman" w:hAnsi="Times New Roman" w:cs="Times New Roman"/>
          <w:sz w:val="32"/>
          <w:szCs w:val="28"/>
          <w:lang w:val="en-US"/>
        </w:rPr>
        <w:t xml:space="preserve"> </w:t>
      </w:r>
      <w:r w:rsidRPr="00E1565A">
        <w:rPr>
          <w:rFonts w:ascii="Times New Roman" w:hAnsi="Times New Roman" w:cs="Times New Roman"/>
          <w:sz w:val="32"/>
          <w:szCs w:val="28"/>
          <w:lang w:val="en-US"/>
        </w:rPr>
        <w:t xml:space="preserve">– </w:t>
      </w:r>
      <w:r>
        <w:rPr>
          <w:rFonts w:ascii="Times New Roman" w:hAnsi="Times New Roman" w:cs="Times New Roman"/>
          <w:sz w:val="32"/>
          <w:szCs w:val="28"/>
        </w:rPr>
        <w:t>аналогия</w:t>
      </w:r>
      <w:r w:rsidRPr="00E1565A">
        <w:rPr>
          <w:rFonts w:ascii="Times New Roman" w:hAnsi="Times New Roman" w:cs="Times New Roman"/>
          <w:sz w:val="32"/>
          <w:szCs w:val="28"/>
          <w:lang w:val="en-US"/>
        </w:rPr>
        <w:t xml:space="preserve"> </w:t>
      </w:r>
      <w:r>
        <w:rPr>
          <w:rFonts w:ascii="Times New Roman" w:hAnsi="Times New Roman" w:cs="Times New Roman"/>
          <w:sz w:val="32"/>
          <w:szCs w:val="28"/>
        </w:rPr>
        <w:t>команды</w:t>
      </w:r>
      <w:r w:rsidRPr="00E1565A">
        <w:rPr>
          <w:rFonts w:ascii="Times New Roman" w:hAnsi="Times New Roman" w:cs="Times New Roman"/>
          <w:sz w:val="32"/>
          <w:szCs w:val="28"/>
          <w:lang w:val="en-US"/>
        </w:rPr>
        <w:t xml:space="preserve"> </w:t>
      </w:r>
      <w:proofErr w:type="spellStart"/>
      <w:r>
        <w:rPr>
          <w:rFonts w:ascii="Times New Roman" w:hAnsi="Times New Roman" w:cs="Times New Roman"/>
          <w:sz w:val="32"/>
          <w:szCs w:val="28"/>
          <w:lang w:val="en-US"/>
        </w:rPr>
        <w:t>telinit</w:t>
      </w:r>
      <w:proofErr w:type="spellEnd"/>
      <w:r>
        <w:rPr>
          <w:rFonts w:ascii="Times New Roman" w:hAnsi="Times New Roman" w:cs="Times New Roman"/>
          <w:sz w:val="32"/>
          <w:szCs w:val="28"/>
          <w:lang w:val="en-US"/>
        </w:rPr>
        <w:t xml:space="preserve"> </w:t>
      </w:r>
      <w:proofErr w:type="gramStart"/>
      <w:r>
        <w:rPr>
          <w:rFonts w:ascii="Times New Roman" w:hAnsi="Times New Roman" w:cs="Times New Roman"/>
          <w:sz w:val="32"/>
          <w:szCs w:val="28"/>
          <w:lang w:val="en-US"/>
        </w:rPr>
        <w:t xml:space="preserve">6 </w:t>
      </w:r>
      <w:r>
        <w:rPr>
          <w:rFonts w:ascii="Times New Roman" w:hAnsi="Times New Roman" w:cs="Times New Roman"/>
          <w:sz w:val="32"/>
          <w:szCs w:val="28"/>
        </w:rPr>
        <w:t>в</w:t>
      </w:r>
      <w:proofErr w:type="gramEnd"/>
      <w:r w:rsidRPr="00E1565A">
        <w:rPr>
          <w:rFonts w:ascii="Times New Roman" w:hAnsi="Times New Roman" w:cs="Times New Roman"/>
          <w:sz w:val="32"/>
          <w:szCs w:val="28"/>
          <w:lang w:val="en-US"/>
        </w:rPr>
        <w:t xml:space="preserve"> </w:t>
      </w:r>
      <w:proofErr w:type="spellStart"/>
      <w:r>
        <w:rPr>
          <w:rFonts w:ascii="Times New Roman" w:hAnsi="Times New Roman" w:cs="Times New Roman"/>
          <w:sz w:val="32"/>
          <w:szCs w:val="28"/>
          <w:lang w:val="en-US"/>
        </w:rPr>
        <w:t>sysv</w:t>
      </w:r>
      <w:proofErr w:type="spellEnd"/>
    </w:p>
    <w:p w14:paraId="4AE26C6A" w14:textId="5D390BBD" w:rsidR="00E1565A" w:rsidRDefault="00BB7620" w:rsidP="00496781">
      <w:pPr>
        <w:rPr>
          <w:rFonts w:ascii="Times New Roman" w:hAnsi="Times New Roman" w:cs="Times New Roman"/>
          <w:sz w:val="32"/>
          <w:szCs w:val="28"/>
        </w:rPr>
      </w:pPr>
      <w:r>
        <w:rPr>
          <w:rFonts w:ascii="Times New Roman" w:hAnsi="Times New Roman" w:cs="Times New Roman"/>
          <w:sz w:val="32"/>
          <w:szCs w:val="28"/>
        </w:rPr>
        <w:t>Для изменения,</w:t>
      </w:r>
      <w:r w:rsidR="00E1565A">
        <w:rPr>
          <w:rFonts w:ascii="Times New Roman" w:hAnsi="Times New Roman" w:cs="Times New Roman"/>
          <w:sz w:val="32"/>
          <w:szCs w:val="28"/>
        </w:rPr>
        <w:t xml:space="preserve"> запускаемого </w:t>
      </w:r>
      <w:r w:rsidR="00E1565A">
        <w:rPr>
          <w:rFonts w:ascii="Times New Roman" w:hAnsi="Times New Roman" w:cs="Times New Roman"/>
          <w:sz w:val="32"/>
          <w:szCs w:val="28"/>
          <w:lang w:val="en-US"/>
        </w:rPr>
        <w:t>target</w:t>
      </w:r>
      <w:r w:rsidR="00E1565A" w:rsidRPr="00E1565A">
        <w:rPr>
          <w:rFonts w:ascii="Times New Roman" w:hAnsi="Times New Roman" w:cs="Times New Roman"/>
          <w:sz w:val="32"/>
          <w:szCs w:val="28"/>
        </w:rPr>
        <w:t xml:space="preserve"> </w:t>
      </w:r>
      <w:r w:rsidR="00E1565A">
        <w:rPr>
          <w:rFonts w:ascii="Times New Roman" w:hAnsi="Times New Roman" w:cs="Times New Roman"/>
          <w:sz w:val="32"/>
          <w:szCs w:val="28"/>
        </w:rPr>
        <w:t xml:space="preserve">по умолчанию, можно изменить настройки загрузчика </w:t>
      </w:r>
      <w:r w:rsidR="00E1565A">
        <w:rPr>
          <w:rFonts w:ascii="Times New Roman" w:hAnsi="Times New Roman" w:cs="Times New Roman"/>
          <w:sz w:val="32"/>
          <w:szCs w:val="28"/>
          <w:lang w:val="en-US"/>
        </w:rPr>
        <w:t>boot</w:t>
      </w:r>
      <w:r w:rsidR="00E1565A" w:rsidRPr="00E1565A">
        <w:rPr>
          <w:rFonts w:ascii="Times New Roman" w:hAnsi="Times New Roman" w:cs="Times New Roman"/>
          <w:sz w:val="32"/>
          <w:szCs w:val="28"/>
        </w:rPr>
        <w:t>.</w:t>
      </w:r>
      <w:r w:rsidR="00E1565A">
        <w:rPr>
          <w:rFonts w:ascii="Times New Roman" w:hAnsi="Times New Roman" w:cs="Times New Roman"/>
          <w:sz w:val="32"/>
          <w:szCs w:val="28"/>
          <w:lang w:val="en-US"/>
        </w:rPr>
        <w:t>target</w:t>
      </w:r>
      <w:r w:rsidR="00E1565A">
        <w:rPr>
          <w:rFonts w:ascii="Times New Roman" w:hAnsi="Times New Roman" w:cs="Times New Roman"/>
          <w:sz w:val="32"/>
          <w:szCs w:val="28"/>
        </w:rPr>
        <w:t>, а также командой:</w:t>
      </w:r>
    </w:p>
    <w:p w14:paraId="171E8E74" w14:textId="12D41BEC" w:rsidR="00E1565A" w:rsidRPr="00BB7620" w:rsidRDefault="00E1565A" w:rsidP="00496781">
      <w:pPr>
        <w:rPr>
          <w:rFonts w:ascii="Times New Roman" w:hAnsi="Times New Roman" w:cs="Times New Roman"/>
          <w:color w:val="00FF00"/>
          <w:sz w:val="28"/>
          <w:szCs w:val="28"/>
          <w:highlight w:val="black"/>
          <w:lang w:val="en-US"/>
        </w:rPr>
      </w:pPr>
      <w:proofErr w:type="spellStart"/>
      <w:r w:rsidRPr="00BB7620">
        <w:rPr>
          <w:rFonts w:ascii="Times New Roman" w:hAnsi="Times New Roman" w:cs="Times New Roman"/>
          <w:color w:val="00FF00"/>
          <w:sz w:val="28"/>
          <w:szCs w:val="28"/>
          <w:highlight w:val="black"/>
          <w:lang w:val="en-US"/>
        </w:rPr>
        <w:t>Systemctl</w:t>
      </w:r>
      <w:proofErr w:type="spellEnd"/>
      <w:r w:rsidRPr="00BB7620">
        <w:rPr>
          <w:rFonts w:ascii="Times New Roman" w:hAnsi="Times New Roman" w:cs="Times New Roman"/>
          <w:color w:val="00FF00"/>
          <w:sz w:val="28"/>
          <w:szCs w:val="28"/>
          <w:highlight w:val="black"/>
          <w:lang w:val="en-US"/>
        </w:rPr>
        <w:t xml:space="preserve"> set-default –f </w:t>
      </w:r>
      <w:proofErr w:type="spellStart"/>
      <w:r w:rsidRPr="00BB7620">
        <w:rPr>
          <w:rFonts w:ascii="Times New Roman" w:hAnsi="Times New Roman" w:cs="Times New Roman"/>
          <w:color w:val="00FF00"/>
          <w:sz w:val="28"/>
          <w:szCs w:val="28"/>
          <w:highlight w:val="black"/>
          <w:lang w:val="en-US"/>
        </w:rPr>
        <w:t>multiuser.target</w:t>
      </w:r>
      <w:proofErr w:type="spellEnd"/>
    </w:p>
    <w:p w14:paraId="4FAC77D8" w14:textId="25E5D3CC" w:rsidR="00BB7620" w:rsidRDefault="00BB7620" w:rsidP="00496781">
      <w:pPr>
        <w:rPr>
          <w:rFonts w:ascii="Times New Roman" w:hAnsi="Times New Roman" w:cs="Times New Roman"/>
          <w:b/>
          <w:sz w:val="32"/>
          <w:szCs w:val="28"/>
        </w:rPr>
      </w:pPr>
      <w:proofErr w:type="spellStart"/>
      <w:r>
        <w:rPr>
          <w:rFonts w:ascii="Times New Roman" w:hAnsi="Times New Roman" w:cs="Times New Roman"/>
          <w:b/>
          <w:sz w:val="32"/>
          <w:szCs w:val="28"/>
        </w:rPr>
        <w:t>Журналирование</w:t>
      </w:r>
      <w:proofErr w:type="spellEnd"/>
    </w:p>
    <w:p w14:paraId="267E84EB" w14:textId="14713204" w:rsidR="00BB7620" w:rsidRDefault="00BB7620" w:rsidP="00496781">
      <w:pPr>
        <w:rPr>
          <w:rFonts w:ascii="Times New Roman" w:hAnsi="Times New Roman" w:cs="Times New Roman"/>
          <w:sz w:val="32"/>
          <w:szCs w:val="28"/>
        </w:rPr>
      </w:pPr>
      <w:proofErr w:type="spellStart"/>
      <w:r>
        <w:rPr>
          <w:rFonts w:ascii="Times New Roman" w:hAnsi="Times New Roman" w:cs="Times New Roman"/>
          <w:sz w:val="32"/>
          <w:szCs w:val="28"/>
        </w:rPr>
        <w:t>Журналированием</w:t>
      </w:r>
      <w:proofErr w:type="spellEnd"/>
      <w:r>
        <w:rPr>
          <w:rFonts w:ascii="Times New Roman" w:hAnsi="Times New Roman" w:cs="Times New Roman"/>
          <w:sz w:val="32"/>
          <w:szCs w:val="28"/>
        </w:rPr>
        <w:t xml:space="preserve"> занимается служба </w:t>
      </w:r>
      <w:proofErr w:type="spellStart"/>
      <w:r w:rsidRPr="00BB7620">
        <w:rPr>
          <w:rFonts w:ascii="Times New Roman" w:hAnsi="Times New Roman" w:cs="Times New Roman"/>
          <w:b/>
          <w:sz w:val="32"/>
          <w:szCs w:val="28"/>
          <w:lang w:val="en-US"/>
        </w:rPr>
        <w:t>journald</w:t>
      </w:r>
      <w:proofErr w:type="spellEnd"/>
      <w:r w:rsidRPr="00BB7620">
        <w:rPr>
          <w:rFonts w:ascii="Times New Roman" w:hAnsi="Times New Roman" w:cs="Times New Roman"/>
          <w:sz w:val="32"/>
          <w:szCs w:val="28"/>
        </w:rPr>
        <w:t xml:space="preserve">, </w:t>
      </w:r>
      <w:r>
        <w:rPr>
          <w:rFonts w:ascii="Times New Roman" w:hAnsi="Times New Roman" w:cs="Times New Roman"/>
          <w:sz w:val="32"/>
          <w:szCs w:val="28"/>
        </w:rPr>
        <w:t>которая собирает информацию из разных источников событий и привязывает ее к конкретным юнитам</w:t>
      </w:r>
    </w:p>
    <w:p w14:paraId="1C055A98" w14:textId="1740E5E0" w:rsidR="00BB7620" w:rsidRDefault="00BB7620" w:rsidP="00496781">
      <w:pPr>
        <w:rPr>
          <w:rFonts w:ascii="Times New Roman" w:hAnsi="Times New Roman" w:cs="Times New Roman"/>
          <w:sz w:val="32"/>
          <w:szCs w:val="28"/>
        </w:rPr>
      </w:pPr>
      <w:proofErr w:type="spellStart"/>
      <w:r w:rsidRPr="00BB7620">
        <w:rPr>
          <w:rFonts w:ascii="Times New Roman" w:hAnsi="Times New Roman" w:cs="Times New Roman"/>
          <w:color w:val="00FF00"/>
          <w:sz w:val="28"/>
          <w:szCs w:val="28"/>
          <w:highlight w:val="black"/>
          <w:lang w:val="en-US"/>
        </w:rPr>
        <w:t>Journalctl</w:t>
      </w:r>
      <w:proofErr w:type="spellEnd"/>
      <w:r w:rsidRPr="00CD27B6">
        <w:rPr>
          <w:rFonts w:ascii="Times New Roman" w:hAnsi="Times New Roman" w:cs="Times New Roman"/>
          <w:color w:val="00FF00"/>
          <w:sz w:val="28"/>
          <w:szCs w:val="28"/>
          <w:highlight w:val="black"/>
        </w:rPr>
        <w:t xml:space="preserve"> –</w:t>
      </w:r>
      <w:r w:rsidRPr="00BB7620">
        <w:rPr>
          <w:rFonts w:ascii="Times New Roman" w:hAnsi="Times New Roman" w:cs="Times New Roman"/>
          <w:color w:val="00FF00"/>
          <w:sz w:val="28"/>
          <w:szCs w:val="28"/>
          <w:highlight w:val="black"/>
          <w:lang w:val="en-US"/>
        </w:rPr>
        <w:t>f</w:t>
      </w:r>
      <w:r w:rsidRPr="00BB7620">
        <w:rPr>
          <w:rFonts w:ascii="Times New Roman" w:hAnsi="Times New Roman" w:cs="Times New Roman"/>
          <w:sz w:val="32"/>
          <w:szCs w:val="28"/>
        </w:rPr>
        <w:t xml:space="preserve"> </w:t>
      </w:r>
      <w:r>
        <w:rPr>
          <w:rFonts w:ascii="Times New Roman" w:hAnsi="Times New Roman" w:cs="Times New Roman"/>
          <w:sz w:val="32"/>
          <w:szCs w:val="28"/>
        </w:rPr>
        <w:t>– управление журнальным демоном</w:t>
      </w:r>
    </w:p>
    <w:p w14:paraId="64E09855" w14:textId="392DB6F3" w:rsidR="00BB7620" w:rsidRDefault="00BB7620" w:rsidP="00496781">
      <w:pPr>
        <w:rPr>
          <w:rFonts w:ascii="Times New Roman" w:hAnsi="Times New Roman" w:cs="Times New Roman"/>
          <w:sz w:val="32"/>
          <w:szCs w:val="28"/>
        </w:rPr>
      </w:pPr>
      <w:r w:rsidRPr="00BB7620">
        <w:rPr>
          <w:rFonts w:ascii="Times New Roman" w:hAnsi="Times New Roman" w:cs="Times New Roman"/>
          <w:color w:val="00FF00"/>
          <w:sz w:val="28"/>
          <w:szCs w:val="28"/>
          <w:highlight w:val="black"/>
          <w:lang w:val="en-US"/>
        </w:rPr>
        <w:t>Journal</w:t>
      </w:r>
      <w:r w:rsidRPr="00CD27B6">
        <w:rPr>
          <w:rFonts w:ascii="Times New Roman" w:hAnsi="Times New Roman" w:cs="Times New Roman"/>
          <w:color w:val="00FF00"/>
          <w:sz w:val="28"/>
          <w:szCs w:val="28"/>
          <w:highlight w:val="black"/>
        </w:rPr>
        <w:t xml:space="preserve"> –</w:t>
      </w:r>
      <w:r w:rsidRPr="00BB7620">
        <w:rPr>
          <w:rFonts w:ascii="Times New Roman" w:hAnsi="Times New Roman" w:cs="Times New Roman"/>
          <w:color w:val="00FF00"/>
          <w:sz w:val="28"/>
          <w:szCs w:val="28"/>
          <w:highlight w:val="black"/>
          <w:lang w:val="en-US"/>
        </w:rPr>
        <w:t>n</w:t>
      </w:r>
      <w:r w:rsidRPr="00CD27B6">
        <w:rPr>
          <w:rFonts w:ascii="Times New Roman" w:hAnsi="Times New Roman" w:cs="Times New Roman"/>
          <w:color w:val="00FF00"/>
          <w:sz w:val="28"/>
          <w:szCs w:val="28"/>
          <w:highlight w:val="black"/>
        </w:rPr>
        <w:t xml:space="preserve"> 10</w:t>
      </w:r>
      <w:r w:rsidRPr="00BB7620">
        <w:rPr>
          <w:rFonts w:ascii="Times New Roman" w:hAnsi="Times New Roman" w:cs="Times New Roman"/>
          <w:sz w:val="32"/>
          <w:szCs w:val="28"/>
        </w:rPr>
        <w:t xml:space="preserve"> </w:t>
      </w:r>
      <w:r>
        <w:rPr>
          <w:rFonts w:ascii="Times New Roman" w:hAnsi="Times New Roman" w:cs="Times New Roman"/>
          <w:sz w:val="32"/>
          <w:szCs w:val="28"/>
        </w:rPr>
        <w:t>– показать последние 10 событий</w:t>
      </w:r>
    </w:p>
    <w:p w14:paraId="332F5070" w14:textId="14C85DA0" w:rsidR="00BB7620" w:rsidRDefault="00BB7620" w:rsidP="00496781">
      <w:pPr>
        <w:rPr>
          <w:rFonts w:ascii="Times New Roman" w:hAnsi="Times New Roman" w:cs="Times New Roman"/>
          <w:sz w:val="32"/>
          <w:szCs w:val="28"/>
        </w:rPr>
      </w:pPr>
      <w:r w:rsidRPr="00BB7620">
        <w:rPr>
          <w:rFonts w:ascii="Times New Roman" w:hAnsi="Times New Roman" w:cs="Times New Roman"/>
          <w:color w:val="00FF00"/>
          <w:sz w:val="28"/>
          <w:szCs w:val="28"/>
          <w:highlight w:val="black"/>
          <w:lang w:val="en-US"/>
        </w:rPr>
        <w:t>Journal</w:t>
      </w:r>
      <w:r w:rsidRPr="00CD27B6">
        <w:rPr>
          <w:rFonts w:ascii="Times New Roman" w:hAnsi="Times New Roman" w:cs="Times New Roman"/>
          <w:color w:val="00FF00"/>
          <w:sz w:val="28"/>
          <w:szCs w:val="28"/>
          <w:highlight w:val="black"/>
        </w:rPr>
        <w:t xml:space="preserve"> _</w:t>
      </w:r>
      <w:r w:rsidRPr="00BB7620">
        <w:rPr>
          <w:rFonts w:ascii="Times New Roman" w:hAnsi="Times New Roman" w:cs="Times New Roman"/>
          <w:color w:val="00FF00"/>
          <w:sz w:val="28"/>
          <w:szCs w:val="28"/>
          <w:highlight w:val="black"/>
          <w:lang w:val="en-US"/>
        </w:rPr>
        <w:t>UID</w:t>
      </w:r>
      <w:r w:rsidRPr="00BB7620">
        <w:rPr>
          <w:rFonts w:ascii="Times New Roman" w:hAnsi="Times New Roman" w:cs="Times New Roman"/>
          <w:sz w:val="32"/>
          <w:szCs w:val="28"/>
        </w:rPr>
        <w:t xml:space="preserve"> </w:t>
      </w:r>
      <w:r>
        <w:rPr>
          <w:rFonts w:ascii="Times New Roman" w:hAnsi="Times New Roman" w:cs="Times New Roman"/>
          <w:sz w:val="32"/>
          <w:szCs w:val="28"/>
        </w:rPr>
        <w:t xml:space="preserve">– вывод события по </w:t>
      </w:r>
      <w:r>
        <w:rPr>
          <w:rFonts w:ascii="Times New Roman" w:hAnsi="Times New Roman" w:cs="Times New Roman"/>
          <w:sz w:val="32"/>
          <w:szCs w:val="28"/>
          <w:lang w:val="en-US"/>
        </w:rPr>
        <w:t>UID</w:t>
      </w:r>
      <w:r w:rsidRPr="00BB7620">
        <w:rPr>
          <w:rFonts w:ascii="Times New Roman" w:hAnsi="Times New Roman" w:cs="Times New Roman"/>
          <w:sz w:val="32"/>
          <w:szCs w:val="28"/>
        </w:rPr>
        <w:t xml:space="preserve"> </w:t>
      </w:r>
      <w:r>
        <w:rPr>
          <w:rFonts w:ascii="Times New Roman" w:hAnsi="Times New Roman" w:cs="Times New Roman"/>
          <w:sz w:val="32"/>
          <w:szCs w:val="28"/>
        </w:rPr>
        <w:t>пользователя</w:t>
      </w:r>
    </w:p>
    <w:p w14:paraId="34C56BE1" w14:textId="38A40FDF" w:rsidR="00BB7620" w:rsidRPr="00BB7620" w:rsidRDefault="00BB7620" w:rsidP="00496781">
      <w:pPr>
        <w:rPr>
          <w:rFonts w:ascii="Times New Roman" w:hAnsi="Times New Roman" w:cs="Times New Roman"/>
          <w:b/>
          <w:sz w:val="32"/>
          <w:szCs w:val="28"/>
          <w:lang w:val="en-US"/>
        </w:rPr>
      </w:pPr>
      <w:proofErr w:type="spellStart"/>
      <w:r w:rsidRPr="00BB7620">
        <w:rPr>
          <w:rFonts w:ascii="Times New Roman" w:hAnsi="Times New Roman" w:cs="Times New Roman"/>
          <w:b/>
          <w:sz w:val="32"/>
          <w:szCs w:val="28"/>
        </w:rPr>
        <w:t>Упрвавление</w:t>
      </w:r>
      <w:proofErr w:type="spellEnd"/>
      <w:r w:rsidRPr="00BB7620">
        <w:rPr>
          <w:rFonts w:ascii="Times New Roman" w:hAnsi="Times New Roman" w:cs="Times New Roman"/>
          <w:b/>
          <w:sz w:val="32"/>
          <w:szCs w:val="28"/>
          <w:lang w:val="en-US"/>
        </w:rPr>
        <w:t xml:space="preserve"> </w:t>
      </w:r>
      <w:r w:rsidRPr="00BB7620">
        <w:rPr>
          <w:rFonts w:ascii="Times New Roman" w:hAnsi="Times New Roman" w:cs="Times New Roman"/>
          <w:b/>
          <w:sz w:val="32"/>
          <w:szCs w:val="28"/>
        </w:rPr>
        <w:t>питанием</w:t>
      </w:r>
      <w:r w:rsidRPr="00BB7620">
        <w:rPr>
          <w:rFonts w:ascii="Times New Roman" w:hAnsi="Times New Roman" w:cs="Times New Roman"/>
          <w:b/>
          <w:sz w:val="32"/>
          <w:szCs w:val="28"/>
          <w:lang w:val="en-US"/>
        </w:rPr>
        <w:t xml:space="preserve"> </w:t>
      </w:r>
      <w:r w:rsidRPr="00BB7620">
        <w:rPr>
          <w:rFonts w:ascii="Times New Roman" w:hAnsi="Times New Roman" w:cs="Times New Roman"/>
          <w:b/>
          <w:sz w:val="32"/>
          <w:szCs w:val="28"/>
        </w:rPr>
        <w:t>компьютера</w:t>
      </w:r>
    </w:p>
    <w:p w14:paraId="0901C08C" w14:textId="7292D5D5" w:rsidR="00BB7620" w:rsidRPr="00BB7620" w:rsidRDefault="00BB7620" w:rsidP="00496781">
      <w:pPr>
        <w:rPr>
          <w:rFonts w:ascii="Times New Roman" w:hAnsi="Times New Roman" w:cs="Times New Roman"/>
          <w:color w:val="00FF00"/>
          <w:sz w:val="28"/>
          <w:szCs w:val="28"/>
          <w:highlight w:val="black"/>
          <w:lang w:val="en-US"/>
        </w:rPr>
      </w:pPr>
      <w:proofErr w:type="spellStart"/>
      <w:r w:rsidRPr="00BB7620">
        <w:rPr>
          <w:rFonts w:ascii="Times New Roman" w:hAnsi="Times New Roman" w:cs="Times New Roman"/>
          <w:color w:val="00FF00"/>
          <w:sz w:val="28"/>
          <w:szCs w:val="28"/>
          <w:highlight w:val="black"/>
          <w:lang w:val="en-US"/>
        </w:rPr>
        <w:t>Systemctl</w:t>
      </w:r>
      <w:proofErr w:type="spellEnd"/>
      <w:r w:rsidRPr="00BB7620">
        <w:rPr>
          <w:rFonts w:ascii="Times New Roman" w:hAnsi="Times New Roman" w:cs="Times New Roman"/>
          <w:color w:val="00FF00"/>
          <w:sz w:val="28"/>
          <w:szCs w:val="28"/>
          <w:highlight w:val="black"/>
          <w:lang w:val="en-US"/>
        </w:rPr>
        <w:t xml:space="preserve"> reboot/</w:t>
      </w:r>
      <w:proofErr w:type="spellStart"/>
      <w:r w:rsidRPr="00BB7620">
        <w:rPr>
          <w:rFonts w:ascii="Times New Roman" w:hAnsi="Times New Roman" w:cs="Times New Roman"/>
          <w:color w:val="00FF00"/>
          <w:sz w:val="28"/>
          <w:szCs w:val="28"/>
          <w:highlight w:val="black"/>
          <w:lang w:val="en-US"/>
        </w:rPr>
        <w:t>poweroff</w:t>
      </w:r>
      <w:proofErr w:type="spellEnd"/>
      <w:r w:rsidRPr="00BB7620">
        <w:rPr>
          <w:rFonts w:ascii="Times New Roman" w:hAnsi="Times New Roman" w:cs="Times New Roman"/>
          <w:color w:val="00FF00"/>
          <w:sz w:val="28"/>
          <w:szCs w:val="28"/>
          <w:highlight w:val="black"/>
          <w:lang w:val="en-US"/>
        </w:rPr>
        <w:t>/suspend/hibernate/hybrid-sleep</w:t>
      </w:r>
    </w:p>
    <w:p w14:paraId="2C953158" w14:textId="3D374DB7" w:rsidR="00BB7620" w:rsidRPr="00CD27B6" w:rsidRDefault="00BB7620" w:rsidP="00496781">
      <w:pPr>
        <w:rPr>
          <w:rFonts w:ascii="Times New Roman" w:hAnsi="Times New Roman" w:cs="Times New Roman"/>
          <w:b/>
          <w:sz w:val="32"/>
          <w:szCs w:val="28"/>
          <w:lang w:val="en-US"/>
        </w:rPr>
      </w:pPr>
      <w:r>
        <w:rPr>
          <w:rFonts w:ascii="Times New Roman" w:hAnsi="Times New Roman" w:cs="Times New Roman"/>
          <w:b/>
          <w:sz w:val="32"/>
          <w:szCs w:val="28"/>
        </w:rPr>
        <w:lastRenderedPageBreak/>
        <w:t>Управление</w:t>
      </w:r>
      <w:r w:rsidRPr="00CD27B6">
        <w:rPr>
          <w:rFonts w:ascii="Times New Roman" w:hAnsi="Times New Roman" w:cs="Times New Roman"/>
          <w:b/>
          <w:sz w:val="32"/>
          <w:szCs w:val="28"/>
          <w:lang w:val="en-US"/>
        </w:rPr>
        <w:t xml:space="preserve"> </w:t>
      </w:r>
      <w:r>
        <w:rPr>
          <w:rFonts w:ascii="Times New Roman" w:hAnsi="Times New Roman" w:cs="Times New Roman"/>
          <w:b/>
          <w:sz w:val="32"/>
          <w:szCs w:val="28"/>
        </w:rPr>
        <w:t>юнитами</w:t>
      </w:r>
      <w:r w:rsidRPr="00CD27B6">
        <w:rPr>
          <w:rFonts w:ascii="Times New Roman" w:hAnsi="Times New Roman" w:cs="Times New Roman"/>
          <w:b/>
          <w:sz w:val="32"/>
          <w:szCs w:val="28"/>
          <w:lang w:val="en-US"/>
        </w:rPr>
        <w:t xml:space="preserve"> </w:t>
      </w:r>
    </w:p>
    <w:p w14:paraId="1DBB8057" w14:textId="3BC0B196" w:rsidR="00BB7620" w:rsidRPr="00BB7620" w:rsidRDefault="00BB7620" w:rsidP="00496781">
      <w:pPr>
        <w:rPr>
          <w:rFonts w:ascii="Times New Roman" w:hAnsi="Times New Roman" w:cs="Times New Roman"/>
          <w:color w:val="00FF00"/>
          <w:sz w:val="28"/>
          <w:szCs w:val="28"/>
          <w:highlight w:val="black"/>
          <w:lang w:val="en-US"/>
        </w:rPr>
      </w:pPr>
      <w:proofErr w:type="spellStart"/>
      <w:r w:rsidRPr="00BB7620">
        <w:rPr>
          <w:rFonts w:ascii="Times New Roman" w:hAnsi="Times New Roman" w:cs="Times New Roman"/>
          <w:color w:val="00FF00"/>
          <w:sz w:val="28"/>
          <w:szCs w:val="28"/>
          <w:highlight w:val="black"/>
          <w:lang w:val="en-US"/>
        </w:rPr>
        <w:t>Systemctl</w:t>
      </w:r>
      <w:proofErr w:type="spellEnd"/>
      <w:r w:rsidRPr="00BB7620">
        <w:rPr>
          <w:rFonts w:ascii="Times New Roman" w:hAnsi="Times New Roman" w:cs="Times New Roman"/>
          <w:color w:val="00FF00"/>
          <w:sz w:val="28"/>
          <w:szCs w:val="28"/>
          <w:highlight w:val="black"/>
          <w:lang w:val="en-US"/>
        </w:rPr>
        <w:t xml:space="preserve"> start/stop/reload/restart unit</w:t>
      </w:r>
    </w:p>
    <w:p w14:paraId="771096F8" w14:textId="64DF507D" w:rsidR="00102312" w:rsidRPr="0020507A" w:rsidRDefault="0020507A" w:rsidP="00496781">
      <w:pPr>
        <w:rPr>
          <w:rFonts w:ascii="Times New Roman" w:hAnsi="Times New Roman" w:cs="Times New Roman"/>
          <w:b/>
          <w:sz w:val="32"/>
          <w:szCs w:val="28"/>
        </w:rPr>
      </w:pPr>
      <w:r w:rsidRPr="0020507A">
        <w:rPr>
          <w:rFonts w:ascii="Times New Roman" w:hAnsi="Times New Roman" w:cs="Times New Roman"/>
          <w:b/>
          <w:sz w:val="32"/>
          <w:szCs w:val="28"/>
        </w:rPr>
        <w:t xml:space="preserve">Управление демоном </w:t>
      </w:r>
      <w:proofErr w:type="spellStart"/>
      <w:r w:rsidRPr="0020507A">
        <w:rPr>
          <w:rFonts w:ascii="Times New Roman" w:hAnsi="Times New Roman" w:cs="Times New Roman"/>
          <w:b/>
          <w:sz w:val="32"/>
          <w:szCs w:val="28"/>
          <w:lang w:val="en-US"/>
        </w:rPr>
        <w:t>systemd</w:t>
      </w:r>
      <w:proofErr w:type="spellEnd"/>
    </w:p>
    <w:p w14:paraId="661FA936" w14:textId="378D3878" w:rsidR="0020507A" w:rsidRPr="0020507A" w:rsidRDefault="0020507A" w:rsidP="00496781">
      <w:pPr>
        <w:rPr>
          <w:rFonts w:ascii="Times New Roman" w:hAnsi="Times New Roman" w:cs="Times New Roman"/>
          <w:sz w:val="32"/>
          <w:szCs w:val="28"/>
        </w:rPr>
      </w:pPr>
      <w:proofErr w:type="spellStart"/>
      <w:r w:rsidRPr="0020507A">
        <w:rPr>
          <w:rFonts w:ascii="Times New Roman" w:hAnsi="Times New Roman" w:cs="Times New Roman"/>
          <w:color w:val="00FF00"/>
          <w:sz w:val="28"/>
          <w:szCs w:val="28"/>
          <w:highlight w:val="black"/>
          <w:lang w:val="en-US"/>
        </w:rPr>
        <w:t>Systemctl</w:t>
      </w:r>
      <w:proofErr w:type="spellEnd"/>
      <w:r w:rsidRPr="0020507A">
        <w:rPr>
          <w:rFonts w:ascii="Times New Roman" w:hAnsi="Times New Roman" w:cs="Times New Roman"/>
          <w:b/>
          <w:sz w:val="32"/>
          <w:szCs w:val="28"/>
        </w:rPr>
        <w:t xml:space="preserve"> – </w:t>
      </w:r>
      <w:r w:rsidRPr="0020507A">
        <w:rPr>
          <w:rFonts w:ascii="Times New Roman" w:hAnsi="Times New Roman" w:cs="Times New Roman"/>
          <w:sz w:val="32"/>
          <w:szCs w:val="28"/>
        </w:rPr>
        <w:t xml:space="preserve">отвечает за все действия </w:t>
      </w:r>
      <w:r>
        <w:rPr>
          <w:rFonts w:ascii="Times New Roman" w:hAnsi="Times New Roman" w:cs="Times New Roman"/>
          <w:sz w:val="32"/>
          <w:szCs w:val="28"/>
          <w:lang w:val="en-US"/>
        </w:rPr>
        <w:t>system</w:t>
      </w:r>
    </w:p>
    <w:p w14:paraId="3B9397F4" w14:textId="7B146BF2" w:rsidR="0020507A" w:rsidRPr="0020507A" w:rsidRDefault="0020507A" w:rsidP="00496781">
      <w:pPr>
        <w:rPr>
          <w:rFonts w:ascii="Times New Roman" w:hAnsi="Times New Roman" w:cs="Times New Roman"/>
          <w:sz w:val="32"/>
          <w:szCs w:val="28"/>
        </w:rPr>
      </w:pPr>
      <w:proofErr w:type="spellStart"/>
      <w:r w:rsidRPr="0020507A">
        <w:rPr>
          <w:rFonts w:ascii="Times New Roman" w:hAnsi="Times New Roman" w:cs="Times New Roman"/>
          <w:color w:val="00FF00"/>
          <w:sz w:val="28"/>
          <w:szCs w:val="28"/>
          <w:highlight w:val="black"/>
          <w:lang w:val="en-US"/>
        </w:rPr>
        <w:t>Systemctl</w:t>
      </w:r>
      <w:proofErr w:type="spellEnd"/>
      <w:r w:rsidRPr="00C7466C">
        <w:rPr>
          <w:rFonts w:ascii="Times New Roman" w:hAnsi="Times New Roman" w:cs="Times New Roman"/>
          <w:color w:val="00FF00"/>
          <w:sz w:val="28"/>
          <w:szCs w:val="28"/>
          <w:highlight w:val="black"/>
        </w:rPr>
        <w:t xml:space="preserve"> </w:t>
      </w:r>
      <w:r w:rsidRPr="0020507A">
        <w:rPr>
          <w:rFonts w:ascii="Times New Roman" w:hAnsi="Times New Roman" w:cs="Times New Roman"/>
          <w:color w:val="00FF00"/>
          <w:sz w:val="28"/>
          <w:szCs w:val="28"/>
          <w:highlight w:val="black"/>
          <w:lang w:val="en-US"/>
        </w:rPr>
        <w:t>list</w:t>
      </w:r>
      <w:r w:rsidRPr="00C7466C">
        <w:rPr>
          <w:rFonts w:ascii="Times New Roman" w:hAnsi="Times New Roman" w:cs="Times New Roman"/>
          <w:color w:val="00FF00"/>
          <w:sz w:val="28"/>
          <w:szCs w:val="28"/>
          <w:highlight w:val="black"/>
        </w:rPr>
        <w:t>-</w:t>
      </w:r>
      <w:r w:rsidRPr="0020507A">
        <w:rPr>
          <w:rFonts w:ascii="Times New Roman" w:hAnsi="Times New Roman" w:cs="Times New Roman"/>
          <w:color w:val="00FF00"/>
          <w:sz w:val="28"/>
          <w:szCs w:val="28"/>
          <w:highlight w:val="black"/>
          <w:lang w:val="en-US"/>
        </w:rPr>
        <w:t>units</w:t>
      </w:r>
      <w:r w:rsidRPr="0020507A">
        <w:rPr>
          <w:rFonts w:ascii="Times New Roman" w:hAnsi="Times New Roman" w:cs="Times New Roman"/>
          <w:b/>
          <w:sz w:val="32"/>
          <w:szCs w:val="28"/>
        </w:rPr>
        <w:t xml:space="preserve"> –</w:t>
      </w:r>
      <w:r>
        <w:rPr>
          <w:rFonts w:ascii="Times New Roman" w:hAnsi="Times New Roman" w:cs="Times New Roman"/>
          <w:b/>
          <w:sz w:val="32"/>
          <w:szCs w:val="28"/>
        </w:rPr>
        <w:t xml:space="preserve"> </w:t>
      </w:r>
      <w:r>
        <w:rPr>
          <w:rFonts w:ascii="Times New Roman" w:hAnsi="Times New Roman" w:cs="Times New Roman"/>
          <w:sz w:val="32"/>
          <w:szCs w:val="28"/>
        </w:rPr>
        <w:t>показывает все запущенные юниты</w:t>
      </w:r>
    </w:p>
    <w:p w14:paraId="67AB570E" w14:textId="46B422B2" w:rsidR="0020507A" w:rsidRPr="0020507A" w:rsidRDefault="0020507A" w:rsidP="00496781">
      <w:pPr>
        <w:rPr>
          <w:rFonts w:ascii="Times New Roman" w:hAnsi="Times New Roman" w:cs="Times New Roman"/>
          <w:b/>
          <w:sz w:val="32"/>
          <w:szCs w:val="28"/>
        </w:rPr>
      </w:pPr>
      <w:proofErr w:type="spellStart"/>
      <w:r w:rsidRPr="0020507A">
        <w:rPr>
          <w:rFonts w:ascii="Times New Roman" w:hAnsi="Times New Roman" w:cs="Times New Roman"/>
          <w:color w:val="00FF00"/>
          <w:sz w:val="28"/>
          <w:szCs w:val="28"/>
          <w:highlight w:val="black"/>
          <w:lang w:val="en-US"/>
        </w:rPr>
        <w:t>Systemctl</w:t>
      </w:r>
      <w:proofErr w:type="spellEnd"/>
      <w:r w:rsidRPr="00CD27B6">
        <w:rPr>
          <w:rFonts w:ascii="Times New Roman" w:hAnsi="Times New Roman" w:cs="Times New Roman"/>
          <w:color w:val="00FF00"/>
          <w:sz w:val="28"/>
          <w:szCs w:val="28"/>
          <w:highlight w:val="black"/>
        </w:rPr>
        <w:t xml:space="preserve"> --</w:t>
      </w:r>
      <w:r w:rsidRPr="0020507A">
        <w:rPr>
          <w:rFonts w:ascii="Times New Roman" w:hAnsi="Times New Roman" w:cs="Times New Roman"/>
          <w:color w:val="00FF00"/>
          <w:sz w:val="28"/>
          <w:szCs w:val="28"/>
          <w:highlight w:val="black"/>
          <w:lang w:val="en-US"/>
        </w:rPr>
        <w:t>failed</w:t>
      </w:r>
      <w:r w:rsidRPr="0020507A">
        <w:rPr>
          <w:rFonts w:ascii="Times New Roman" w:hAnsi="Times New Roman" w:cs="Times New Roman"/>
          <w:b/>
          <w:sz w:val="32"/>
          <w:szCs w:val="28"/>
        </w:rPr>
        <w:t xml:space="preserve"> </w:t>
      </w:r>
      <w:r>
        <w:rPr>
          <w:rFonts w:ascii="Times New Roman" w:hAnsi="Times New Roman" w:cs="Times New Roman"/>
          <w:b/>
          <w:sz w:val="32"/>
          <w:szCs w:val="28"/>
        </w:rPr>
        <w:t xml:space="preserve">– </w:t>
      </w:r>
      <w:r w:rsidRPr="0020507A">
        <w:rPr>
          <w:rFonts w:ascii="Times New Roman" w:hAnsi="Times New Roman" w:cs="Times New Roman"/>
          <w:sz w:val="32"/>
          <w:szCs w:val="28"/>
        </w:rPr>
        <w:t>показывает</w:t>
      </w:r>
      <w:r>
        <w:rPr>
          <w:rFonts w:ascii="Times New Roman" w:hAnsi="Times New Roman" w:cs="Times New Roman"/>
          <w:sz w:val="32"/>
          <w:szCs w:val="28"/>
        </w:rPr>
        <w:t xml:space="preserve"> юниты, которые не запустились</w:t>
      </w:r>
    </w:p>
    <w:p w14:paraId="1863C61E" w14:textId="188FFD2C" w:rsidR="0020507A" w:rsidRPr="00CD27B6" w:rsidRDefault="0020507A" w:rsidP="00496781">
      <w:pPr>
        <w:rPr>
          <w:rFonts w:ascii="Times New Roman" w:hAnsi="Times New Roman" w:cs="Times New Roman"/>
          <w:sz w:val="32"/>
          <w:szCs w:val="28"/>
          <w:lang w:val="en-US"/>
        </w:rPr>
      </w:pPr>
      <w:proofErr w:type="spellStart"/>
      <w:r w:rsidRPr="0020507A">
        <w:rPr>
          <w:rFonts w:ascii="Times New Roman" w:hAnsi="Times New Roman" w:cs="Times New Roman"/>
          <w:color w:val="00FF00"/>
          <w:sz w:val="28"/>
          <w:szCs w:val="28"/>
          <w:highlight w:val="black"/>
          <w:lang w:val="en-US"/>
        </w:rPr>
        <w:t>Systemctl</w:t>
      </w:r>
      <w:proofErr w:type="spellEnd"/>
      <w:r w:rsidRPr="0020507A">
        <w:rPr>
          <w:rFonts w:ascii="Times New Roman" w:hAnsi="Times New Roman" w:cs="Times New Roman"/>
          <w:color w:val="00FF00"/>
          <w:sz w:val="28"/>
          <w:szCs w:val="28"/>
          <w:highlight w:val="black"/>
          <w:lang w:val="en-US"/>
        </w:rPr>
        <w:t xml:space="preserve"> list-units --type=service </w:t>
      </w:r>
      <w:r>
        <w:rPr>
          <w:rFonts w:ascii="Times New Roman" w:hAnsi="Times New Roman" w:cs="Times New Roman"/>
          <w:sz w:val="32"/>
          <w:szCs w:val="28"/>
          <w:lang w:val="en-US"/>
        </w:rPr>
        <w:t xml:space="preserve">– </w:t>
      </w:r>
      <w:r>
        <w:rPr>
          <w:rFonts w:ascii="Times New Roman" w:hAnsi="Times New Roman" w:cs="Times New Roman"/>
          <w:sz w:val="32"/>
          <w:szCs w:val="28"/>
        </w:rPr>
        <w:t>просмотр</w:t>
      </w:r>
      <w:r w:rsidRPr="0020507A">
        <w:rPr>
          <w:rFonts w:ascii="Times New Roman" w:hAnsi="Times New Roman" w:cs="Times New Roman"/>
          <w:sz w:val="32"/>
          <w:szCs w:val="28"/>
          <w:lang w:val="en-US"/>
        </w:rPr>
        <w:t xml:space="preserve"> </w:t>
      </w:r>
      <w:r>
        <w:rPr>
          <w:rFonts w:ascii="Times New Roman" w:hAnsi="Times New Roman" w:cs="Times New Roman"/>
          <w:sz w:val="32"/>
          <w:szCs w:val="28"/>
        </w:rPr>
        <w:t>запущенных</w:t>
      </w:r>
      <w:r w:rsidRPr="0020507A">
        <w:rPr>
          <w:rFonts w:ascii="Times New Roman" w:hAnsi="Times New Roman" w:cs="Times New Roman"/>
          <w:sz w:val="32"/>
          <w:szCs w:val="28"/>
          <w:lang w:val="en-US"/>
        </w:rPr>
        <w:t xml:space="preserve"> </w:t>
      </w:r>
      <w:r>
        <w:rPr>
          <w:rFonts w:ascii="Times New Roman" w:hAnsi="Times New Roman" w:cs="Times New Roman"/>
          <w:sz w:val="32"/>
          <w:szCs w:val="28"/>
        </w:rPr>
        <w:t>сервисов</w:t>
      </w:r>
    </w:p>
    <w:p w14:paraId="71C5FBD5" w14:textId="0627D27C" w:rsidR="00C7466C" w:rsidRDefault="00C7466C" w:rsidP="00496781">
      <w:pPr>
        <w:rPr>
          <w:rFonts w:ascii="Times New Roman" w:hAnsi="Times New Roman" w:cs="Times New Roman"/>
          <w:sz w:val="32"/>
          <w:szCs w:val="28"/>
          <w:lang w:val="en-US"/>
        </w:rPr>
      </w:pPr>
      <w:proofErr w:type="spellStart"/>
      <w:r w:rsidRPr="00C7466C">
        <w:rPr>
          <w:rFonts w:ascii="Times New Roman" w:hAnsi="Times New Roman" w:cs="Times New Roman"/>
          <w:color w:val="00FF00"/>
          <w:sz w:val="28"/>
          <w:szCs w:val="28"/>
          <w:highlight w:val="black"/>
          <w:lang w:val="en-US"/>
        </w:rPr>
        <w:t>Systemctl</w:t>
      </w:r>
      <w:proofErr w:type="spellEnd"/>
      <w:r w:rsidRPr="00C7466C">
        <w:rPr>
          <w:rFonts w:ascii="Times New Roman" w:hAnsi="Times New Roman" w:cs="Times New Roman"/>
          <w:color w:val="00FF00"/>
          <w:sz w:val="28"/>
          <w:szCs w:val="28"/>
          <w:highlight w:val="black"/>
          <w:lang w:val="en-US"/>
        </w:rPr>
        <w:t xml:space="preserve"> status name</w:t>
      </w:r>
      <w:r>
        <w:rPr>
          <w:rFonts w:ascii="Times New Roman" w:hAnsi="Times New Roman" w:cs="Times New Roman"/>
          <w:b/>
          <w:sz w:val="32"/>
          <w:szCs w:val="28"/>
          <w:lang w:val="en-US"/>
        </w:rPr>
        <w:t xml:space="preserve"> </w:t>
      </w:r>
      <w:r w:rsidRPr="00C7466C">
        <w:rPr>
          <w:rFonts w:ascii="Times New Roman" w:hAnsi="Times New Roman" w:cs="Times New Roman"/>
          <w:b/>
          <w:sz w:val="32"/>
          <w:szCs w:val="28"/>
          <w:lang w:val="en-US"/>
        </w:rPr>
        <w:t xml:space="preserve">– </w:t>
      </w:r>
      <w:r>
        <w:rPr>
          <w:rFonts w:ascii="Times New Roman" w:hAnsi="Times New Roman" w:cs="Times New Roman"/>
          <w:sz w:val="32"/>
          <w:szCs w:val="28"/>
        </w:rPr>
        <w:t>просмотр</w:t>
      </w:r>
      <w:r w:rsidRPr="00C7466C">
        <w:rPr>
          <w:rFonts w:ascii="Times New Roman" w:hAnsi="Times New Roman" w:cs="Times New Roman"/>
          <w:sz w:val="32"/>
          <w:szCs w:val="28"/>
          <w:lang w:val="en-US"/>
        </w:rPr>
        <w:t xml:space="preserve"> </w:t>
      </w:r>
      <w:r>
        <w:rPr>
          <w:rFonts w:ascii="Times New Roman" w:hAnsi="Times New Roman" w:cs="Times New Roman"/>
          <w:sz w:val="32"/>
          <w:szCs w:val="28"/>
        </w:rPr>
        <w:t>статуса</w:t>
      </w:r>
      <w:r w:rsidRPr="00C7466C">
        <w:rPr>
          <w:rFonts w:ascii="Times New Roman" w:hAnsi="Times New Roman" w:cs="Times New Roman"/>
          <w:sz w:val="32"/>
          <w:szCs w:val="28"/>
          <w:lang w:val="en-US"/>
        </w:rPr>
        <w:t xml:space="preserve"> </w:t>
      </w:r>
      <w:r>
        <w:rPr>
          <w:rFonts w:ascii="Times New Roman" w:hAnsi="Times New Roman" w:cs="Times New Roman"/>
          <w:sz w:val="32"/>
          <w:szCs w:val="28"/>
        </w:rPr>
        <w:t>службы</w:t>
      </w:r>
      <w:r w:rsidRPr="00C7466C">
        <w:rPr>
          <w:rFonts w:ascii="Times New Roman" w:hAnsi="Times New Roman" w:cs="Times New Roman"/>
          <w:sz w:val="32"/>
          <w:szCs w:val="28"/>
          <w:lang w:val="en-US"/>
        </w:rPr>
        <w:t xml:space="preserve"> </w:t>
      </w:r>
      <w:r>
        <w:rPr>
          <w:rFonts w:ascii="Times New Roman" w:hAnsi="Times New Roman" w:cs="Times New Roman"/>
          <w:sz w:val="32"/>
          <w:szCs w:val="28"/>
          <w:lang w:val="en-US"/>
        </w:rPr>
        <w:t>name</w:t>
      </w:r>
    </w:p>
    <w:p w14:paraId="1CD81C27" w14:textId="2CC9DA27" w:rsidR="00C7466C" w:rsidRPr="00C7466C" w:rsidRDefault="00C7466C" w:rsidP="00496781">
      <w:pPr>
        <w:rPr>
          <w:rFonts w:ascii="Times New Roman" w:hAnsi="Times New Roman" w:cs="Times New Roman"/>
          <w:sz w:val="32"/>
          <w:szCs w:val="28"/>
          <w:lang w:val="en-US"/>
        </w:rPr>
      </w:pPr>
      <w:proofErr w:type="spellStart"/>
      <w:r w:rsidRPr="00C7466C">
        <w:rPr>
          <w:rFonts w:ascii="Times New Roman" w:hAnsi="Times New Roman" w:cs="Times New Roman"/>
          <w:color w:val="00FF00"/>
          <w:sz w:val="28"/>
          <w:szCs w:val="28"/>
          <w:highlight w:val="black"/>
          <w:lang w:val="en-US"/>
        </w:rPr>
        <w:t>Systemctl</w:t>
      </w:r>
      <w:proofErr w:type="spellEnd"/>
      <w:r w:rsidRPr="00C7466C">
        <w:rPr>
          <w:rFonts w:ascii="Times New Roman" w:hAnsi="Times New Roman" w:cs="Times New Roman"/>
          <w:color w:val="00FF00"/>
          <w:sz w:val="28"/>
          <w:szCs w:val="28"/>
          <w:highlight w:val="black"/>
          <w:lang w:val="en-US"/>
        </w:rPr>
        <w:t xml:space="preserve"> start/stop/reload/restart name</w:t>
      </w:r>
      <w:r w:rsidRPr="00C7466C">
        <w:rPr>
          <w:rFonts w:ascii="Times New Roman" w:hAnsi="Times New Roman" w:cs="Times New Roman"/>
          <w:sz w:val="32"/>
          <w:szCs w:val="28"/>
          <w:lang w:val="en-US"/>
        </w:rPr>
        <w:t xml:space="preserve"> – </w:t>
      </w:r>
      <w:r>
        <w:rPr>
          <w:rFonts w:ascii="Times New Roman" w:hAnsi="Times New Roman" w:cs="Times New Roman"/>
          <w:sz w:val="32"/>
          <w:szCs w:val="28"/>
        </w:rPr>
        <w:t>старт</w:t>
      </w:r>
      <w:r w:rsidRPr="00C7466C">
        <w:rPr>
          <w:rFonts w:ascii="Times New Roman" w:hAnsi="Times New Roman" w:cs="Times New Roman"/>
          <w:sz w:val="32"/>
          <w:szCs w:val="28"/>
          <w:lang w:val="en-US"/>
        </w:rPr>
        <w:t xml:space="preserve">, </w:t>
      </w:r>
      <w:r>
        <w:rPr>
          <w:rFonts w:ascii="Times New Roman" w:hAnsi="Times New Roman" w:cs="Times New Roman"/>
          <w:sz w:val="32"/>
          <w:szCs w:val="28"/>
        </w:rPr>
        <w:t>остановка</w:t>
      </w:r>
      <w:r w:rsidRPr="00C7466C">
        <w:rPr>
          <w:rFonts w:ascii="Times New Roman" w:hAnsi="Times New Roman" w:cs="Times New Roman"/>
          <w:sz w:val="32"/>
          <w:szCs w:val="28"/>
          <w:lang w:val="en-US"/>
        </w:rPr>
        <w:t xml:space="preserve"> </w:t>
      </w:r>
      <w:r>
        <w:rPr>
          <w:rFonts w:ascii="Times New Roman" w:hAnsi="Times New Roman" w:cs="Times New Roman"/>
          <w:sz w:val="32"/>
          <w:szCs w:val="28"/>
        </w:rPr>
        <w:t>перезагрузка</w:t>
      </w:r>
      <w:r w:rsidRPr="00C7466C">
        <w:rPr>
          <w:rFonts w:ascii="Times New Roman" w:hAnsi="Times New Roman" w:cs="Times New Roman"/>
          <w:sz w:val="32"/>
          <w:szCs w:val="28"/>
          <w:lang w:val="en-US"/>
        </w:rPr>
        <w:t xml:space="preserve"> </w:t>
      </w:r>
      <w:r>
        <w:rPr>
          <w:rFonts w:ascii="Times New Roman" w:hAnsi="Times New Roman" w:cs="Times New Roman"/>
          <w:sz w:val="32"/>
          <w:szCs w:val="28"/>
        </w:rPr>
        <w:t>с</w:t>
      </w:r>
      <w:r w:rsidRPr="00C7466C">
        <w:rPr>
          <w:rFonts w:ascii="Times New Roman" w:hAnsi="Times New Roman" w:cs="Times New Roman"/>
          <w:sz w:val="32"/>
          <w:szCs w:val="28"/>
          <w:lang w:val="en-US"/>
        </w:rPr>
        <w:t xml:space="preserve"> </w:t>
      </w:r>
      <w:r>
        <w:rPr>
          <w:rFonts w:ascii="Times New Roman" w:hAnsi="Times New Roman" w:cs="Times New Roman"/>
          <w:sz w:val="32"/>
          <w:szCs w:val="28"/>
        </w:rPr>
        <w:t>измененными</w:t>
      </w:r>
      <w:r w:rsidRPr="00C7466C">
        <w:rPr>
          <w:rFonts w:ascii="Times New Roman" w:hAnsi="Times New Roman" w:cs="Times New Roman"/>
          <w:sz w:val="32"/>
          <w:szCs w:val="28"/>
          <w:lang w:val="en-US"/>
        </w:rPr>
        <w:t xml:space="preserve"> </w:t>
      </w:r>
      <w:r>
        <w:rPr>
          <w:rFonts w:ascii="Times New Roman" w:hAnsi="Times New Roman" w:cs="Times New Roman"/>
          <w:sz w:val="32"/>
          <w:szCs w:val="28"/>
        </w:rPr>
        <w:t>параметрами</w:t>
      </w:r>
      <w:r w:rsidRPr="00C7466C">
        <w:rPr>
          <w:rFonts w:ascii="Times New Roman" w:hAnsi="Times New Roman" w:cs="Times New Roman"/>
          <w:sz w:val="32"/>
          <w:szCs w:val="28"/>
          <w:lang w:val="en-US"/>
        </w:rPr>
        <w:t xml:space="preserve">, </w:t>
      </w:r>
      <w:r>
        <w:rPr>
          <w:rFonts w:ascii="Times New Roman" w:hAnsi="Times New Roman" w:cs="Times New Roman"/>
          <w:sz w:val="32"/>
          <w:szCs w:val="28"/>
        </w:rPr>
        <w:t>перезагрузка</w:t>
      </w:r>
      <w:r w:rsidRPr="00C7466C">
        <w:rPr>
          <w:rFonts w:ascii="Times New Roman" w:hAnsi="Times New Roman" w:cs="Times New Roman"/>
          <w:sz w:val="32"/>
          <w:szCs w:val="28"/>
          <w:lang w:val="en-US"/>
        </w:rPr>
        <w:t xml:space="preserve"> </w:t>
      </w:r>
      <w:r>
        <w:rPr>
          <w:rFonts w:ascii="Times New Roman" w:hAnsi="Times New Roman" w:cs="Times New Roman"/>
          <w:sz w:val="32"/>
          <w:szCs w:val="28"/>
        </w:rPr>
        <w:t>службы</w:t>
      </w:r>
      <w:r w:rsidRPr="00C7466C">
        <w:rPr>
          <w:rFonts w:ascii="Times New Roman" w:hAnsi="Times New Roman" w:cs="Times New Roman"/>
          <w:sz w:val="32"/>
          <w:szCs w:val="28"/>
          <w:lang w:val="en-US"/>
        </w:rPr>
        <w:t xml:space="preserve"> </w:t>
      </w:r>
      <w:r>
        <w:rPr>
          <w:rFonts w:ascii="Times New Roman" w:hAnsi="Times New Roman" w:cs="Times New Roman"/>
          <w:sz w:val="32"/>
          <w:szCs w:val="28"/>
          <w:lang w:val="en-US"/>
        </w:rPr>
        <w:t xml:space="preserve">name </w:t>
      </w:r>
    </w:p>
    <w:p w14:paraId="20451BFD" w14:textId="5F9F5A16" w:rsidR="002D77FB" w:rsidRPr="00CD27B6" w:rsidRDefault="002D77FB" w:rsidP="00496781">
      <w:pPr>
        <w:rPr>
          <w:rFonts w:ascii="Times New Roman" w:hAnsi="Times New Roman" w:cs="Times New Roman"/>
          <w:b/>
          <w:sz w:val="36"/>
          <w:szCs w:val="28"/>
        </w:rPr>
      </w:pPr>
      <w:r w:rsidRPr="0020507A">
        <w:rPr>
          <w:rFonts w:ascii="Times New Roman" w:hAnsi="Times New Roman" w:cs="Times New Roman"/>
          <w:b/>
          <w:sz w:val="36"/>
          <w:szCs w:val="28"/>
          <w:lang w:val="en-US"/>
        </w:rPr>
        <w:t>Upstart</w:t>
      </w:r>
    </w:p>
    <w:p w14:paraId="7D2B8BC9" w14:textId="6BC20566" w:rsidR="00A50E18" w:rsidRDefault="00A50E18" w:rsidP="00BB7620">
      <w:pPr>
        <w:ind w:firstLine="708"/>
        <w:rPr>
          <w:rFonts w:ascii="Times New Roman" w:hAnsi="Times New Roman" w:cs="Times New Roman"/>
          <w:sz w:val="32"/>
          <w:szCs w:val="28"/>
        </w:rPr>
      </w:pPr>
      <w:r>
        <w:rPr>
          <w:rFonts w:ascii="Times New Roman" w:hAnsi="Times New Roman" w:cs="Times New Roman"/>
          <w:sz w:val="32"/>
          <w:szCs w:val="28"/>
        </w:rPr>
        <w:t xml:space="preserve">В данном стиле </w:t>
      </w:r>
      <w:proofErr w:type="spellStart"/>
      <w:r>
        <w:rPr>
          <w:rFonts w:ascii="Times New Roman" w:hAnsi="Times New Roman" w:cs="Times New Roman"/>
          <w:sz w:val="32"/>
          <w:szCs w:val="28"/>
          <w:lang w:val="en-US"/>
        </w:rPr>
        <w:t>init</w:t>
      </w:r>
      <w:proofErr w:type="spellEnd"/>
      <w:r w:rsidRPr="00A50E18">
        <w:rPr>
          <w:rFonts w:ascii="Times New Roman" w:hAnsi="Times New Roman" w:cs="Times New Roman"/>
          <w:sz w:val="32"/>
          <w:szCs w:val="28"/>
        </w:rPr>
        <w:t xml:space="preserve"> </w:t>
      </w:r>
      <w:r>
        <w:rPr>
          <w:rFonts w:ascii="Times New Roman" w:hAnsi="Times New Roman" w:cs="Times New Roman"/>
          <w:sz w:val="32"/>
          <w:szCs w:val="28"/>
        </w:rPr>
        <w:t xml:space="preserve">является родительски процессом инициализации системы основанный на отслеживании событий. </w:t>
      </w:r>
    </w:p>
    <w:p w14:paraId="0D560E59" w14:textId="5A16CBAB" w:rsidR="00A50E18" w:rsidRDefault="00BB7620" w:rsidP="00BB7620">
      <w:pPr>
        <w:ind w:firstLine="708"/>
        <w:rPr>
          <w:rFonts w:ascii="Times New Roman" w:hAnsi="Times New Roman" w:cs="Times New Roman"/>
          <w:sz w:val="32"/>
          <w:szCs w:val="28"/>
        </w:rPr>
      </w:pPr>
      <w:r>
        <w:rPr>
          <w:rFonts w:ascii="Times New Roman" w:hAnsi="Times New Roman" w:cs="Times New Roman"/>
          <w:sz w:val="32"/>
          <w:szCs w:val="28"/>
          <w:lang w:val="en-US"/>
        </w:rPr>
        <w:t>Upstart</w:t>
      </w:r>
      <w:r w:rsidRPr="00BB7620">
        <w:rPr>
          <w:rFonts w:ascii="Times New Roman" w:hAnsi="Times New Roman" w:cs="Times New Roman"/>
          <w:sz w:val="32"/>
          <w:szCs w:val="28"/>
        </w:rPr>
        <w:t xml:space="preserve"> контролирует запуск демонов и служб при загрузке системы. </w:t>
      </w:r>
    </w:p>
    <w:p w14:paraId="379040FA" w14:textId="2D6F399E" w:rsidR="00BB7620" w:rsidRDefault="00BB7620" w:rsidP="00496781">
      <w:pPr>
        <w:rPr>
          <w:rFonts w:ascii="Times New Roman" w:hAnsi="Times New Roman" w:cs="Times New Roman"/>
          <w:sz w:val="32"/>
          <w:szCs w:val="28"/>
        </w:rPr>
      </w:pPr>
      <w:r>
        <w:rPr>
          <w:rFonts w:ascii="Times New Roman" w:hAnsi="Times New Roman" w:cs="Times New Roman"/>
          <w:sz w:val="32"/>
          <w:szCs w:val="28"/>
        </w:rPr>
        <w:tab/>
        <w:t xml:space="preserve">Задачи и службы запускаются по событиям. Сами события могут генерироваться задачами и </w:t>
      </w:r>
      <w:proofErr w:type="spellStart"/>
      <w:r>
        <w:rPr>
          <w:rFonts w:ascii="Times New Roman" w:hAnsi="Times New Roman" w:cs="Times New Roman"/>
          <w:sz w:val="32"/>
          <w:szCs w:val="28"/>
        </w:rPr>
        <w:t>служюами</w:t>
      </w:r>
      <w:proofErr w:type="spellEnd"/>
      <w:r>
        <w:rPr>
          <w:rFonts w:ascii="Times New Roman" w:hAnsi="Times New Roman" w:cs="Times New Roman"/>
          <w:sz w:val="32"/>
          <w:szCs w:val="28"/>
        </w:rPr>
        <w:t>. Службы могут быть перезапущены в автоматическом режиме, если были завершены в аварийном.</w:t>
      </w:r>
    </w:p>
    <w:p w14:paraId="2B4266D1" w14:textId="646DDC05" w:rsidR="00BB7620" w:rsidRDefault="00BB7620" w:rsidP="00496781">
      <w:pPr>
        <w:rPr>
          <w:rFonts w:ascii="Times New Roman" w:hAnsi="Times New Roman" w:cs="Times New Roman"/>
          <w:sz w:val="32"/>
          <w:szCs w:val="28"/>
        </w:rPr>
      </w:pPr>
      <w:r>
        <w:rPr>
          <w:rFonts w:ascii="Times New Roman" w:hAnsi="Times New Roman" w:cs="Times New Roman"/>
          <w:sz w:val="32"/>
          <w:szCs w:val="28"/>
        </w:rPr>
        <w:t>Можно создавать свои события</w:t>
      </w:r>
    </w:p>
    <w:p w14:paraId="2E99CA93" w14:textId="23C8694A" w:rsidR="00BB7620" w:rsidRPr="00BB7620" w:rsidRDefault="00BB7620" w:rsidP="00496781">
      <w:pPr>
        <w:rPr>
          <w:rFonts w:ascii="Times New Roman" w:hAnsi="Times New Roman" w:cs="Times New Roman"/>
          <w:sz w:val="32"/>
          <w:szCs w:val="28"/>
        </w:rPr>
      </w:pPr>
      <w:r w:rsidRPr="00BB7620">
        <w:rPr>
          <w:rFonts w:ascii="Times New Roman" w:hAnsi="Times New Roman" w:cs="Times New Roman"/>
          <w:b/>
          <w:sz w:val="32"/>
          <w:szCs w:val="28"/>
          <w:lang w:val="en-US"/>
        </w:rPr>
        <w:t>Upstart</w:t>
      </w:r>
      <w:r w:rsidRPr="00BB7620">
        <w:rPr>
          <w:rFonts w:ascii="Times New Roman" w:hAnsi="Times New Roman" w:cs="Times New Roman"/>
          <w:sz w:val="32"/>
          <w:szCs w:val="28"/>
        </w:rPr>
        <w:t xml:space="preserve"> </w:t>
      </w:r>
      <w:r>
        <w:rPr>
          <w:rFonts w:ascii="Times New Roman" w:hAnsi="Times New Roman" w:cs="Times New Roman"/>
          <w:sz w:val="32"/>
          <w:szCs w:val="28"/>
        </w:rPr>
        <w:t xml:space="preserve">полностью обратно совместим </w:t>
      </w:r>
      <w:r>
        <w:rPr>
          <w:rFonts w:ascii="Times New Roman" w:hAnsi="Times New Roman" w:cs="Times New Roman"/>
          <w:sz w:val="32"/>
          <w:szCs w:val="28"/>
          <w:lang w:val="en-US"/>
        </w:rPr>
        <w:t>c</w:t>
      </w:r>
      <w:r w:rsidRPr="00BB7620">
        <w:rPr>
          <w:rFonts w:ascii="Times New Roman" w:hAnsi="Times New Roman" w:cs="Times New Roman"/>
          <w:sz w:val="32"/>
          <w:szCs w:val="28"/>
        </w:rPr>
        <w:t xml:space="preserve"> </w:t>
      </w:r>
      <w:proofErr w:type="spellStart"/>
      <w:r>
        <w:rPr>
          <w:rFonts w:ascii="Times New Roman" w:hAnsi="Times New Roman" w:cs="Times New Roman"/>
          <w:sz w:val="32"/>
          <w:szCs w:val="28"/>
          <w:lang w:val="en-US"/>
        </w:rPr>
        <w:t>SysV</w:t>
      </w:r>
      <w:proofErr w:type="spellEnd"/>
      <w:r w:rsidRPr="00BB7620">
        <w:rPr>
          <w:rFonts w:ascii="Times New Roman" w:hAnsi="Times New Roman" w:cs="Times New Roman"/>
          <w:sz w:val="32"/>
          <w:szCs w:val="28"/>
        </w:rPr>
        <w:t>.</w:t>
      </w:r>
    </w:p>
    <w:p w14:paraId="0B8C6341" w14:textId="01480A86" w:rsidR="00BB7620" w:rsidRDefault="00AC0E6F" w:rsidP="00496781">
      <w:pPr>
        <w:rPr>
          <w:rFonts w:ascii="Times New Roman" w:hAnsi="Times New Roman" w:cs="Times New Roman"/>
          <w:sz w:val="32"/>
          <w:szCs w:val="28"/>
        </w:rPr>
      </w:pPr>
      <w:r>
        <w:rPr>
          <w:rFonts w:ascii="Times New Roman" w:hAnsi="Times New Roman" w:cs="Times New Roman"/>
          <w:b/>
          <w:sz w:val="32"/>
          <w:szCs w:val="28"/>
          <w:lang w:val="en-US"/>
        </w:rPr>
        <w:t>Upstart</w:t>
      </w:r>
      <w:r w:rsidRPr="00AC0E6F">
        <w:rPr>
          <w:rFonts w:ascii="Times New Roman" w:hAnsi="Times New Roman" w:cs="Times New Roman"/>
          <w:b/>
          <w:sz w:val="32"/>
          <w:szCs w:val="28"/>
        </w:rPr>
        <w:t xml:space="preserve"> </w:t>
      </w:r>
      <w:r>
        <w:rPr>
          <w:rFonts w:ascii="Times New Roman" w:hAnsi="Times New Roman" w:cs="Times New Roman"/>
          <w:sz w:val="32"/>
          <w:szCs w:val="28"/>
        </w:rPr>
        <w:t>оперирует такими понятиями, как службы и задачи.</w:t>
      </w:r>
    </w:p>
    <w:p w14:paraId="0C5B1C2F" w14:textId="3FF859AC" w:rsidR="00AC0E6F" w:rsidRDefault="00AC0E6F" w:rsidP="00496781">
      <w:pPr>
        <w:rPr>
          <w:rFonts w:ascii="Times New Roman" w:hAnsi="Times New Roman" w:cs="Times New Roman"/>
          <w:sz w:val="32"/>
          <w:szCs w:val="28"/>
        </w:rPr>
      </w:pPr>
      <w:r>
        <w:rPr>
          <w:rFonts w:ascii="Times New Roman" w:hAnsi="Times New Roman" w:cs="Times New Roman"/>
          <w:sz w:val="32"/>
          <w:szCs w:val="28"/>
        </w:rPr>
        <w:t xml:space="preserve">Примечание: отличие службы от задачи в том, что служба перезапускается если она </w:t>
      </w:r>
      <w:proofErr w:type="spellStart"/>
      <w:r>
        <w:rPr>
          <w:rFonts w:ascii="Times New Roman" w:hAnsi="Times New Roman" w:cs="Times New Roman"/>
          <w:sz w:val="32"/>
          <w:szCs w:val="28"/>
        </w:rPr>
        <w:t>аварийно</w:t>
      </w:r>
      <w:proofErr w:type="spellEnd"/>
      <w:r>
        <w:rPr>
          <w:rFonts w:ascii="Times New Roman" w:hAnsi="Times New Roman" w:cs="Times New Roman"/>
          <w:sz w:val="32"/>
          <w:szCs w:val="28"/>
        </w:rPr>
        <w:t xml:space="preserve"> завершена, а задача нет.</w:t>
      </w:r>
    </w:p>
    <w:p w14:paraId="0512DEC2" w14:textId="22F1D27D" w:rsidR="00AC0E6F" w:rsidRPr="00AC0E6F" w:rsidRDefault="00AC0E6F" w:rsidP="00496781">
      <w:pPr>
        <w:rPr>
          <w:rFonts w:ascii="Times New Roman" w:hAnsi="Times New Roman" w:cs="Times New Roman"/>
          <w:sz w:val="32"/>
          <w:szCs w:val="28"/>
        </w:rPr>
      </w:pPr>
      <w:r>
        <w:rPr>
          <w:rFonts w:ascii="Times New Roman" w:hAnsi="Times New Roman" w:cs="Times New Roman"/>
          <w:sz w:val="32"/>
          <w:szCs w:val="28"/>
        </w:rPr>
        <w:t>Каталог файлов заданий (</w:t>
      </w:r>
      <w:r>
        <w:rPr>
          <w:rFonts w:ascii="Times New Roman" w:hAnsi="Times New Roman" w:cs="Times New Roman"/>
          <w:sz w:val="32"/>
          <w:szCs w:val="28"/>
          <w:lang w:val="en-US"/>
        </w:rPr>
        <w:t>jobs</w:t>
      </w:r>
      <w:r>
        <w:rPr>
          <w:rFonts w:ascii="Times New Roman" w:hAnsi="Times New Roman" w:cs="Times New Roman"/>
          <w:sz w:val="32"/>
          <w:szCs w:val="28"/>
        </w:rPr>
        <w:t>)</w:t>
      </w:r>
      <w:r w:rsidRPr="00AC0E6F">
        <w:rPr>
          <w:rFonts w:ascii="Times New Roman" w:hAnsi="Times New Roman" w:cs="Times New Roman"/>
          <w:sz w:val="32"/>
          <w:szCs w:val="28"/>
        </w:rPr>
        <w:t xml:space="preserve"> </w:t>
      </w:r>
      <w:r>
        <w:rPr>
          <w:rFonts w:ascii="Times New Roman" w:hAnsi="Times New Roman" w:cs="Times New Roman"/>
          <w:sz w:val="32"/>
          <w:szCs w:val="28"/>
        </w:rPr>
        <w:t xml:space="preserve">- </w:t>
      </w:r>
      <w:r w:rsidRPr="00AC0E6F">
        <w:rPr>
          <w:rFonts w:ascii="Times New Roman" w:hAnsi="Times New Roman" w:cs="Times New Roman"/>
          <w:b/>
          <w:sz w:val="32"/>
          <w:szCs w:val="28"/>
        </w:rPr>
        <w:t>/</w:t>
      </w:r>
      <w:proofErr w:type="spellStart"/>
      <w:r w:rsidRPr="00AC0E6F">
        <w:rPr>
          <w:rFonts w:ascii="Times New Roman" w:hAnsi="Times New Roman" w:cs="Times New Roman"/>
          <w:b/>
          <w:sz w:val="32"/>
          <w:szCs w:val="28"/>
          <w:lang w:val="en-US"/>
        </w:rPr>
        <w:t>etc</w:t>
      </w:r>
      <w:proofErr w:type="spellEnd"/>
      <w:r w:rsidRPr="00AC0E6F">
        <w:rPr>
          <w:rFonts w:ascii="Times New Roman" w:hAnsi="Times New Roman" w:cs="Times New Roman"/>
          <w:b/>
          <w:sz w:val="32"/>
          <w:szCs w:val="28"/>
        </w:rPr>
        <w:t>/</w:t>
      </w:r>
      <w:proofErr w:type="spellStart"/>
      <w:r w:rsidRPr="00AC0E6F">
        <w:rPr>
          <w:rFonts w:ascii="Times New Roman" w:hAnsi="Times New Roman" w:cs="Times New Roman"/>
          <w:b/>
          <w:sz w:val="32"/>
          <w:szCs w:val="28"/>
          <w:lang w:val="en-US"/>
        </w:rPr>
        <w:t>init</w:t>
      </w:r>
      <w:proofErr w:type="spellEnd"/>
      <w:r w:rsidRPr="00AC0E6F">
        <w:rPr>
          <w:rFonts w:ascii="Times New Roman" w:hAnsi="Times New Roman" w:cs="Times New Roman"/>
          <w:sz w:val="32"/>
          <w:szCs w:val="28"/>
        </w:rPr>
        <w:t xml:space="preserve"> </w:t>
      </w:r>
    </w:p>
    <w:p w14:paraId="33F6ED13" w14:textId="41503E92" w:rsidR="00AC0E6F" w:rsidRDefault="00AC0E6F" w:rsidP="00496781">
      <w:pPr>
        <w:rPr>
          <w:rFonts w:ascii="Times New Roman" w:hAnsi="Times New Roman" w:cs="Times New Roman"/>
          <w:sz w:val="32"/>
          <w:szCs w:val="28"/>
        </w:rPr>
      </w:pPr>
      <w:r>
        <w:rPr>
          <w:rFonts w:ascii="Times New Roman" w:hAnsi="Times New Roman" w:cs="Times New Roman"/>
          <w:sz w:val="32"/>
          <w:szCs w:val="28"/>
        </w:rPr>
        <w:t xml:space="preserve">Каждый файл задания отвечает за запуск отдельного демона или службы. Имеет расширение. </w:t>
      </w:r>
      <w:proofErr w:type="spellStart"/>
      <w:r>
        <w:rPr>
          <w:rFonts w:ascii="Times New Roman" w:hAnsi="Times New Roman" w:cs="Times New Roman"/>
          <w:sz w:val="32"/>
          <w:szCs w:val="28"/>
        </w:rPr>
        <w:t>Conf</w:t>
      </w:r>
      <w:proofErr w:type="spellEnd"/>
    </w:p>
    <w:p w14:paraId="5F4C4F93" w14:textId="22A3FA03" w:rsidR="00AC0E6F" w:rsidRPr="00AC0E6F" w:rsidRDefault="00AC0E6F" w:rsidP="00496781">
      <w:pPr>
        <w:rPr>
          <w:rFonts w:ascii="Times New Roman" w:hAnsi="Times New Roman" w:cs="Times New Roman"/>
          <w:sz w:val="32"/>
          <w:szCs w:val="28"/>
        </w:rPr>
      </w:pPr>
      <w:r>
        <w:rPr>
          <w:rFonts w:ascii="Times New Roman" w:hAnsi="Times New Roman" w:cs="Times New Roman"/>
          <w:sz w:val="32"/>
          <w:szCs w:val="28"/>
        </w:rPr>
        <w:t xml:space="preserve">Утилита, управляющая </w:t>
      </w:r>
      <w:r>
        <w:rPr>
          <w:rFonts w:ascii="Times New Roman" w:hAnsi="Times New Roman" w:cs="Times New Roman"/>
          <w:sz w:val="32"/>
          <w:szCs w:val="28"/>
          <w:lang w:val="en-US"/>
        </w:rPr>
        <w:t>upstart</w:t>
      </w:r>
      <w:r w:rsidRPr="00AC0E6F">
        <w:rPr>
          <w:rFonts w:ascii="Times New Roman" w:hAnsi="Times New Roman" w:cs="Times New Roman"/>
          <w:sz w:val="32"/>
          <w:szCs w:val="28"/>
        </w:rPr>
        <w:t xml:space="preserve"> </w:t>
      </w:r>
      <w:r>
        <w:rPr>
          <w:rFonts w:ascii="Times New Roman" w:hAnsi="Times New Roman" w:cs="Times New Roman"/>
          <w:sz w:val="32"/>
          <w:szCs w:val="28"/>
        </w:rPr>
        <w:t xml:space="preserve">- </w:t>
      </w:r>
      <w:proofErr w:type="spellStart"/>
      <w:r w:rsidRPr="00AC0E6F">
        <w:rPr>
          <w:rFonts w:ascii="Times New Roman" w:hAnsi="Times New Roman" w:cs="Times New Roman"/>
          <w:b/>
          <w:sz w:val="32"/>
          <w:szCs w:val="28"/>
          <w:lang w:val="en-US"/>
        </w:rPr>
        <w:t>initctl</w:t>
      </w:r>
      <w:proofErr w:type="spellEnd"/>
    </w:p>
    <w:p w14:paraId="39711C36" w14:textId="65455E68" w:rsidR="00A50E18" w:rsidRPr="00AC0E6F" w:rsidRDefault="00AC0E6F" w:rsidP="00496781">
      <w:pPr>
        <w:rPr>
          <w:rFonts w:ascii="Times New Roman" w:hAnsi="Times New Roman" w:cs="Times New Roman"/>
          <w:sz w:val="32"/>
          <w:szCs w:val="28"/>
        </w:rPr>
      </w:pPr>
      <w:r>
        <w:rPr>
          <w:rFonts w:ascii="Times New Roman" w:hAnsi="Times New Roman" w:cs="Times New Roman"/>
          <w:sz w:val="32"/>
          <w:szCs w:val="28"/>
        </w:rPr>
        <w:t xml:space="preserve">Уровни инициализации остались как в </w:t>
      </w:r>
      <w:proofErr w:type="spellStart"/>
      <w:r>
        <w:rPr>
          <w:rFonts w:ascii="Times New Roman" w:hAnsi="Times New Roman" w:cs="Times New Roman"/>
          <w:sz w:val="32"/>
          <w:szCs w:val="28"/>
          <w:lang w:val="en-US"/>
        </w:rPr>
        <w:t>SysV</w:t>
      </w:r>
      <w:proofErr w:type="spellEnd"/>
      <w:r w:rsidRPr="00AC0E6F">
        <w:rPr>
          <w:rFonts w:ascii="Times New Roman" w:hAnsi="Times New Roman" w:cs="Times New Roman"/>
          <w:sz w:val="32"/>
          <w:szCs w:val="28"/>
        </w:rPr>
        <w:t>.</w:t>
      </w:r>
    </w:p>
    <w:p w14:paraId="518E905F" w14:textId="2213A59C" w:rsidR="00AC0E6F" w:rsidRPr="00AC0E6F" w:rsidRDefault="00AC0E6F" w:rsidP="00496781">
      <w:pPr>
        <w:rPr>
          <w:rFonts w:ascii="Times New Roman" w:hAnsi="Times New Roman" w:cs="Times New Roman"/>
          <w:b/>
          <w:sz w:val="32"/>
          <w:szCs w:val="28"/>
        </w:rPr>
      </w:pPr>
      <w:r>
        <w:rPr>
          <w:rFonts w:ascii="Times New Roman" w:hAnsi="Times New Roman" w:cs="Times New Roman"/>
          <w:b/>
          <w:sz w:val="32"/>
          <w:szCs w:val="28"/>
        </w:rPr>
        <w:lastRenderedPageBreak/>
        <w:t xml:space="preserve">Задания – </w:t>
      </w:r>
      <w:r w:rsidRPr="00AC0E6F">
        <w:rPr>
          <w:rFonts w:ascii="Times New Roman" w:hAnsi="Times New Roman" w:cs="Times New Roman"/>
          <w:sz w:val="32"/>
          <w:szCs w:val="28"/>
        </w:rPr>
        <w:t xml:space="preserve">это скрипты запуска </w:t>
      </w:r>
      <w:proofErr w:type="spellStart"/>
      <w:r w:rsidRPr="00AC0E6F">
        <w:rPr>
          <w:rFonts w:ascii="Times New Roman" w:hAnsi="Times New Roman" w:cs="Times New Roman"/>
          <w:sz w:val="32"/>
          <w:szCs w:val="28"/>
        </w:rPr>
        <w:t>слуюжб</w:t>
      </w:r>
      <w:proofErr w:type="spellEnd"/>
      <w:r w:rsidRPr="00AC0E6F">
        <w:rPr>
          <w:rFonts w:ascii="Times New Roman" w:hAnsi="Times New Roman" w:cs="Times New Roman"/>
          <w:sz w:val="32"/>
          <w:szCs w:val="28"/>
        </w:rPr>
        <w:t>, которые запускаются по условиям</w:t>
      </w:r>
    </w:p>
    <w:p w14:paraId="43542014" w14:textId="14C9EA8E" w:rsidR="00A50E18" w:rsidRDefault="00AC0E6F" w:rsidP="00496781">
      <w:pPr>
        <w:rPr>
          <w:rFonts w:ascii="Times New Roman" w:hAnsi="Times New Roman" w:cs="Times New Roman"/>
          <w:sz w:val="32"/>
          <w:szCs w:val="28"/>
        </w:rPr>
      </w:pPr>
      <w:r w:rsidRPr="00AC0E6F">
        <w:rPr>
          <w:rFonts w:ascii="Times New Roman" w:hAnsi="Times New Roman" w:cs="Times New Roman"/>
          <w:color w:val="00FF00"/>
          <w:sz w:val="28"/>
          <w:szCs w:val="28"/>
          <w:highlight w:val="black"/>
          <w:lang w:val="en-US"/>
        </w:rPr>
        <w:t>Cat</w:t>
      </w:r>
      <w:r w:rsidRPr="00CD27B6">
        <w:rPr>
          <w:rFonts w:ascii="Times New Roman" w:hAnsi="Times New Roman" w:cs="Times New Roman"/>
          <w:color w:val="00FF00"/>
          <w:sz w:val="28"/>
          <w:szCs w:val="28"/>
          <w:highlight w:val="black"/>
        </w:rPr>
        <w:t xml:space="preserve"> /</w:t>
      </w:r>
      <w:proofErr w:type="spellStart"/>
      <w:r w:rsidRPr="00AC0E6F">
        <w:rPr>
          <w:rFonts w:ascii="Times New Roman" w:hAnsi="Times New Roman" w:cs="Times New Roman"/>
          <w:color w:val="00FF00"/>
          <w:sz w:val="28"/>
          <w:szCs w:val="28"/>
          <w:highlight w:val="black"/>
          <w:lang w:val="en-US"/>
        </w:rPr>
        <w:t>etc</w:t>
      </w:r>
      <w:proofErr w:type="spellEnd"/>
      <w:r w:rsidRPr="00CD27B6">
        <w:rPr>
          <w:rFonts w:ascii="Times New Roman" w:hAnsi="Times New Roman" w:cs="Times New Roman"/>
          <w:color w:val="00FF00"/>
          <w:sz w:val="28"/>
          <w:szCs w:val="28"/>
          <w:highlight w:val="black"/>
        </w:rPr>
        <w:t>/</w:t>
      </w:r>
      <w:proofErr w:type="spellStart"/>
      <w:r w:rsidRPr="00AC0E6F">
        <w:rPr>
          <w:rFonts w:ascii="Times New Roman" w:hAnsi="Times New Roman" w:cs="Times New Roman"/>
          <w:color w:val="00FF00"/>
          <w:sz w:val="28"/>
          <w:szCs w:val="28"/>
          <w:highlight w:val="black"/>
          <w:lang w:val="en-US"/>
        </w:rPr>
        <w:t>init</w:t>
      </w:r>
      <w:proofErr w:type="spellEnd"/>
      <w:r w:rsidRPr="00CD27B6">
        <w:rPr>
          <w:rFonts w:ascii="Times New Roman" w:hAnsi="Times New Roman" w:cs="Times New Roman"/>
          <w:color w:val="00FF00"/>
          <w:sz w:val="28"/>
          <w:szCs w:val="28"/>
          <w:highlight w:val="black"/>
        </w:rPr>
        <w:t>/</w:t>
      </w:r>
      <w:proofErr w:type="spellStart"/>
      <w:r w:rsidRPr="00AC0E6F">
        <w:rPr>
          <w:rFonts w:ascii="Times New Roman" w:hAnsi="Times New Roman" w:cs="Times New Roman"/>
          <w:color w:val="00FF00"/>
          <w:sz w:val="28"/>
          <w:szCs w:val="28"/>
          <w:highlight w:val="black"/>
          <w:lang w:val="en-US"/>
        </w:rPr>
        <w:t>rc</w:t>
      </w:r>
      <w:proofErr w:type="spellEnd"/>
      <w:r w:rsidRPr="00CD27B6">
        <w:rPr>
          <w:rFonts w:ascii="Times New Roman" w:hAnsi="Times New Roman" w:cs="Times New Roman"/>
          <w:color w:val="00FF00"/>
          <w:sz w:val="28"/>
          <w:szCs w:val="28"/>
          <w:highlight w:val="black"/>
        </w:rPr>
        <w:t>-</w:t>
      </w:r>
      <w:proofErr w:type="spellStart"/>
      <w:r w:rsidRPr="00AC0E6F">
        <w:rPr>
          <w:rFonts w:ascii="Times New Roman" w:hAnsi="Times New Roman" w:cs="Times New Roman"/>
          <w:color w:val="00FF00"/>
          <w:sz w:val="28"/>
          <w:szCs w:val="28"/>
          <w:highlight w:val="black"/>
          <w:lang w:val="en-US"/>
        </w:rPr>
        <w:t>sysinit</w:t>
      </w:r>
      <w:proofErr w:type="spellEnd"/>
      <w:r w:rsidRPr="00CD27B6">
        <w:rPr>
          <w:rFonts w:ascii="Times New Roman" w:hAnsi="Times New Roman" w:cs="Times New Roman"/>
          <w:color w:val="00FF00"/>
          <w:sz w:val="28"/>
          <w:szCs w:val="28"/>
          <w:highlight w:val="black"/>
        </w:rPr>
        <w:t>.</w:t>
      </w:r>
      <w:proofErr w:type="spellStart"/>
      <w:r w:rsidRPr="00AC0E6F">
        <w:rPr>
          <w:rFonts w:ascii="Times New Roman" w:hAnsi="Times New Roman" w:cs="Times New Roman"/>
          <w:color w:val="00FF00"/>
          <w:sz w:val="28"/>
          <w:szCs w:val="28"/>
          <w:highlight w:val="black"/>
          <w:lang w:val="en-US"/>
        </w:rPr>
        <w:t>conf</w:t>
      </w:r>
      <w:proofErr w:type="spellEnd"/>
      <w:r w:rsidRPr="00AC0E6F">
        <w:rPr>
          <w:rFonts w:ascii="Times New Roman" w:hAnsi="Times New Roman" w:cs="Times New Roman"/>
          <w:sz w:val="32"/>
          <w:szCs w:val="28"/>
        </w:rPr>
        <w:t xml:space="preserve"> – </w:t>
      </w:r>
      <w:r>
        <w:rPr>
          <w:rFonts w:ascii="Times New Roman" w:hAnsi="Times New Roman" w:cs="Times New Roman"/>
          <w:sz w:val="32"/>
          <w:szCs w:val="28"/>
        </w:rPr>
        <w:t>изменение уровня инициализации по умолчанию</w:t>
      </w:r>
    </w:p>
    <w:p w14:paraId="43EA7651" w14:textId="0A0389AB" w:rsidR="00AC0E6F" w:rsidRDefault="00AC0E6F" w:rsidP="00496781">
      <w:pPr>
        <w:rPr>
          <w:rFonts w:ascii="Times New Roman" w:hAnsi="Times New Roman" w:cs="Times New Roman"/>
          <w:sz w:val="32"/>
          <w:szCs w:val="28"/>
        </w:rPr>
      </w:pPr>
      <w:proofErr w:type="spellStart"/>
      <w:r w:rsidRPr="00AC0E6F">
        <w:rPr>
          <w:rFonts w:ascii="Times New Roman" w:hAnsi="Times New Roman" w:cs="Times New Roman"/>
          <w:color w:val="00FF00"/>
          <w:sz w:val="28"/>
          <w:szCs w:val="28"/>
          <w:highlight w:val="black"/>
          <w:lang w:val="en-US"/>
        </w:rPr>
        <w:t>Init</w:t>
      </w:r>
      <w:proofErr w:type="spellEnd"/>
      <w:r w:rsidRPr="00CD27B6">
        <w:rPr>
          <w:rFonts w:ascii="Times New Roman" w:hAnsi="Times New Roman" w:cs="Times New Roman"/>
          <w:color w:val="00FF00"/>
          <w:sz w:val="28"/>
          <w:szCs w:val="28"/>
          <w:highlight w:val="black"/>
        </w:rPr>
        <w:t xml:space="preserve"> </w:t>
      </w:r>
      <w:r w:rsidRPr="00AC0E6F">
        <w:rPr>
          <w:rFonts w:ascii="Times New Roman" w:hAnsi="Times New Roman" w:cs="Times New Roman"/>
          <w:color w:val="00FF00"/>
          <w:sz w:val="28"/>
          <w:szCs w:val="28"/>
          <w:highlight w:val="black"/>
          <w:lang w:val="en-US"/>
        </w:rPr>
        <w:t>show</w:t>
      </w:r>
      <w:r w:rsidRPr="00CD27B6">
        <w:rPr>
          <w:rFonts w:ascii="Times New Roman" w:hAnsi="Times New Roman" w:cs="Times New Roman"/>
          <w:color w:val="00FF00"/>
          <w:sz w:val="28"/>
          <w:szCs w:val="28"/>
          <w:highlight w:val="black"/>
        </w:rPr>
        <w:t>-</w:t>
      </w:r>
      <w:proofErr w:type="spellStart"/>
      <w:r w:rsidRPr="00AC0E6F">
        <w:rPr>
          <w:rFonts w:ascii="Times New Roman" w:hAnsi="Times New Roman" w:cs="Times New Roman"/>
          <w:color w:val="00FF00"/>
          <w:sz w:val="28"/>
          <w:szCs w:val="28"/>
          <w:highlight w:val="black"/>
          <w:lang w:val="en-US"/>
        </w:rPr>
        <w:t>config</w:t>
      </w:r>
      <w:proofErr w:type="spellEnd"/>
      <w:r w:rsidRPr="00AC0E6F">
        <w:rPr>
          <w:rFonts w:ascii="Times New Roman" w:hAnsi="Times New Roman" w:cs="Times New Roman"/>
          <w:sz w:val="32"/>
          <w:szCs w:val="28"/>
        </w:rPr>
        <w:t xml:space="preserve"> – </w:t>
      </w:r>
      <w:r>
        <w:rPr>
          <w:rFonts w:ascii="Times New Roman" w:hAnsi="Times New Roman" w:cs="Times New Roman"/>
          <w:sz w:val="32"/>
          <w:szCs w:val="28"/>
        </w:rPr>
        <w:t>показывает какие есть задачи</w:t>
      </w:r>
    </w:p>
    <w:p w14:paraId="3968F173" w14:textId="45A06F1D" w:rsidR="00AC0E6F" w:rsidRPr="00AC0E6F" w:rsidRDefault="00AC0E6F" w:rsidP="00496781">
      <w:pPr>
        <w:rPr>
          <w:rFonts w:ascii="Times New Roman" w:hAnsi="Times New Roman" w:cs="Times New Roman"/>
          <w:sz w:val="32"/>
          <w:szCs w:val="28"/>
        </w:rPr>
      </w:pPr>
      <w:proofErr w:type="spellStart"/>
      <w:r w:rsidRPr="00AC0E6F">
        <w:rPr>
          <w:rFonts w:ascii="Times New Roman" w:hAnsi="Times New Roman" w:cs="Times New Roman"/>
          <w:color w:val="00FF00"/>
          <w:sz w:val="28"/>
          <w:szCs w:val="28"/>
          <w:highlight w:val="black"/>
          <w:lang w:val="en-US"/>
        </w:rPr>
        <w:t>Init</w:t>
      </w:r>
      <w:proofErr w:type="spellEnd"/>
      <w:r w:rsidRPr="00CD27B6">
        <w:rPr>
          <w:rFonts w:ascii="Times New Roman" w:hAnsi="Times New Roman" w:cs="Times New Roman"/>
          <w:color w:val="00FF00"/>
          <w:sz w:val="28"/>
          <w:szCs w:val="28"/>
          <w:highlight w:val="black"/>
        </w:rPr>
        <w:t xml:space="preserve"> </w:t>
      </w:r>
      <w:r w:rsidRPr="00AC0E6F">
        <w:rPr>
          <w:rFonts w:ascii="Times New Roman" w:hAnsi="Times New Roman" w:cs="Times New Roman"/>
          <w:color w:val="00FF00"/>
          <w:sz w:val="28"/>
          <w:szCs w:val="28"/>
          <w:highlight w:val="black"/>
          <w:lang w:val="en-US"/>
        </w:rPr>
        <w:t>check</w:t>
      </w:r>
      <w:r w:rsidRPr="00CD27B6">
        <w:rPr>
          <w:rFonts w:ascii="Times New Roman" w:hAnsi="Times New Roman" w:cs="Times New Roman"/>
          <w:color w:val="00FF00"/>
          <w:sz w:val="28"/>
          <w:szCs w:val="28"/>
          <w:highlight w:val="black"/>
        </w:rPr>
        <w:t>-</w:t>
      </w:r>
      <w:proofErr w:type="spellStart"/>
      <w:r w:rsidRPr="00AC0E6F">
        <w:rPr>
          <w:rFonts w:ascii="Times New Roman" w:hAnsi="Times New Roman" w:cs="Times New Roman"/>
          <w:color w:val="00FF00"/>
          <w:sz w:val="28"/>
          <w:szCs w:val="28"/>
          <w:highlight w:val="black"/>
          <w:lang w:val="en-US"/>
        </w:rPr>
        <w:t>config</w:t>
      </w:r>
      <w:proofErr w:type="spellEnd"/>
      <w:r w:rsidRPr="00AC0E6F">
        <w:rPr>
          <w:rFonts w:ascii="Times New Roman" w:hAnsi="Times New Roman" w:cs="Times New Roman"/>
          <w:sz w:val="32"/>
          <w:szCs w:val="28"/>
        </w:rPr>
        <w:t xml:space="preserve"> –</w:t>
      </w:r>
      <w:r>
        <w:rPr>
          <w:rFonts w:ascii="Times New Roman" w:hAnsi="Times New Roman" w:cs="Times New Roman"/>
          <w:sz w:val="32"/>
          <w:szCs w:val="28"/>
        </w:rPr>
        <w:t>проверяет файлы заданий на конфликт</w:t>
      </w:r>
    </w:p>
    <w:p w14:paraId="0D5F7EA7" w14:textId="77777777" w:rsidR="00A50E18" w:rsidRPr="00AC0E6F" w:rsidRDefault="00A50E18" w:rsidP="00496781">
      <w:pPr>
        <w:rPr>
          <w:rFonts w:ascii="Times New Roman" w:hAnsi="Times New Roman" w:cs="Times New Roman"/>
          <w:sz w:val="32"/>
          <w:szCs w:val="28"/>
        </w:rPr>
      </w:pPr>
    </w:p>
    <w:p w14:paraId="238A88EA" w14:textId="77777777" w:rsidR="00A50E18" w:rsidRPr="00AC0E6F" w:rsidRDefault="00A50E18" w:rsidP="00496781">
      <w:pPr>
        <w:rPr>
          <w:rFonts w:ascii="Times New Roman" w:hAnsi="Times New Roman" w:cs="Times New Roman"/>
          <w:sz w:val="32"/>
          <w:szCs w:val="28"/>
        </w:rPr>
      </w:pPr>
    </w:p>
    <w:p w14:paraId="5C50C730" w14:textId="1E7D4567" w:rsidR="00AB08B4" w:rsidRPr="009A4FBA" w:rsidRDefault="00AB08B4" w:rsidP="008E5F12">
      <w:pPr>
        <w:spacing w:after="0" w:line="360" w:lineRule="auto"/>
        <w:ind w:firstLine="709"/>
        <w:jc w:val="both"/>
        <w:rPr>
          <w:rFonts w:ascii="Times New Roman" w:hAnsi="Times New Roman" w:cs="Times New Roman"/>
          <w:b/>
          <w:sz w:val="36"/>
          <w:szCs w:val="28"/>
        </w:rPr>
      </w:pPr>
      <w:r w:rsidRPr="009A4FBA">
        <w:rPr>
          <w:rFonts w:ascii="Times New Roman" w:hAnsi="Times New Roman" w:cs="Times New Roman"/>
          <w:b/>
          <w:sz w:val="36"/>
          <w:szCs w:val="28"/>
        </w:rPr>
        <w:t xml:space="preserve">Процессы и демоны в </w:t>
      </w:r>
      <w:r w:rsidRPr="009A4FBA">
        <w:rPr>
          <w:rFonts w:ascii="Times New Roman" w:hAnsi="Times New Roman" w:cs="Times New Roman"/>
          <w:b/>
          <w:sz w:val="36"/>
          <w:szCs w:val="28"/>
          <w:lang w:val="en-US"/>
        </w:rPr>
        <w:t>Linux</w:t>
      </w:r>
      <w:r w:rsidR="00D918C3" w:rsidRPr="009A4FBA">
        <w:rPr>
          <w:rFonts w:ascii="Times New Roman" w:hAnsi="Times New Roman" w:cs="Times New Roman"/>
          <w:b/>
          <w:sz w:val="36"/>
          <w:szCs w:val="28"/>
        </w:rPr>
        <w:t xml:space="preserve"> [1]</w:t>
      </w:r>
    </w:p>
    <w:p w14:paraId="712E1689" w14:textId="77777777" w:rsidR="00D918C3" w:rsidRPr="00D918C3" w:rsidRDefault="00D918C3" w:rsidP="008E5F12">
      <w:pPr>
        <w:spacing w:after="0" w:line="360" w:lineRule="auto"/>
        <w:ind w:firstLine="709"/>
        <w:jc w:val="both"/>
        <w:rPr>
          <w:rFonts w:ascii="Times New Roman" w:hAnsi="Times New Roman" w:cs="Times New Roman"/>
          <w:b/>
          <w:sz w:val="28"/>
          <w:szCs w:val="28"/>
        </w:rPr>
      </w:pPr>
    </w:p>
    <w:p w14:paraId="21F66C75" w14:textId="67215C25" w:rsidR="00C62EC0" w:rsidRPr="00D918C3" w:rsidRDefault="00D918C3" w:rsidP="008E5F12">
      <w:pPr>
        <w:spacing w:after="0" w:line="360" w:lineRule="auto"/>
        <w:ind w:firstLine="709"/>
        <w:jc w:val="both"/>
        <w:rPr>
          <w:rFonts w:ascii="Times New Roman" w:hAnsi="Times New Roman" w:cs="Times New Roman"/>
          <w:sz w:val="28"/>
          <w:szCs w:val="28"/>
        </w:rPr>
      </w:pPr>
      <w:r w:rsidRPr="00D918C3">
        <w:rPr>
          <w:rFonts w:ascii="Times New Roman" w:hAnsi="Times New Roman" w:cs="Times New Roman"/>
          <w:color w:val="00B0F0"/>
          <w:sz w:val="28"/>
          <w:szCs w:val="28"/>
          <w:shd w:val="clear" w:color="auto" w:fill="FFFFFF"/>
        </w:rPr>
        <w:t>П</w:t>
      </w:r>
      <w:r w:rsidR="00AB08B4" w:rsidRPr="00D918C3">
        <w:rPr>
          <w:rFonts w:ascii="Times New Roman" w:hAnsi="Times New Roman" w:cs="Times New Roman"/>
          <w:color w:val="00B0F0"/>
          <w:sz w:val="28"/>
          <w:szCs w:val="28"/>
          <w:shd w:val="clear" w:color="auto" w:fill="FFFFFF"/>
        </w:rPr>
        <w:t>роцесс</w:t>
      </w:r>
      <w:r>
        <w:rPr>
          <w:rFonts w:ascii="Times New Roman" w:hAnsi="Times New Roman" w:cs="Times New Roman"/>
          <w:color w:val="000000"/>
          <w:sz w:val="28"/>
          <w:szCs w:val="28"/>
          <w:shd w:val="clear" w:color="auto" w:fill="FFFFFF"/>
        </w:rPr>
        <w:t>, в</w:t>
      </w:r>
      <w:r w:rsidRPr="008E5F12">
        <w:rPr>
          <w:rFonts w:ascii="Times New Roman" w:hAnsi="Times New Roman" w:cs="Times New Roman"/>
          <w:color w:val="000000"/>
          <w:sz w:val="28"/>
          <w:szCs w:val="28"/>
          <w:shd w:val="clear" w:color="auto" w:fill="FFFFFF"/>
        </w:rPr>
        <w:t xml:space="preserve"> самом </w:t>
      </w:r>
      <w:r>
        <w:rPr>
          <w:rFonts w:ascii="Times New Roman" w:hAnsi="Times New Roman" w:cs="Times New Roman"/>
          <w:color w:val="000000"/>
          <w:sz w:val="28"/>
          <w:szCs w:val="28"/>
          <w:shd w:val="clear" w:color="auto" w:fill="FFFFFF"/>
        </w:rPr>
        <w:t xml:space="preserve">первом приближении </w:t>
      </w:r>
      <w:r w:rsidR="00AB08B4" w:rsidRPr="008E5F12">
        <w:rPr>
          <w:rFonts w:ascii="Times New Roman" w:hAnsi="Times New Roman" w:cs="Times New Roman"/>
          <w:color w:val="000000"/>
          <w:sz w:val="28"/>
          <w:szCs w:val="28"/>
          <w:shd w:val="clear" w:color="auto" w:fill="FFFFFF"/>
        </w:rPr>
        <w:t>— это программа, выполняющаяся в оперативной памяти компьютера. Но такая формулировка как бы подразумевает, что речь идет только о наборе машинных инструкций, последовательно выполняемых процессором.</w:t>
      </w:r>
    </w:p>
    <w:p w14:paraId="05AB8D30" w14:textId="77777777" w:rsidR="00C62EC0" w:rsidRDefault="00C62EC0" w:rsidP="008E5F12">
      <w:pPr>
        <w:spacing w:after="0" w:line="360" w:lineRule="auto"/>
        <w:ind w:firstLine="709"/>
        <w:jc w:val="both"/>
        <w:rPr>
          <w:rFonts w:ascii="Times New Roman" w:hAnsi="Times New Roman" w:cs="Times New Roman"/>
          <w:sz w:val="28"/>
          <w:szCs w:val="28"/>
        </w:rPr>
      </w:pPr>
    </w:p>
    <w:p w14:paraId="3DEE722B" w14:textId="77777777" w:rsidR="00D918C3" w:rsidRDefault="00D918C3" w:rsidP="00D918C3">
      <w:pPr>
        <w:spacing w:after="0" w:line="36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 </w:t>
      </w:r>
      <w:r>
        <w:rPr>
          <w:rFonts w:ascii="Times New Roman" w:hAnsi="Times New Roman" w:cs="Times New Roman"/>
          <w:color w:val="000000"/>
          <w:sz w:val="28"/>
          <w:szCs w:val="28"/>
          <w:shd w:val="clear" w:color="auto" w:fill="FFFFFF"/>
          <w:lang w:val="en-US"/>
        </w:rPr>
        <w:t>Linux</w:t>
      </w:r>
      <w:r w:rsidRPr="00D918C3">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процессы делятся на три категории:</w:t>
      </w:r>
    </w:p>
    <w:p w14:paraId="7F9EC15F" w14:textId="0C3637B9" w:rsidR="00D918C3" w:rsidRDefault="00D918C3" w:rsidP="00D918C3">
      <w:pPr>
        <w:pStyle w:val="a7"/>
        <w:numPr>
          <w:ilvl w:val="0"/>
          <w:numId w:val="12"/>
        </w:numPr>
        <w:spacing w:after="0" w:line="36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фоновые процессы</w:t>
      </w:r>
    </w:p>
    <w:p w14:paraId="086D4CFB" w14:textId="77777777" w:rsidR="00D918C3" w:rsidRDefault="00D918C3" w:rsidP="00D918C3">
      <w:pPr>
        <w:pStyle w:val="a7"/>
        <w:numPr>
          <w:ilvl w:val="0"/>
          <w:numId w:val="12"/>
        </w:numPr>
        <w:spacing w:after="0" w:line="36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потоки</w:t>
      </w:r>
    </w:p>
    <w:p w14:paraId="642EE936" w14:textId="6F5BE778" w:rsidR="00D918C3" w:rsidRPr="00D918C3" w:rsidRDefault="00D918C3" w:rsidP="00D918C3">
      <w:pPr>
        <w:pStyle w:val="a7"/>
        <w:numPr>
          <w:ilvl w:val="0"/>
          <w:numId w:val="12"/>
        </w:numPr>
        <w:spacing w:after="0" w:line="36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пользовательские процессы</w:t>
      </w:r>
      <w:r>
        <w:rPr>
          <w:rStyle w:val="ab"/>
        </w:rPr>
        <w:commentReference w:id="121"/>
      </w:r>
    </w:p>
    <w:p w14:paraId="10238693" w14:textId="77777777" w:rsidR="00D918C3" w:rsidRDefault="00D918C3" w:rsidP="008E5F12">
      <w:pPr>
        <w:spacing w:after="0" w:line="360" w:lineRule="auto"/>
        <w:ind w:firstLine="709"/>
        <w:jc w:val="both"/>
        <w:rPr>
          <w:rFonts w:ascii="Times New Roman" w:hAnsi="Times New Roman" w:cs="Times New Roman"/>
          <w:sz w:val="28"/>
          <w:szCs w:val="28"/>
        </w:rPr>
      </w:pPr>
    </w:p>
    <w:p w14:paraId="4A253DA1" w14:textId="117D3536" w:rsidR="00D918C3" w:rsidRPr="00FC133A" w:rsidRDefault="00D918C3" w:rsidP="008E5F12">
      <w:pPr>
        <w:spacing w:after="0" w:line="360" w:lineRule="auto"/>
        <w:ind w:firstLine="709"/>
        <w:jc w:val="both"/>
        <w:rPr>
          <w:rFonts w:ascii="Times New Roman" w:hAnsi="Times New Roman" w:cs="Times New Roman"/>
          <w:b/>
          <w:sz w:val="32"/>
          <w:szCs w:val="28"/>
        </w:rPr>
      </w:pPr>
      <w:r w:rsidRPr="00FC133A">
        <w:rPr>
          <w:rFonts w:ascii="Times New Roman" w:hAnsi="Times New Roman" w:cs="Times New Roman"/>
          <w:b/>
          <w:sz w:val="32"/>
          <w:szCs w:val="28"/>
        </w:rPr>
        <w:t xml:space="preserve">Дескрипторы, контексты и структура данных типа </w:t>
      </w:r>
      <w:r w:rsidRPr="00FC133A">
        <w:rPr>
          <w:rFonts w:ascii="Times New Roman" w:hAnsi="Times New Roman" w:cs="Times New Roman"/>
          <w:b/>
          <w:sz w:val="32"/>
          <w:szCs w:val="28"/>
          <w:lang w:val="en-US"/>
        </w:rPr>
        <w:t>task</w:t>
      </w:r>
      <w:r w:rsidRPr="00FC133A">
        <w:rPr>
          <w:rFonts w:ascii="Times New Roman" w:hAnsi="Times New Roman" w:cs="Times New Roman"/>
          <w:b/>
          <w:sz w:val="32"/>
          <w:szCs w:val="28"/>
        </w:rPr>
        <w:t>_</w:t>
      </w:r>
      <w:proofErr w:type="spellStart"/>
      <w:r w:rsidRPr="00FC133A">
        <w:rPr>
          <w:rFonts w:ascii="Times New Roman" w:hAnsi="Times New Roman" w:cs="Times New Roman"/>
          <w:b/>
          <w:sz w:val="32"/>
          <w:szCs w:val="28"/>
          <w:lang w:val="en-US"/>
        </w:rPr>
        <w:t>struct</w:t>
      </w:r>
      <w:proofErr w:type="spellEnd"/>
      <w:r w:rsidRPr="00FC133A">
        <w:rPr>
          <w:rFonts w:ascii="Times New Roman" w:hAnsi="Times New Roman" w:cs="Times New Roman"/>
          <w:b/>
          <w:sz w:val="32"/>
          <w:szCs w:val="28"/>
        </w:rPr>
        <w:t>.</w:t>
      </w:r>
    </w:p>
    <w:p w14:paraId="21542542" w14:textId="33CBE23A" w:rsidR="00AB08B4" w:rsidRPr="00D918C3" w:rsidRDefault="00AB08B4" w:rsidP="008E5F12">
      <w:pPr>
        <w:spacing w:after="0" w:line="360" w:lineRule="auto"/>
        <w:ind w:firstLine="709"/>
        <w:jc w:val="both"/>
        <w:rPr>
          <w:rFonts w:ascii="Times New Roman" w:eastAsia="Times New Roman" w:hAnsi="Times New Roman" w:cs="Times New Roman"/>
          <w:color w:val="000000"/>
          <w:sz w:val="28"/>
          <w:szCs w:val="28"/>
          <w:lang w:eastAsia="ru-RU"/>
        </w:rPr>
      </w:pPr>
      <w:r w:rsidRPr="00D918C3">
        <w:rPr>
          <w:rFonts w:ascii="Times New Roman" w:eastAsia="Times New Roman" w:hAnsi="Times New Roman" w:cs="Times New Roman"/>
          <w:color w:val="000000"/>
          <w:sz w:val="28"/>
          <w:szCs w:val="28"/>
          <w:lang w:eastAsia="ru-RU"/>
        </w:rPr>
        <w:t xml:space="preserve">Для хранения всех данных, которые необходимо запоминать в целях организации работы процессов, в памяти, выделенной для ядра, создается для каждого процесса особая структура данных типа </w:t>
      </w:r>
      <w:proofErr w:type="spellStart"/>
      <w:r w:rsidRPr="00FC133A">
        <w:rPr>
          <w:rFonts w:ascii="Times New Roman" w:eastAsia="Times New Roman" w:hAnsi="Times New Roman" w:cs="Times New Roman"/>
          <w:b/>
          <w:color w:val="000000"/>
          <w:sz w:val="28"/>
          <w:szCs w:val="28"/>
          <w:lang w:eastAsia="ru-RU"/>
        </w:rPr>
        <w:t>task_struct</w:t>
      </w:r>
      <w:proofErr w:type="spellEnd"/>
      <w:r w:rsidRPr="00D918C3">
        <w:rPr>
          <w:rFonts w:ascii="Times New Roman" w:eastAsia="Times New Roman" w:hAnsi="Times New Roman" w:cs="Times New Roman"/>
          <w:color w:val="000000"/>
          <w:sz w:val="28"/>
          <w:szCs w:val="28"/>
          <w:lang w:eastAsia="ru-RU"/>
        </w:rPr>
        <w:t xml:space="preserve"> (структура задачи). В ней можно выделить следующие функциональные группы данных:</w:t>
      </w:r>
    </w:p>
    <w:p w14:paraId="34261F02" w14:textId="14B5E4E1" w:rsidR="00AB08B4" w:rsidRPr="00AB08B4" w:rsidRDefault="00AB08B4" w:rsidP="008E5F12">
      <w:pPr>
        <w:numPr>
          <w:ilvl w:val="0"/>
          <w:numId w:val="1"/>
        </w:numPr>
        <w:spacing w:after="0" w:line="360" w:lineRule="auto"/>
        <w:ind w:left="0" w:firstLine="709"/>
        <w:jc w:val="both"/>
        <w:rPr>
          <w:rFonts w:ascii="Times New Roman" w:eastAsia="Times New Roman" w:hAnsi="Times New Roman" w:cs="Times New Roman"/>
          <w:color w:val="000000"/>
          <w:sz w:val="28"/>
          <w:szCs w:val="28"/>
          <w:lang w:eastAsia="ru-RU"/>
        </w:rPr>
      </w:pPr>
      <w:r w:rsidRPr="008E5F12">
        <w:rPr>
          <w:rFonts w:ascii="Times New Roman" w:eastAsia="Times New Roman" w:hAnsi="Times New Roman" w:cs="Times New Roman"/>
          <w:color w:val="000000"/>
          <w:sz w:val="28"/>
          <w:szCs w:val="28"/>
          <w:lang w:eastAsia="ru-RU"/>
        </w:rPr>
        <w:t>идентификационная информация о процессе</w:t>
      </w:r>
      <w:r w:rsidR="00D918C3">
        <w:rPr>
          <w:rFonts w:ascii="Times New Roman" w:eastAsia="Times New Roman" w:hAnsi="Times New Roman" w:cs="Times New Roman"/>
          <w:color w:val="000000"/>
          <w:sz w:val="28"/>
          <w:szCs w:val="28"/>
          <w:lang w:eastAsia="ru-RU"/>
        </w:rPr>
        <w:t xml:space="preserve"> (</w:t>
      </w:r>
      <w:r w:rsidR="00D918C3">
        <w:rPr>
          <w:rFonts w:ascii="Times New Roman" w:eastAsia="Times New Roman" w:hAnsi="Times New Roman" w:cs="Times New Roman"/>
          <w:color w:val="000000"/>
          <w:sz w:val="28"/>
          <w:szCs w:val="28"/>
          <w:lang w:val="en-US" w:eastAsia="ru-RU"/>
        </w:rPr>
        <w:t>PID</w:t>
      </w:r>
      <w:r w:rsidR="00D918C3" w:rsidRPr="00D918C3">
        <w:rPr>
          <w:rFonts w:ascii="Times New Roman" w:eastAsia="Times New Roman" w:hAnsi="Times New Roman" w:cs="Times New Roman"/>
          <w:color w:val="000000"/>
          <w:sz w:val="28"/>
          <w:szCs w:val="28"/>
          <w:lang w:eastAsia="ru-RU"/>
        </w:rPr>
        <w:t xml:space="preserve">, </w:t>
      </w:r>
      <w:r w:rsidR="00D918C3">
        <w:rPr>
          <w:rFonts w:ascii="Times New Roman" w:eastAsia="Times New Roman" w:hAnsi="Times New Roman" w:cs="Times New Roman"/>
          <w:color w:val="000000"/>
          <w:sz w:val="28"/>
          <w:szCs w:val="28"/>
          <w:lang w:val="en-US" w:eastAsia="ru-RU"/>
        </w:rPr>
        <w:t>PPID</w:t>
      </w:r>
      <w:r w:rsidR="00D918C3" w:rsidRPr="00D918C3">
        <w:rPr>
          <w:rFonts w:ascii="Times New Roman" w:eastAsia="Times New Roman" w:hAnsi="Times New Roman" w:cs="Times New Roman"/>
          <w:color w:val="000000"/>
          <w:sz w:val="28"/>
          <w:szCs w:val="28"/>
          <w:lang w:eastAsia="ru-RU"/>
        </w:rPr>
        <w:t xml:space="preserve"> </w:t>
      </w:r>
      <w:r w:rsidR="00D918C3">
        <w:rPr>
          <w:rFonts w:ascii="Times New Roman" w:eastAsia="Times New Roman" w:hAnsi="Times New Roman" w:cs="Times New Roman"/>
          <w:color w:val="000000"/>
          <w:sz w:val="28"/>
          <w:szCs w:val="28"/>
          <w:lang w:eastAsia="ru-RU"/>
        </w:rPr>
        <w:t>и т. д.)</w:t>
      </w:r>
      <w:r w:rsidRPr="008E5F12">
        <w:rPr>
          <w:rFonts w:ascii="Times New Roman" w:eastAsia="Times New Roman" w:hAnsi="Times New Roman" w:cs="Times New Roman"/>
          <w:color w:val="000000"/>
          <w:sz w:val="28"/>
          <w:szCs w:val="28"/>
          <w:lang w:eastAsia="ru-RU"/>
        </w:rPr>
        <w:t>;</w:t>
      </w:r>
      <w:r w:rsidRPr="00AB08B4">
        <w:rPr>
          <w:rFonts w:ascii="Times New Roman" w:eastAsia="Times New Roman" w:hAnsi="Times New Roman" w:cs="Times New Roman"/>
          <w:color w:val="000000"/>
          <w:sz w:val="28"/>
          <w:szCs w:val="28"/>
          <w:lang w:eastAsia="ru-RU"/>
        </w:rPr>
        <w:t xml:space="preserve"> </w:t>
      </w:r>
    </w:p>
    <w:p w14:paraId="358054E3" w14:textId="2A6CA475" w:rsidR="00AB08B4" w:rsidRPr="00AB08B4" w:rsidRDefault="00AB08B4" w:rsidP="008E5F12">
      <w:pPr>
        <w:numPr>
          <w:ilvl w:val="0"/>
          <w:numId w:val="1"/>
        </w:numPr>
        <w:spacing w:after="0" w:line="360" w:lineRule="auto"/>
        <w:ind w:left="0" w:firstLine="709"/>
        <w:jc w:val="both"/>
        <w:rPr>
          <w:rFonts w:ascii="Times New Roman" w:eastAsia="Times New Roman" w:hAnsi="Times New Roman" w:cs="Times New Roman"/>
          <w:color w:val="000000"/>
          <w:sz w:val="28"/>
          <w:szCs w:val="28"/>
          <w:lang w:eastAsia="ru-RU"/>
        </w:rPr>
      </w:pPr>
      <w:r w:rsidRPr="008E5F12">
        <w:rPr>
          <w:rFonts w:ascii="Times New Roman" w:eastAsia="Times New Roman" w:hAnsi="Times New Roman" w:cs="Times New Roman"/>
          <w:color w:val="000000"/>
          <w:sz w:val="28"/>
          <w:szCs w:val="28"/>
          <w:lang w:eastAsia="ru-RU"/>
        </w:rPr>
        <w:t xml:space="preserve">статус </w:t>
      </w:r>
      <w:r w:rsidR="0045125A" w:rsidRPr="008E5F12">
        <w:rPr>
          <w:rFonts w:ascii="Times New Roman" w:eastAsia="Times New Roman" w:hAnsi="Times New Roman" w:cs="Times New Roman"/>
          <w:color w:val="000000"/>
          <w:sz w:val="28"/>
          <w:szCs w:val="28"/>
          <w:lang w:eastAsia="ru-RU"/>
        </w:rPr>
        <w:t>процесса</w:t>
      </w:r>
      <w:r w:rsidR="0045125A">
        <w:rPr>
          <w:rFonts w:ascii="Times New Roman" w:eastAsia="Times New Roman" w:hAnsi="Times New Roman" w:cs="Times New Roman"/>
          <w:color w:val="000000"/>
          <w:sz w:val="28"/>
          <w:szCs w:val="28"/>
          <w:lang w:eastAsia="ru-RU"/>
        </w:rPr>
        <w:t>;</w:t>
      </w:r>
    </w:p>
    <w:p w14:paraId="1745550B" w14:textId="77777777" w:rsidR="00AB08B4" w:rsidRPr="00AB08B4" w:rsidRDefault="00AB08B4" w:rsidP="008E5F12">
      <w:pPr>
        <w:numPr>
          <w:ilvl w:val="0"/>
          <w:numId w:val="1"/>
        </w:numPr>
        <w:spacing w:after="0" w:line="360" w:lineRule="auto"/>
        <w:ind w:left="0" w:firstLine="709"/>
        <w:jc w:val="both"/>
        <w:rPr>
          <w:rFonts w:ascii="Times New Roman" w:eastAsia="Times New Roman" w:hAnsi="Times New Roman" w:cs="Times New Roman"/>
          <w:color w:val="000000"/>
          <w:sz w:val="28"/>
          <w:szCs w:val="28"/>
          <w:lang w:eastAsia="ru-RU"/>
        </w:rPr>
      </w:pPr>
      <w:r w:rsidRPr="008E5F12">
        <w:rPr>
          <w:rFonts w:ascii="Times New Roman" w:eastAsia="Times New Roman" w:hAnsi="Times New Roman" w:cs="Times New Roman"/>
          <w:color w:val="000000"/>
          <w:sz w:val="28"/>
          <w:szCs w:val="28"/>
          <w:lang w:eastAsia="ru-RU"/>
        </w:rPr>
        <w:t>информация для планировщика;</w:t>
      </w:r>
      <w:r w:rsidRPr="00AB08B4">
        <w:rPr>
          <w:rFonts w:ascii="Times New Roman" w:eastAsia="Times New Roman" w:hAnsi="Times New Roman" w:cs="Times New Roman"/>
          <w:color w:val="000000"/>
          <w:sz w:val="28"/>
          <w:szCs w:val="28"/>
          <w:lang w:eastAsia="ru-RU"/>
        </w:rPr>
        <w:t xml:space="preserve"> </w:t>
      </w:r>
    </w:p>
    <w:p w14:paraId="59DC52E6" w14:textId="77777777" w:rsidR="00AB08B4" w:rsidRPr="00AB08B4" w:rsidRDefault="00AB08B4" w:rsidP="008E5F12">
      <w:pPr>
        <w:numPr>
          <w:ilvl w:val="0"/>
          <w:numId w:val="1"/>
        </w:numPr>
        <w:spacing w:after="0" w:line="360" w:lineRule="auto"/>
        <w:ind w:left="0" w:firstLine="709"/>
        <w:jc w:val="both"/>
        <w:rPr>
          <w:rFonts w:ascii="Times New Roman" w:eastAsia="Times New Roman" w:hAnsi="Times New Roman" w:cs="Times New Roman"/>
          <w:color w:val="000000"/>
          <w:sz w:val="28"/>
          <w:szCs w:val="28"/>
          <w:lang w:eastAsia="ru-RU"/>
        </w:rPr>
      </w:pPr>
      <w:r w:rsidRPr="008E5F12">
        <w:rPr>
          <w:rFonts w:ascii="Times New Roman" w:eastAsia="Times New Roman" w:hAnsi="Times New Roman" w:cs="Times New Roman"/>
          <w:color w:val="000000"/>
          <w:sz w:val="28"/>
          <w:szCs w:val="28"/>
          <w:lang w:eastAsia="ru-RU"/>
        </w:rPr>
        <w:t>информация для организации межпроцессорного взаимодействия;</w:t>
      </w:r>
      <w:r w:rsidRPr="00AB08B4">
        <w:rPr>
          <w:rFonts w:ascii="Times New Roman" w:eastAsia="Times New Roman" w:hAnsi="Times New Roman" w:cs="Times New Roman"/>
          <w:color w:val="000000"/>
          <w:sz w:val="28"/>
          <w:szCs w:val="28"/>
          <w:lang w:eastAsia="ru-RU"/>
        </w:rPr>
        <w:t xml:space="preserve"> </w:t>
      </w:r>
    </w:p>
    <w:p w14:paraId="74651B77" w14:textId="77777777" w:rsidR="00AB08B4" w:rsidRPr="00AB08B4" w:rsidRDefault="00AB08B4" w:rsidP="008E5F12">
      <w:pPr>
        <w:numPr>
          <w:ilvl w:val="0"/>
          <w:numId w:val="1"/>
        </w:numPr>
        <w:spacing w:after="0" w:line="360" w:lineRule="auto"/>
        <w:ind w:left="0" w:firstLine="709"/>
        <w:jc w:val="both"/>
        <w:rPr>
          <w:rFonts w:ascii="Times New Roman" w:eastAsia="Times New Roman" w:hAnsi="Times New Roman" w:cs="Times New Roman"/>
          <w:color w:val="000000"/>
          <w:sz w:val="28"/>
          <w:szCs w:val="28"/>
          <w:lang w:eastAsia="ru-RU"/>
        </w:rPr>
      </w:pPr>
      <w:r w:rsidRPr="008E5F12">
        <w:rPr>
          <w:rFonts w:ascii="Times New Roman" w:eastAsia="Times New Roman" w:hAnsi="Times New Roman" w:cs="Times New Roman"/>
          <w:color w:val="000000"/>
          <w:sz w:val="28"/>
          <w:szCs w:val="28"/>
          <w:lang w:eastAsia="ru-RU"/>
        </w:rPr>
        <w:t>ссылки и связи процесса;</w:t>
      </w:r>
      <w:r w:rsidRPr="00AB08B4">
        <w:rPr>
          <w:rFonts w:ascii="Times New Roman" w:eastAsia="Times New Roman" w:hAnsi="Times New Roman" w:cs="Times New Roman"/>
          <w:color w:val="000000"/>
          <w:sz w:val="28"/>
          <w:szCs w:val="28"/>
          <w:lang w:eastAsia="ru-RU"/>
        </w:rPr>
        <w:t xml:space="preserve"> </w:t>
      </w:r>
    </w:p>
    <w:p w14:paraId="65DBA33B" w14:textId="77777777" w:rsidR="00AB08B4" w:rsidRPr="00AB08B4" w:rsidRDefault="00AB08B4" w:rsidP="008E5F12">
      <w:pPr>
        <w:numPr>
          <w:ilvl w:val="0"/>
          <w:numId w:val="1"/>
        </w:numPr>
        <w:spacing w:after="0" w:line="360" w:lineRule="auto"/>
        <w:ind w:left="0" w:firstLine="709"/>
        <w:jc w:val="both"/>
        <w:rPr>
          <w:rFonts w:ascii="Times New Roman" w:eastAsia="Times New Roman" w:hAnsi="Times New Roman" w:cs="Times New Roman"/>
          <w:color w:val="000000"/>
          <w:sz w:val="28"/>
          <w:szCs w:val="28"/>
          <w:lang w:eastAsia="ru-RU"/>
        </w:rPr>
      </w:pPr>
      <w:r w:rsidRPr="008E5F12">
        <w:rPr>
          <w:rFonts w:ascii="Times New Roman" w:eastAsia="Times New Roman" w:hAnsi="Times New Roman" w:cs="Times New Roman"/>
          <w:color w:val="000000"/>
          <w:sz w:val="28"/>
          <w:szCs w:val="28"/>
          <w:lang w:eastAsia="ru-RU"/>
        </w:rPr>
        <w:lastRenderedPageBreak/>
        <w:t>информация о времени исполнения и таймеры;</w:t>
      </w:r>
      <w:r w:rsidRPr="00AB08B4">
        <w:rPr>
          <w:rFonts w:ascii="Times New Roman" w:eastAsia="Times New Roman" w:hAnsi="Times New Roman" w:cs="Times New Roman"/>
          <w:color w:val="000000"/>
          <w:sz w:val="28"/>
          <w:szCs w:val="28"/>
          <w:lang w:eastAsia="ru-RU"/>
        </w:rPr>
        <w:t xml:space="preserve"> </w:t>
      </w:r>
    </w:p>
    <w:p w14:paraId="36120A24" w14:textId="77777777" w:rsidR="00AB08B4" w:rsidRPr="00AB08B4" w:rsidRDefault="00AB08B4" w:rsidP="008E5F12">
      <w:pPr>
        <w:numPr>
          <w:ilvl w:val="0"/>
          <w:numId w:val="1"/>
        </w:numPr>
        <w:spacing w:after="0" w:line="360" w:lineRule="auto"/>
        <w:ind w:left="0" w:firstLine="709"/>
        <w:jc w:val="both"/>
        <w:rPr>
          <w:rFonts w:ascii="Times New Roman" w:eastAsia="Times New Roman" w:hAnsi="Times New Roman" w:cs="Times New Roman"/>
          <w:color w:val="000000"/>
          <w:sz w:val="28"/>
          <w:szCs w:val="28"/>
          <w:lang w:eastAsia="ru-RU"/>
        </w:rPr>
      </w:pPr>
      <w:r w:rsidRPr="008E5F12">
        <w:rPr>
          <w:rFonts w:ascii="Times New Roman" w:eastAsia="Times New Roman" w:hAnsi="Times New Roman" w:cs="Times New Roman"/>
          <w:color w:val="000000"/>
          <w:sz w:val="28"/>
          <w:szCs w:val="28"/>
          <w:lang w:eastAsia="ru-RU"/>
        </w:rPr>
        <w:t>информация об используемых процессом ресурсах файловой системы;</w:t>
      </w:r>
      <w:r w:rsidRPr="00AB08B4">
        <w:rPr>
          <w:rFonts w:ascii="Times New Roman" w:eastAsia="Times New Roman" w:hAnsi="Times New Roman" w:cs="Times New Roman"/>
          <w:color w:val="000000"/>
          <w:sz w:val="28"/>
          <w:szCs w:val="28"/>
          <w:lang w:eastAsia="ru-RU"/>
        </w:rPr>
        <w:t xml:space="preserve"> </w:t>
      </w:r>
    </w:p>
    <w:p w14:paraId="6D1BDCA5" w14:textId="77777777" w:rsidR="00AB08B4" w:rsidRPr="00AB08B4" w:rsidRDefault="00AB08B4" w:rsidP="008E5F12">
      <w:pPr>
        <w:numPr>
          <w:ilvl w:val="0"/>
          <w:numId w:val="1"/>
        </w:numPr>
        <w:spacing w:after="0" w:line="360" w:lineRule="auto"/>
        <w:ind w:left="0" w:firstLine="709"/>
        <w:jc w:val="both"/>
        <w:rPr>
          <w:rFonts w:ascii="Times New Roman" w:eastAsia="Times New Roman" w:hAnsi="Times New Roman" w:cs="Times New Roman"/>
          <w:color w:val="000000"/>
          <w:sz w:val="28"/>
          <w:szCs w:val="28"/>
          <w:lang w:eastAsia="ru-RU"/>
        </w:rPr>
      </w:pPr>
      <w:r w:rsidRPr="008E5F12">
        <w:rPr>
          <w:rFonts w:ascii="Times New Roman" w:eastAsia="Times New Roman" w:hAnsi="Times New Roman" w:cs="Times New Roman"/>
          <w:color w:val="000000"/>
          <w:sz w:val="28"/>
          <w:szCs w:val="28"/>
          <w:lang w:eastAsia="ru-RU"/>
        </w:rPr>
        <w:t>информация о выделенном процессу адресном пространстве;</w:t>
      </w:r>
      <w:r w:rsidRPr="00AB08B4">
        <w:rPr>
          <w:rFonts w:ascii="Times New Roman" w:eastAsia="Times New Roman" w:hAnsi="Times New Roman" w:cs="Times New Roman"/>
          <w:color w:val="000000"/>
          <w:sz w:val="28"/>
          <w:szCs w:val="28"/>
          <w:lang w:eastAsia="ru-RU"/>
        </w:rPr>
        <w:t xml:space="preserve"> </w:t>
      </w:r>
    </w:p>
    <w:p w14:paraId="60EC906A" w14:textId="77777777" w:rsidR="00AB08B4" w:rsidRPr="00AB08B4" w:rsidRDefault="00AB08B4" w:rsidP="008E5F12">
      <w:pPr>
        <w:numPr>
          <w:ilvl w:val="0"/>
          <w:numId w:val="1"/>
        </w:numPr>
        <w:spacing w:after="0" w:line="360" w:lineRule="auto"/>
        <w:ind w:left="0" w:firstLine="709"/>
        <w:jc w:val="both"/>
        <w:rPr>
          <w:rFonts w:ascii="Times New Roman" w:eastAsia="Times New Roman" w:hAnsi="Times New Roman" w:cs="Times New Roman"/>
          <w:color w:val="000000"/>
          <w:sz w:val="28"/>
          <w:szCs w:val="28"/>
          <w:lang w:eastAsia="ru-RU"/>
        </w:rPr>
      </w:pPr>
      <w:r w:rsidRPr="008E5F12">
        <w:rPr>
          <w:rFonts w:ascii="Times New Roman" w:eastAsia="Times New Roman" w:hAnsi="Times New Roman" w:cs="Times New Roman"/>
          <w:color w:val="000000"/>
          <w:sz w:val="28"/>
          <w:szCs w:val="28"/>
          <w:lang w:eastAsia="ru-RU"/>
        </w:rPr>
        <w:t>контекст процесса – информация о состоянии регистров процессора, стеке и т.</w:t>
      </w:r>
      <w:commentRangeStart w:id="122"/>
      <w:r w:rsidRPr="008E5F12">
        <w:rPr>
          <w:rFonts w:ascii="Times New Roman" w:eastAsia="Times New Roman" w:hAnsi="Times New Roman" w:cs="Times New Roman"/>
          <w:color w:val="000000"/>
          <w:sz w:val="28"/>
          <w:szCs w:val="28"/>
          <w:lang w:eastAsia="ru-RU"/>
        </w:rPr>
        <w:t>д</w:t>
      </w:r>
      <w:commentRangeEnd w:id="122"/>
      <w:r w:rsidR="00D918C3">
        <w:rPr>
          <w:rStyle w:val="ab"/>
        </w:rPr>
        <w:commentReference w:id="122"/>
      </w:r>
      <w:r w:rsidRPr="008E5F12">
        <w:rPr>
          <w:rFonts w:ascii="Times New Roman" w:eastAsia="Times New Roman" w:hAnsi="Times New Roman" w:cs="Times New Roman"/>
          <w:color w:val="000000"/>
          <w:sz w:val="28"/>
          <w:szCs w:val="28"/>
          <w:lang w:eastAsia="ru-RU"/>
        </w:rPr>
        <w:t>.</w:t>
      </w:r>
    </w:p>
    <w:p w14:paraId="6E6D10B1" w14:textId="31B6ABFE" w:rsidR="00C62EC0" w:rsidRDefault="009A4FBA" w:rsidP="008E5F1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Элементы</w:t>
      </w:r>
      <w:r w:rsidR="00D918C3">
        <w:rPr>
          <w:rFonts w:ascii="Times New Roman" w:hAnsi="Times New Roman" w:cs="Times New Roman"/>
          <w:sz w:val="28"/>
          <w:szCs w:val="28"/>
        </w:rPr>
        <w:t xml:space="preserve"> списка </w:t>
      </w:r>
      <w:r w:rsidR="00D918C3">
        <w:rPr>
          <w:rFonts w:ascii="Times New Roman" w:hAnsi="Times New Roman" w:cs="Times New Roman"/>
          <w:sz w:val="28"/>
          <w:szCs w:val="28"/>
          <w:lang w:val="en-US"/>
        </w:rPr>
        <w:t>task</w:t>
      </w:r>
      <w:r w:rsidR="00D918C3" w:rsidRPr="00D918C3">
        <w:rPr>
          <w:rFonts w:ascii="Times New Roman" w:hAnsi="Times New Roman" w:cs="Times New Roman"/>
          <w:sz w:val="28"/>
          <w:szCs w:val="28"/>
        </w:rPr>
        <w:t>_</w:t>
      </w:r>
      <w:proofErr w:type="spellStart"/>
      <w:r w:rsidR="00D918C3">
        <w:rPr>
          <w:rFonts w:ascii="Times New Roman" w:hAnsi="Times New Roman" w:cs="Times New Roman"/>
          <w:sz w:val="28"/>
          <w:szCs w:val="28"/>
          <w:lang w:val="en-US"/>
        </w:rPr>
        <w:t>struct</w:t>
      </w:r>
      <w:proofErr w:type="spellEnd"/>
      <w:r w:rsidR="00D918C3" w:rsidRPr="00D918C3">
        <w:rPr>
          <w:rFonts w:ascii="Times New Roman" w:hAnsi="Times New Roman" w:cs="Times New Roman"/>
          <w:sz w:val="28"/>
          <w:szCs w:val="28"/>
        </w:rPr>
        <w:t xml:space="preserve"> </w:t>
      </w:r>
      <w:r>
        <w:rPr>
          <w:rFonts w:ascii="Times New Roman" w:hAnsi="Times New Roman" w:cs="Times New Roman"/>
          <w:sz w:val="28"/>
          <w:szCs w:val="28"/>
        </w:rPr>
        <w:t>можно разделить на две группы: дескрипторы процесса и его контекст</w:t>
      </w:r>
      <w:r w:rsidR="00D918C3">
        <w:rPr>
          <w:rFonts w:ascii="Times New Roman" w:hAnsi="Times New Roman" w:cs="Times New Roman"/>
          <w:sz w:val="28"/>
          <w:szCs w:val="28"/>
        </w:rPr>
        <w:t>.</w:t>
      </w:r>
      <w:r>
        <w:rPr>
          <w:rFonts w:ascii="Times New Roman" w:hAnsi="Times New Roman" w:cs="Times New Roman"/>
          <w:sz w:val="28"/>
          <w:szCs w:val="28"/>
        </w:rPr>
        <w:t xml:space="preserve"> </w:t>
      </w:r>
      <w:r w:rsidR="00D918C3">
        <w:rPr>
          <w:rFonts w:ascii="Times New Roman" w:hAnsi="Times New Roman" w:cs="Times New Roman"/>
          <w:sz w:val="28"/>
          <w:szCs w:val="28"/>
        </w:rPr>
        <w:t xml:space="preserve">Дескрипторы </w:t>
      </w:r>
      <w:r>
        <w:rPr>
          <w:rFonts w:ascii="Times New Roman" w:hAnsi="Times New Roman" w:cs="Times New Roman"/>
          <w:sz w:val="28"/>
          <w:szCs w:val="28"/>
        </w:rPr>
        <w:t>содержат более оперативные данные для планирования процессов</w:t>
      </w:r>
      <w:r w:rsidR="00D918C3">
        <w:rPr>
          <w:rFonts w:ascii="Times New Roman" w:hAnsi="Times New Roman" w:cs="Times New Roman"/>
          <w:sz w:val="28"/>
          <w:szCs w:val="28"/>
        </w:rPr>
        <w:t xml:space="preserve">. </w:t>
      </w:r>
    </w:p>
    <w:p w14:paraId="6019DE8D" w14:textId="77777777" w:rsidR="00B175AC" w:rsidRDefault="00B175AC" w:rsidP="008E5F12">
      <w:pPr>
        <w:spacing w:after="0" w:line="360" w:lineRule="auto"/>
        <w:ind w:firstLine="709"/>
        <w:jc w:val="both"/>
        <w:rPr>
          <w:rFonts w:ascii="Times New Roman" w:hAnsi="Times New Roman" w:cs="Times New Roman"/>
          <w:sz w:val="28"/>
          <w:szCs w:val="28"/>
        </w:rPr>
      </w:pPr>
    </w:p>
    <w:p w14:paraId="5B7BB31E" w14:textId="77777777" w:rsidR="00B175AC" w:rsidRDefault="00B175AC" w:rsidP="008E5F12">
      <w:pPr>
        <w:spacing w:after="0" w:line="360" w:lineRule="auto"/>
        <w:ind w:firstLine="709"/>
        <w:jc w:val="both"/>
        <w:rPr>
          <w:rFonts w:ascii="Times New Roman" w:hAnsi="Times New Roman" w:cs="Times New Roman"/>
          <w:sz w:val="28"/>
          <w:szCs w:val="28"/>
        </w:rPr>
      </w:pPr>
    </w:p>
    <w:p w14:paraId="33937551" w14:textId="77777777" w:rsidR="00B175AC" w:rsidRDefault="00B175AC" w:rsidP="008E5F12">
      <w:pPr>
        <w:spacing w:after="0" w:line="360" w:lineRule="auto"/>
        <w:ind w:firstLine="709"/>
        <w:jc w:val="both"/>
        <w:rPr>
          <w:rFonts w:ascii="Times New Roman" w:hAnsi="Times New Roman" w:cs="Times New Roman"/>
          <w:sz w:val="28"/>
          <w:szCs w:val="28"/>
        </w:rPr>
      </w:pPr>
    </w:p>
    <w:p w14:paraId="60C1C9E8" w14:textId="77777777" w:rsidR="00B175AC" w:rsidRPr="00B175AC" w:rsidRDefault="00B175AC" w:rsidP="00B175AC">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B175AC">
        <w:rPr>
          <w:rFonts w:ascii="Times New Roman" w:eastAsia="Times New Roman" w:hAnsi="Times New Roman" w:cs="Times New Roman"/>
          <w:color w:val="000000"/>
          <w:sz w:val="28"/>
          <w:szCs w:val="28"/>
          <w:lang w:eastAsia="ru-RU"/>
        </w:rPr>
        <w:t xml:space="preserve">Под </w:t>
      </w:r>
      <w:r w:rsidRPr="00B175AC">
        <w:rPr>
          <w:rFonts w:ascii="Times New Roman" w:eastAsia="Times New Roman" w:hAnsi="Times New Roman" w:cs="Times New Roman"/>
          <w:b/>
          <w:color w:val="00B0F0"/>
          <w:sz w:val="28"/>
          <w:szCs w:val="28"/>
          <w:lang w:eastAsia="ru-RU"/>
        </w:rPr>
        <w:t>контекстом</w:t>
      </w:r>
      <w:r w:rsidRPr="00B175AC">
        <w:rPr>
          <w:rFonts w:ascii="Times New Roman" w:eastAsia="Times New Roman" w:hAnsi="Times New Roman" w:cs="Times New Roman"/>
          <w:color w:val="000000"/>
          <w:sz w:val="28"/>
          <w:szCs w:val="28"/>
          <w:lang w:eastAsia="ru-RU"/>
        </w:rPr>
        <w:t xml:space="preserve"> процесса понимают совокупность той информации, которая необходима для организации переключения между процессами, а именно:</w:t>
      </w:r>
    </w:p>
    <w:p w14:paraId="056BAA04" w14:textId="77777777" w:rsidR="00B175AC" w:rsidRPr="00B175AC" w:rsidRDefault="00B175AC" w:rsidP="00B175AC">
      <w:pPr>
        <w:numPr>
          <w:ilvl w:val="0"/>
          <w:numId w:val="14"/>
        </w:numPr>
        <w:spacing w:before="120" w:after="0" w:line="240" w:lineRule="auto"/>
        <w:ind w:left="0"/>
        <w:jc w:val="both"/>
        <w:rPr>
          <w:rFonts w:ascii="Times New Roman" w:eastAsia="Times New Roman" w:hAnsi="Times New Roman" w:cs="Times New Roman"/>
          <w:color w:val="000000"/>
          <w:sz w:val="28"/>
          <w:szCs w:val="28"/>
          <w:lang w:eastAsia="ru-RU"/>
        </w:rPr>
      </w:pPr>
      <w:r w:rsidRPr="00B175AC">
        <w:rPr>
          <w:rFonts w:ascii="Times New Roman" w:eastAsia="Times New Roman" w:hAnsi="Times New Roman" w:cs="Times New Roman"/>
          <w:color w:val="000000"/>
          <w:sz w:val="28"/>
          <w:szCs w:val="28"/>
          <w:lang w:eastAsia="ru-RU"/>
        </w:rPr>
        <w:t xml:space="preserve">Указатели на адресное пространство процесса в режиме задачи. Сюда входят указатели на сегменты кода, данных и стека, а также указатели на области разделяемой памяти и динамических библиотек. </w:t>
      </w:r>
    </w:p>
    <w:p w14:paraId="0E66220A" w14:textId="77777777" w:rsidR="00B175AC" w:rsidRPr="00B175AC" w:rsidRDefault="00B175AC" w:rsidP="00B175AC">
      <w:pPr>
        <w:numPr>
          <w:ilvl w:val="0"/>
          <w:numId w:val="14"/>
        </w:numPr>
        <w:spacing w:before="120" w:after="0" w:line="240" w:lineRule="auto"/>
        <w:ind w:left="0"/>
        <w:jc w:val="both"/>
        <w:rPr>
          <w:rFonts w:ascii="Times New Roman" w:eastAsia="Times New Roman" w:hAnsi="Times New Roman" w:cs="Times New Roman"/>
          <w:color w:val="000000"/>
          <w:sz w:val="28"/>
          <w:szCs w:val="28"/>
          <w:lang w:eastAsia="ru-RU"/>
        </w:rPr>
      </w:pPr>
      <w:r w:rsidRPr="00B175AC">
        <w:rPr>
          <w:rFonts w:ascii="Times New Roman" w:eastAsia="Times New Roman" w:hAnsi="Times New Roman" w:cs="Times New Roman"/>
          <w:color w:val="000000"/>
          <w:sz w:val="28"/>
          <w:szCs w:val="28"/>
          <w:lang w:eastAsia="ru-RU"/>
        </w:rPr>
        <w:t xml:space="preserve">Окружение процесса, т. е. перечень заданных для данного процесса переменных с их текущими значениями. </w:t>
      </w:r>
    </w:p>
    <w:p w14:paraId="7F349127" w14:textId="77777777" w:rsidR="00B175AC" w:rsidRPr="00B175AC" w:rsidRDefault="00B175AC" w:rsidP="00B175AC">
      <w:pPr>
        <w:numPr>
          <w:ilvl w:val="0"/>
          <w:numId w:val="14"/>
        </w:numPr>
        <w:spacing w:before="120" w:after="0" w:line="240" w:lineRule="auto"/>
        <w:ind w:left="0"/>
        <w:jc w:val="both"/>
        <w:rPr>
          <w:rFonts w:ascii="Times New Roman" w:eastAsia="Times New Roman" w:hAnsi="Times New Roman" w:cs="Times New Roman"/>
          <w:color w:val="000000"/>
          <w:sz w:val="28"/>
          <w:szCs w:val="28"/>
          <w:lang w:eastAsia="ru-RU"/>
        </w:rPr>
      </w:pPr>
      <w:r w:rsidRPr="00B175AC">
        <w:rPr>
          <w:rFonts w:ascii="Times New Roman" w:eastAsia="Times New Roman" w:hAnsi="Times New Roman" w:cs="Times New Roman"/>
          <w:color w:val="000000"/>
          <w:sz w:val="28"/>
          <w:szCs w:val="28"/>
          <w:lang w:eastAsia="ru-RU"/>
        </w:rPr>
        <w:t xml:space="preserve">Аппаратный контекст процесса, то есть значения общих и ряда системных регистров процессора. Сюда относятся состояния счетчика выполняемых команд (указатель на адрес очередной исполняемой инструкции), указатель стека и так далее. </w:t>
      </w:r>
    </w:p>
    <w:p w14:paraId="1EB175DD" w14:textId="77777777" w:rsidR="00B175AC" w:rsidRPr="00B175AC" w:rsidRDefault="00B175AC" w:rsidP="00B175AC">
      <w:pPr>
        <w:numPr>
          <w:ilvl w:val="0"/>
          <w:numId w:val="14"/>
        </w:numPr>
        <w:spacing w:before="120" w:after="0" w:line="240" w:lineRule="auto"/>
        <w:ind w:left="0"/>
        <w:jc w:val="both"/>
        <w:rPr>
          <w:rFonts w:ascii="Times New Roman" w:eastAsia="Times New Roman" w:hAnsi="Times New Roman" w:cs="Times New Roman"/>
          <w:color w:val="000000"/>
          <w:sz w:val="28"/>
          <w:szCs w:val="28"/>
          <w:lang w:eastAsia="ru-RU"/>
        </w:rPr>
      </w:pPr>
      <w:r w:rsidRPr="00B175AC">
        <w:rPr>
          <w:rFonts w:ascii="Times New Roman" w:eastAsia="Times New Roman" w:hAnsi="Times New Roman" w:cs="Times New Roman"/>
          <w:color w:val="000000"/>
          <w:sz w:val="28"/>
          <w:szCs w:val="28"/>
          <w:lang w:eastAsia="ru-RU"/>
        </w:rPr>
        <w:t xml:space="preserve">Указатели на каждый открытый процессом файл, а также указатели на два каталога – домашний (или корневой) каталог процесса и его текущий каталог. Счетчики числа обращений в индексных дескрипторах этих каталогов увеличиваются на единицу при создании процесса (при смене текущего каталога), в силу чего вы (или другой процесс) не можете удалить эти каталоги, пока процесс их не «освободит». </w:t>
      </w:r>
    </w:p>
    <w:p w14:paraId="190359F5" w14:textId="77777777" w:rsidR="00B175AC" w:rsidRPr="00B175AC" w:rsidRDefault="00B175AC" w:rsidP="00B175AC">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B175AC">
        <w:rPr>
          <w:rFonts w:ascii="Times New Roman" w:eastAsia="Times New Roman" w:hAnsi="Times New Roman" w:cs="Times New Roman"/>
          <w:color w:val="000000"/>
          <w:sz w:val="28"/>
          <w:szCs w:val="28"/>
          <w:lang w:eastAsia="ru-RU"/>
        </w:rPr>
        <w:t>Можно сказать, что контекст процесса и его виртуальное адресное пространство образуют как бы «виртуальный компьютер», в котором и исполняется процесс.</w:t>
      </w:r>
    </w:p>
    <w:p w14:paraId="47F0F69B" w14:textId="77777777" w:rsidR="00B175AC" w:rsidRDefault="00B175AC" w:rsidP="008E5F12">
      <w:pPr>
        <w:spacing w:after="0" w:line="360" w:lineRule="auto"/>
        <w:ind w:firstLine="709"/>
        <w:jc w:val="both"/>
        <w:rPr>
          <w:rFonts w:ascii="Times New Roman" w:hAnsi="Times New Roman" w:cs="Times New Roman"/>
          <w:sz w:val="28"/>
          <w:szCs w:val="28"/>
        </w:rPr>
      </w:pPr>
    </w:p>
    <w:p w14:paraId="68F22A06" w14:textId="4BA196C2" w:rsidR="00D918C3" w:rsidRPr="00FC133A" w:rsidRDefault="00D918C3" w:rsidP="00B1289B">
      <w:pPr>
        <w:spacing w:after="0" w:line="360" w:lineRule="auto"/>
        <w:ind w:firstLine="709"/>
        <w:jc w:val="both"/>
        <w:rPr>
          <w:rFonts w:ascii="Times New Roman" w:hAnsi="Times New Roman" w:cs="Times New Roman"/>
          <w:b/>
          <w:sz w:val="32"/>
          <w:szCs w:val="28"/>
        </w:rPr>
      </w:pPr>
      <w:r w:rsidRPr="00FC133A">
        <w:rPr>
          <w:rFonts w:ascii="Times New Roman" w:hAnsi="Times New Roman" w:cs="Times New Roman"/>
          <w:b/>
          <w:sz w:val="32"/>
          <w:szCs w:val="28"/>
        </w:rPr>
        <w:t xml:space="preserve">Файлы дескрипторы с </w:t>
      </w:r>
      <w:r w:rsidRPr="00FC133A">
        <w:rPr>
          <w:rFonts w:ascii="Times New Roman" w:hAnsi="Times New Roman" w:cs="Times New Roman"/>
          <w:b/>
          <w:sz w:val="32"/>
          <w:szCs w:val="28"/>
          <w:lang w:val="en-US"/>
        </w:rPr>
        <w:t>PID</w:t>
      </w:r>
      <w:r w:rsidRPr="00FC133A">
        <w:rPr>
          <w:rFonts w:ascii="Times New Roman" w:hAnsi="Times New Roman" w:cs="Times New Roman"/>
          <w:b/>
          <w:sz w:val="32"/>
          <w:szCs w:val="28"/>
        </w:rPr>
        <w:t xml:space="preserve"> 0,1,2:</w:t>
      </w:r>
    </w:p>
    <w:p w14:paraId="46FE39B0" w14:textId="41BA0C4D" w:rsidR="00D918C3" w:rsidRPr="00D918C3" w:rsidRDefault="00D918C3" w:rsidP="00B1289B">
      <w:pPr>
        <w:spacing w:line="360" w:lineRule="auto"/>
        <w:rPr>
          <w:rFonts w:ascii="Times New Roman" w:hAnsi="Times New Roman" w:cs="Times New Roman"/>
          <w:sz w:val="28"/>
          <w:szCs w:val="28"/>
        </w:rPr>
      </w:pPr>
      <w:r w:rsidRPr="00D918C3">
        <w:rPr>
          <w:rFonts w:ascii="Times New Roman" w:hAnsi="Times New Roman" w:cs="Times New Roman"/>
          <w:sz w:val="28"/>
          <w:szCs w:val="28"/>
        </w:rPr>
        <w:t xml:space="preserve">В </w:t>
      </w:r>
      <w:proofErr w:type="spellStart"/>
      <w:r w:rsidRPr="00D918C3">
        <w:rPr>
          <w:rFonts w:ascii="Times New Roman" w:hAnsi="Times New Roman" w:cs="Times New Roman"/>
          <w:sz w:val="28"/>
          <w:szCs w:val="28"/>
        </w:rPr>
        <w:t>Linux</w:t>
      </w:r>
      <w:proofErr w:type="spellEnd"/>
      <w:r w:rsidRPr="00D918C3">
        <w:rPr>
          <w:rFonts w:ascii="Times New Roman" w:hAnsi="Times New Roman" w:cs="Times New Roman"/>
          <w:sz w:val="28"/>
          <w:szCs w:val="28"/>
        </w:rPr>
        <w:t xml:space="preserve"> библиотека </w:t>
      </w:r>
      <w:proofErr w:type="spellStart"/>
      <w:r w:rsidRPr="00D918C3">
        <w:rPr>
          <w:rFonts w:ascii="Times New Roman" w:hAnsi="Times New Roman" w:cs="Times New Roman"/>
          <w:sz w:val="28"/>
          <w:szCs w:val="28"/>
        </w:rPr>
        <w:t>libc</w:t>
      </w:r>
      <w:proofErr w:type="spellEnd"/>
      <w:r w:rsidRPr="00D918C3">
        <w:rPr>
          <w:rFonts w:ascii="Times New Roman" w:hAnsi="Times New Roman" w:cs="Times New Roman"/>
          <w:sz w:val="28"/>
          <w:szCs w:val="28"/>
        </w:rPr>
        <w:t xml:space="preserve"> открывает для каждого запущенного приложения(процесса) 3 файл дескриптора, с номерами 0,1,2. </w:t>
      </w:r>
    </w:p>
    <w:p w14:paraId="21F7EFFA" w14:textId="77777777" w:rsidR="00D918C3" w:rsidRPr="00D918C3" w:rsidRDefault="00D918C3" w:rsidP="00B1289B">
      <w:pPr>
        <w:numPr>
          <w:ilvl w:val="0"/>
          <w:numId w:val="13"/>
        </w:numPr>
        <w:spacing w:before="100" w:beforeAutospacing="1" w:after="100" w:afterAutospacing="1" w:line="360" w:lineRule="auto"/>
        <w:ind w:left="510"/>
        <w:rPr>
          <w:rFonts w:ascii="Times New Roman" w:hAnsi="Times New Roman" w:cs="Times New Roman"/>
          <w:sz w:val="28"/>
          <w:szCs w:val="28"/>
        </w:rPr>
      </w:pPr>
      <w:r w:rsidRPr="00D918C3">
        <w:rPr>
          <w:rFonts w:ascii="Times New Roman" w:hAnsi="Times New Roman" w:cs="Times New Roman"/>
          <w:sz w:val="28"/>
          <w:szCs w:val="28"/>
        </w:rPr>
        <w:lastRenderedPageBreak/>
        <w:t>Файл дескриптор 0 называется STDIN и ассоциируется с вводом данных у приложения</w:t>
      </w:r>
    </w:p>
    <w:p w14:paraId="3FBE17E5" w14:textId="68CEC28C" w:rsidR="00D918C3" w:rsidRPr="00D918C3" w:rsidRDefault="00D918C3" w:rsidP="00B1289B">
      <w:pPr>
        <w:numPr>
          <w:ilvl w:val="0"/>
          <w:numId w:val="13"/>
        </w:numPr>
        <w:spacing w:before="100" w:beforeAutospacing="1" w:after="100" w:afterAutospacing="1" w:line="360" w:lineRule="auto"/>
        <w:ind w:left="510"/>
        <w:rPr>
          <w:rFonts w:ascii="Times New Roman" w:hAnsi="Times New Roman" w:cs="Times New Roman"/>
          <w:sz w:val="28"/>
          <w:szCs w:val="28"/>
        </w:rPr>
      </w:pPr>
      <w:r w:rsidRPr="00D918C3">
        <w:rPr>
          <w:rFonts w:ascii="Times New Roman" w:hAnsi="Times New Roman" w:cs="Times New Roman"/>
          <w:sz w:val="28"/>
          <w:szCs w:val="28"/>
        </w:rPr>
        <w:t xml:space="preserve">Файл дескриптор 1 называется STDOUT и используется приложениями для вывода данных, </w:t>
      </w:r>
      <w:r w:rsidR="00B1289B" w:rsidRPr="00D918C3">
        <w:rPr>
          <w:rFonts w:ascii="Times New Roman" w:hAnsi="Times New Roman" w:cs="Times New Roman"/>
          <w:sz w:val="28"/>
          <w:szCs w:val="28"/>
        </w:rPr>
        <w:t>например,</w:t>
      </w:r>
      <w:r w:rsidRPr="00D918C3">
        <w:rPr>
          <w:rFonts w:ascii="Times New Roman" w:hAnsi="Times New Roman" w:cs="Times New Roman"/>
          <w:sz w:val="28"/>
          <w:szCs w:val="28"/>
        </w:rPr>
        <w:t xml:space="preserve"> командами </w:t>
      </w:r>
      <w:proofErr w:type="spellStart"/>
      <w:r w:rsidRPr="00D918C3">
        <w:rPr>
          <w:rFonts w:ascii="Times New Roman" w:hAnsi="Times New Roman" w:cs="Times New Roman"/>
          <w:sz w:val="28"/>
          <w:szCs w:val="28"/>
        </w:rPr>
        <w:t>print</w:t>
      </w:r>
      <w:proofErr w:type="spellEnd"/>
    </w:p>
    <w:p w14:paraId="49550AAB" w14:textId="77777777" w:rsidR="00500B71" w:rsidRDefault="00D918C3" w:rsidP="00500B71">
      <w:pPr>
        <w:numPr>
          <w:ilvl w:val="0"/>
          <w:numId w:val="13"/>
        </w:numPr>
        <w:spacing w:before="100" w:beforeAutospacing="1" w:after="100" w:afterAutospacing="1" w:line="360" w:lineRule="auto"/>
        <w:ind w:left="510"/>
        <w:rPr>
          <w:rFonts w:ascii="Times New Roman" w:hAnsi="Times New Roman" w:cs="Times New Roman"/>
          <w:sz w:val="28"/>
          <w:szCs w:val="28"/>
        </w:rPr>
      </w:pPr>
      <w:r w:rsidRPr="00D918C3">
        <w:rPr>
          <w:rFonts w:ascii="Times New Roman" w:hAnsi="Times New Roman" w:cs="Times New Roman"/>
          <w:sz w:val="28"/>
          <w:szCs w:val="28"/>
        </w:rPr>
        <w:t>Файл дескриптор 2 называется STDERR и используется приложениями для вывода данных, сообщающих об ошибке</w:t>
      </w:r>
    </w:p>
    <w:p w14:paraId="295BACE9" w14:textId="5E872600" w:rsidR="00500B71" w:rsidRPr="00500B71" w:rsidRDefault="00500B71" w:rsidP="00500B71">
      <w:pPr>
        <w:spacing w:before="100" w:beforeAutospacing="1" w:after="100" w:afterAutospacing="1" w:line="360" w:lineRule="auto"/>
        <w:ind w:left="150"/>
        <w:rPr>
          <w:rFonts w:ascii="Times New Roman" w:hAnsi="Times New Roman" w:cs="Times New Roman"/>
          <w:sz w:val="28"/>
          <w:szCs w:val="28"/>
        </w:rPr>
      </w:pPr>
      <w:r w:rsidRPr="00500B71">
        <w:rPr>
          <w:rFonts w:ascii="Times New Roman" w:hAnsi="Times New Roman" w:cs="Times New Roman"/>
          <w:sz w:val="28"/>
          <w:szCs w:val="28"/>
        </w:rPr>
        <w:t>Если в вашей программе вы откроете какой-либо файл на чтение или запись, то скорее всего вы получите первый свободный ID и это будет номер 3.</w:t>
      </w:r>
    </w:p>
    <w:p w14:paraId="1121806C" w14:textId="4D963981" w:rsidR="00D918C3" w:rsidRPr="000240A5" w:rsidRDefault="00500B71" w:rsidP="00B1289B">
      <w:pPr>
        <w:spacing w:after="0" w:line="360" w:lineRule="auto"/>
        <w:ind w:firstLine="709"/>
        <w:jc w:val="both"/>
        <w:rPr>
          <w:rFonts w:ascii="Times New Roman" w:hAnsi="Times New Roman" w:cs="Times New Roman"/>
          <w:sz w:val="28"/>
          <w:szCs w:val="28"/>
        </w:rPr>
      </w:pPr>
      <w:r w:rsidRPr="000240A5">
        <w:rPr>
          <w:rFonts w:ascii="Times New Roman" w:hAnsi="Times New Roman" w:cs="Times New Roman"/>
          <w:sz w:val="28"/>
          <w:szCs w:val="28"/>
        </w:rPr>
        <w:t>Список файл дескрипторов можно посмотреть у любого процесса, если вы знаете его PID.</w:t>
      </w:r>
    </w:p>
    <w:p w14:paraId="57110144" w14:textId="09227E39" w:rsidR="000240A5" w:rsidRDefault="00500B71" w:rsidP="000240A5">
      <w:pPr>
        <w:spacing w:after="0" w:line="360" w:lineRule="auto"/>
        <w:rPr>
          <w:rFonts w:ascii="Times New Roman" w:hAnsi="Times New Roman" w:cs="Times New Roman"/>
          <w:sz w:val="28"/>
          <w:szCs w:val="28"/>
        </w:rPr>
      </w:pPr>
      <w:r w:rsidRPr="00500B71">
        <w:rPr>
          <w:rFonts w:ascii="Times New Roman" w:hAnsi="Times New Roman" w:cs="Times New Roman"/>
          <w:sz w:val="28"/>
          <w:szCs w:val="28"/>
        </w:rPr>
        <w:t xml:space="preserve">Например, откроем консоль с </w:t>
      </w:r>
      <w:proofErr w:type="spellStart"/>
      <w:r w:rsidRPr="00500B71">
        <w:rPr>
          <w:rFonts w:ascii="Times New Roman" w:hAnsi="Times New Roman" w:cs="Times New Roman"/>
          <w:sz w:val="28"/>
          <w:szCs w:val="28"/>
        </w:rPr>
        <w:t>bash</w:t>
      </w:r>
      <w:proofErr w:type="spellEnd"/>
      <w:r w:rsidRPr="00500B71">
        <w:rPr>
          <w:rFonts w:ascii="Times New Roman" w:hAnsi="Times New Roman" w:cs="Times New Roman"/>
          <w:sz w:val="28"/>
          <w:szCs w:val="28"/>
        </w:rPr>
        <w:t xml:space="preserve"> и посмотрим PID нашего процесса</w:t>
      </w:r>
      <w:r w:rsidR="0001467E" w:rsidRPr="0001467E">
        <w:rPr>
          <w:rFonts w:ascii="Times New Roman" w:hAnsi="Times New Roman" w:cs="Times New Roman"/>
          <w:sz w:val="28"/>
          <w:szCs w:val="28"/>
        </w:rPr>
        <w:t>:</w:t>
      </w:r>
    </w:p>
    <w:p w14:paraId="0B5115DF" w14:textId="31AEC54A" w:rsidR="0001467E" w:rsidRPr="0001467E" w:rsidRDefault="0001467E" w:rsidP="000240A5">
      <w:pPr>
        <w:spacing w:after="0" w:line="360" w:lineRule="auto"/>
        <w:rPr>
          <w:rFonts w:ascii="Times New Roman" w:hAnsi="Times New Roman" w:cs="Times New Roman"/>
          <w:color w:val="00FF00"/>
          <w:sz w:val="28"/>
          <w:szCs w:val="28"/>
          <w:highlight w:val="black"/>
        </w:rPr>
      </w:pPr>
      <w:proofErr w:type="spellStart"/>
      <w:r w:rsidRPr="0001467E">
        <w:rPr>
          <w:rFonts w:ascii="Times New Roman" w:hAnsi="Times New Roman" w:cs="Times New Roman"/>
          <w:color w:val="00FF00"/>
          <w:sz w:val="28"/>
          <w:szCs w:val="28"/>
          <w:highlight w:val="black"/>
        </w:rPr>
        <w:t>echo</w:t>
      </w:r>
      <w:proofErr w:type="spellEnd"/>
      <w:r w:rsidRPr="0001467E">
        <w:rPr>
          <w:rFonts w:ascii="Times New Roman" w:hAnsi="Times New Roman" w:cs="Times New Roman"/>
          <w:color w:val="00FF00"/>
          <w:sz w:val="28"/>
          <w:szCs w:val="28"/>
          <w:highlight w:val="black"/>
        </w:rPr>
        <w:t xml:space="preserve"> $$</w:t>
      </w:r>
    </w:p>
    <w:p w14:paraId="07358F9F" w14:textId="65519893" w:rsidR="000240A5" w:rsidRDefault="0001467E" w:rsidP="000240A5">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В выводе увидим </w:t>
      </w:r>
      <w:r>
        <w:rPr>
          <w:rFonts w:ascii="Times New Roman" w:hAnsi="Times New Roman" w:cs="Times New Roman"/>
          <w:sz w:val="28"/>
          <w:szCs w:val="28"/>
          <w:lang w:val="en-US"/>
        </w:rPr>
        <w:t>PID</w:t>
      </w:r>
      <w:r w:rsidRPr="0001467E">
        <w:rPr>
          <w:rFonts w:ascii="Times New Roman" w:hAnsi="Times New Roman" w:cs="Times New Roman"/>
          <w:sz w:val="28"/>
          <w:szCs w:val="28"/>
        </w:rPr>
        <w:t xml:space="preserve"> </w:t>
      </w:r>
      <w:r>
        <w:rPr>
          <w:rFonts w:ascii="Times New Roman" w:hAnsi="Times New Roman" w:cs="Times New Roman"/>
          <w:sz w:val="28"/>
          <w:szCs w:val="28"/>
        </w:rPr>
        <w:t xml:space="preserve">нашего процесса. Далее можно посмотреть файлы дескрипторы данного процессора из директории </w:t>
      </w:r>
      <w:r w:rsidRPr="0001467E">
        <w:rPr>
          <w:rFonts w:ascii="Times New Roman" w:hAnsi="Times New Roman" w:cs="Times New Roman"/>
          <w:sz w:val="28"/>
          <w:szCs w:val="28"/>
        </w:rPr>
        <w:t>/</w:t>
      </w:r>
      <w:r>
        <w:rPr>
          <w:rFonts w:ascii="Times New Roman" w:hAnsi="Times New Roman" w:cs="Times New Roman"/>
          <w:sz w:val="28"/>
          <w:szCs w:val="28"/>
          <w:lang w:val="en-US"/>
        </w:rPr>
        <w:t>proc</w:t>
      </w:r>
      <w:r>
        <w:rPr>
          <w:rFonts w:ascii="Times New Roman" w:hAnsi="Times New Roman" w:cs="Times New Roman"/>
          <w:sz w:val="28"/>
          <w:szCs w:val="28"/>
        </w:rPr>
        <w:t>:</w:t>
      </w:r>
    </w:p>
    <w:p w14:paraId="06573AAA" w14:textId="7B55863E" w:rsidR="0001467E" w:rsidRPr="00CD27B6" w:rsidRDefault="0001467E" w:rsidP="000240A5">
      <w:pPr>
        <w:spacing w:after="0" w:line="360" w:lineRule="auto"/>
        <w:rPr>
          <w:rFonts w:ascii="Times New Roman" w:hAnsi="Times New Roman" w:cs="Times New Roman"/>
          <w:color w:val="00FF00"/>
          <w:sz w:val="28"/>
          <w:szCs w:val="28"/>
          <w:highlight w:val="black"/>
          <w:lang w:val="en-US"/>
        </w:rPr>
      </w:pPr>
      <w:r w:rsidRPr="00CD27B6">
        <w:rPr>
          <w:rFonts w:ascii="Times New Roman" w:hAnsi="Times New Roman" w:cs="Times New Roman"/>
          <w:color w:val="00FF00"/>
          <w:sz w:val="28"/>
          <w:szCs w:val="28"/>
          <w:highlight w:val="black"/>
          <w:lang w:val="en-US"/>
        </w:rPr>
        <w:t>Ls –</w:t>
      </w:r>
      <w:proofErr w:type="spellStart"/>
      <w:r w:rsidRPr="00CD27B6">
        <w:rPr>
          <w:rFonts w:ascii="Times New Roman" w:hAnsi="Times New Roman" w:cs="Times New Roman"/>
          <w:color w:val="00FF00"/>
          <w:sz w:val="28"/>
          <w:szCs w:val="28"/>
          <w:highlight w:val="black"/>
          <w:lang w:val="en-US"/>
        </w:rPr>
        <w:t>lah</w:t>
      </w:r>
      <w:proofErr w:type="spellEnd"/>
      <w:r w:rsidRPr="00CD27B6">
        <w:rPr>
          <w:rFonts w:ascii="Times New Roman" w:hAnsi="Times New Roman" w:cs="Times New Roman"/>
          <w:color w:val="00FF00"/>
          <w:sz w:val="28"/>
          <w:szCs w:val="28"/>
          <w:highlight w:val="black"/>
          <w:lang w:val="en-US"/>
        </w:rPr>
        <w:t xml:space="preserve"> /proc/PID_</w:t>
      </w:r>
      <w:r w:rsidRPr="0001467E">
        <w:rPr>
          <w:rFonts w:ascii="Times New Roman" w:hAnsi="Times New Roman" w:cs="Times New Roman"/>
          <w:color w:val="00FF00"/>
          <w:sz w:val="28"/>
          <w:szCs w:val="28"/>
          <w:highlight w:val="black"/>
        </w:rPr>
        <w:t>процесса</w:t>
      </w:r>
      <w:r w:rsidRPr="00CD27B6">
        <w:rPr>
          <w:rFonts w:ascii="Times New Roman" w:hAnsi="Times New Roman" w:cs="Times New Roman"/>
          <w:color w:val="00FF00"/>
          <w:sz w:val="28"/>
          <w:szCs w:val="28"/>
          <w:highlight w:val="black"/>
          <w:lang w:val="en-US"/>
        </w:rPr>
        <w:t>/</w:t>
      </w:r>
      <w:proofErr w:type="spellStart"/>
      <w:r w:rsidRPr="00CD27B6">
        <w:rPr>
          <w:rFonts w:ascii="Times New Roman" w:hAnsi="Times New Roman" w:cs="Times New Roman"/>
          <w:color w:val="00FF00"/>
          <w:sz w:val="28"/>
          <w:szCs w:val="28"/>
          <w:highlight w:val="black"/>
          <w:lang w:val="en-US"/>
        </w:rPr>
        <w:t>fd</w:t>
      </w:r>
      <w:proofErr w:type="spellEnd"/>
      <w:r w:rsidRPr="00CD27B6">
        <w:rPr>
          <w:rFonts w:ascii="Times New Roman" w:hAnsi="Times New Roman" w:cs="Times New Roman"/>
          <w:color w:val="00FF00"/>
          <w:sz w:val="28"/>
          <w:szCs w:val="28"/>
          <w:highlight w:val="black"/>
          <w:lang w:val="en-US"/>
        </w:rPr>
        <w:t>/</w:t>
      </w:r>
    </w:p>
    <w:p w14:paraId="2CD36EB3" w14:textId="77777777" w:rsidR="000240A5" w:rsidRPr="0001467E" w:rsidRDefault="000240A5" w:rsidP="000240A5">
      <w:pPr>
        <w:spacing w:after="0" w:line="360" w:lineRule="auto"/>
        <w:rPr>
          <w:rFonts w:ascii="Times New Roman" w:hAnsi="Times New Roman" w:cs="Times New Roman"/>
          <w:sz w:val="28"/>
          <w:szCs w:val="28"/>
          <w:lang w:val="en-US"/>
        </w:rPr>
      </w:pPr>
    </w:p>
    <w:p w14:paraId="464A9BC0" w14:textId="77777777" w:rsidR="000240A5" w:rsidRPr="0001467E" w:rsidRDefault="000240A5" w:rsidP="000240A5">
      <w:pPr>
        <w:spacing w:after="0" w:line="360" w:lineRule="auto"/>
        <w:rPr>
          <w:rFonts w:ascii="Times New Roman" w:hAnsi="Times New Roman" w:cs="Times New Roman"/>
          <w:sz w:val="28"/>
          <w:szCs w:val="28"/>
          <w:lang w:val="en-US"/>
        </w:rPr>
      </w:pPr>
    </w:p>
    <w:p w14:paraId="3745DC9B" w14:textId="77777777" w:rsidR="000240A5" w:rsidRPr="0001467E" w:rsidRDefault="000240A5" w:rsidP="000240A5">
      <w:pPr>
        <w:spacing w:after="0" w:line="360" w:lineRule="auto"/>
        <w:rPr>
          <w:rFonts w:ascii="Times New Roman" w:hAnsi="Times New Roman" w:cs="Times New Roman"/>
          <w:sz w:val="28"/>
          <w:szCs w:val="28"/>
          <w:lang w:val="en-US"/>
        </w:rPr>
      </w:pPr>
    </w:p>
    <w:p w14:paraId="69263C80" w14:textId="426A6871" w:rsidR="00AB08B4" w:rsidRPr="007B49F4" w:rsidRDefault="00AB08B4" w:rsidP="000240A5">
      <w:pPr>
        <w:spacing w:after="0" w:line="240" w:lineRule="auto"/>
        <w:rPr>
          <w:rFonts w:ascii="Times New Roman" w:eastAsia="Times New Roman" w:hAnsi="Times New Roman" w:cs="Times New Roman"/>
          <w:b/>
          <w:bCs/>
          <w:color w:val="000000"/>
          <w:sz w:val="32"/>
          <w:szCs w:val="28"/>
          <w:lang w:eastAsia="ru-RU"/>
        </w:rPr>
      </w:pPr>
      <w:r w:rsidRPr="007B49F4">
        <w:rPr>
          <w:rFonts w:ascii="Times New Roman" w:eastAsia="Times New Roman" w:hAnsi="Times New Roman" w:cs="Times New Roman"/>
          <w:b/>
          <w:bCs/>
          <w:color w:val="000000"/>
          <w:sz w:val="32"/>
          <w:szCs w:val="28"/>
          <w:lang w:eastAsia="ru-RU"/>
        </w:rPr>
        <w:t>Как рождаются процессы</w:t>
      </w:r>
    </w:p>
    <w:p w14:paraId="63B0EF1C" w14:textId="77777777" w:rsidR="007B49F4" w:rsidRPr="007B49F4" w:rsidRDefault="007B49F4" w:rsidP="000240A5">
      <w:pPr>
        <w:spacing w:after="0" w:line="240" w:lineRule="auto"/>
        <w:rPr>
          <w:rFonts w:ascii="Times New Roman" w:eastAsia="Times New Roman" w:hAnsi="Times New Roman" w:cs="Times New Roman"/>
          <w:b/>
          <w:bCs/>
          <w:color w:val="000000"/>
          <w:sz w:val="32"/>
          <w:szCs w:val="28"/>
          <w:lang w:eastAsia="ru-RU"/>
        </w:rPr>
      </w:pPr>
    </w:p>
    <w:p w14:paraId="7AEBF168" w14:textId="77777777" w:rsidR="00AB08B4" w:rsidRPr="00AB08B4" w:rsidRDefault="00AB08B4" w:rsidP="008E5F12">
      <w:pPr>
        <w:spacing w:after="0" w:line="360" w:lineRule="auto"/>
        <w:ind w:firstLine="709"/>
        <w:jc w:val="both"/>
        <w:rPr>
          <w:rFonts w:ascii="Times New Roman" w:eastAsia="Times New Roman" w:hAnsi="Times New Roman" w:cs="Times New Roman"/>
          <w:color w:val="000000"/>
          <w:sz w:val="28"/>
          <w:szCs w:val="28"/>
          <w:lang w:eastAsia="ru-RU"/>
        </w:rPr>
      </w:pPr>
      <w:r w:rsidRPr="008E5F12">
        <w:rPr>
          <w:rFonts w:ascii="Times New Roman" w:eastAsia="Times New Roman" w:hAnsi="Times New Roman" w:cs="Times New Roman"/>
          <w:color w:val="000000"/>
          <w:sz w:val="28"/>
          <w:szCs w:val="28"/>
          <w:lang w:eastAsia="ru-RU"/>
        </w:rPr>
        <w:t xml:space="preserve">Новые процессы создаются в </w:t>
      </w:r>
      <w:r w:rsidRPr="008E5F12">
        <w:rPr>
          <w:rFonts w:ascii="Times New Roman" w:eastAsia="Times New Roman" w:hAnsi="Times New Roman" w:cs="Times New Roman"/>
          <w:color w:val="000000"/>
          <w:sz w:val="28"/>
          <w:szCs w:val="28"/>
          <w:lang w:val="en-US" w:eastAsia="ru-RU"/>
        </w:rPr>
        <w:t>Linux</w:t>
      </w:r>
      <w:r w:rsidRPr="008E5F12">
        <w:rPr>
          <w:rFonts w:ascii="Times New Roman" w:eastAsia="Times New Roman" w:hAnsi="Times New Roman" w:cs="Times New Roman"/>
          <w:color w:val="000000"/>
          <w:sz w:val="28"/>
          <w:szCs w:val="28"/>
          <w:lang w:eastAsia="ru-RU"/>
        </w:rPr>
        <w:t xml:space="preserve"> методом «клонирования» какого-то уже существующего процесса, путем вызова системных функций </w:t>
      </w:r>
      <w:proofErr w:type="spellStart"/>
      <w:r w:rsidRPr="008E5F12">
        <w:rPr>
          <w:rFonts w:ascii="Times New Roman" w:eastAsia="Times New Roman" w:hAnsi="Times New Roman" w:cs="Times New Roman"/>
          <w:color w:val="000000"/>
          <w:sz w:val="28"/>
          <w:szCs w:val="28"/>
          <w:lang w:eastAsia="ru-RU"/>
        </w:rPr>
        <w:t>clone</w:t>
      </w:r>
      <w:proofErr w:type="spellEnd"/>
      <w:r w:rsidRPr="008E5F12">
        <w:rPr>
          <w:rFonts w:ascii="Times New Roman" w:eastAsia="Times New Roman" w:hAnsi="Times New Roman" w:cs="Times New Roman"/>
          <w:color w:val="000000"/>
          <w:sz w:val="28"/>
          <w:szCs w:val="28"/>
          <w:lang w:eastAsia="ru-RU"/>
        </w:rPr>
        <w:t xml:space="preserve">(2) и </w:t>
      </w:r>
      <w:proofErr w:type="spellStart"/>
      <w:r w:rsidRPr="008E5F12">
        <w:rPr>
          <w:rFonts w:ascii="Times New Roman" w:eastAsia="Times New Roman" w:hAnsi="Times New Roman" w:cs="Times New Roman"/>
          <w:color w:val="000000"/>
          <w:sz w:val="28"/>
          <w:szCs w:val="28"/>
          <w:lang w:eastAsia="ru-RU"/>
        </w:rPr>
        <w:t>fork</w:t>
      </w:r>
      <w:proofErr w:type="spellEnd"/>
      <w:r w:rsidRPr="008E5F12">
        <w:rPr>
          <w:rFonts w:ascii="Times New Roman" w:eastAsia="Times New Roman" w:hAnsi="Times New Roman" w:cs="Times New Roman"/>
          <w:color w:val="000000"/>
          <w:sz w:val="28"/>
          <w:szCs w:val="28"/>
          <w:lang w:eastAsia="ru-RU"/>
        </w:rPr>
        <w:t>(2). Процедура порождения нового процесса выполняется в режиме ядра и происходит следующим образом.</w:t>
      </w:r>
    </w:p>
    <w:p w14:paraId="48992D19" w14:textId="77777777" w:rsidR="00AB08B4" w:rsidRPr="00AB08B4" w:rsidRDefault="00AB08B4" w:rsidP="008E5F12">
      <w:pPr>
        <w:numPr>
          <w:ilvl w:val="0"/>
          <w:numId w:val="2"/>
        </w:numPr>
        <w:spacing w:after="0" w:line="360" w:lineRule="auto"/>
        <w:ind w:left="0" w:firstLine="709"/>
        <w:jc w:val="both"/>
        <w:rPr>
          <w:rFonts w:ascii="Times New Roman" w:eastAsia="Times New Roman" w:hAnsi="Times New Roman" w:cs="Times New Roman"/>
          <w:color w:val="000000"/>
          <w:sz w:val="28"/>
          <w:szCs w:val="28"/>
          <w:lang w:eastAsia="ru-RU"/>
        </w:rPr>
      </w:pPr>
      <w:r w:rsidRPr="008E5F12">
        <w:rPr>
          <w:rFonts w:ascii="Times New Roman" w:eastAsia="Times New Roman" w:hAnsi="Times New Roman" w:cs="Times New Roman"/>
          <w:color w:val="000000"/>
          <w:sz w:val="28"/>
          <w:szCs w:val="28"/>
          <w:lang w:eastAsia="ru-RU"/>
        </w:rPr>
        <w:t xml:space="preserve">Создается новая структура </w:t>
      </w:r>
      <w:proofErr w:type="spellStart"/>
      <w:r w:rsidRPr="008E5F12">
        <w:rPr>
          <w:rFonts w:ascii="Times New Roman" w:eastAsia="Times New Roman" w:hAnsi="Times New Roman" w:cs="Times New Roman"/>
          <w:color w:val="000000"/>
          <w:sz w:val="28"/>
          <w:szCs w:val="28"/>
          <w:lang w:eastAsia="ru-RU"/>
        </w:rPr>
        <w:t>task_struct</w:t>
      </w:r>
      <w:proofErr w:type="spellEnd"/>
      <w:r w:rsidRPr="008E5F12">
        <w:rPr>
          <w:rFonts w:ascii="Times New Roman" w:eastAsia="Times New Roman" w:hAnsi="Times New Roman" w:cs="Times New Roman"/>
          <w:color w:val="000000"/>
          <w:sz w:val="28"/>
          <w:szCs w:val="28"/>
          <w:lang w:eastAsia="ru-RU"/>
        </w:rPr>
        <w:t xml:space="preserve"> в таблице процессов ядра и содержание такой же структуры старого (или текущего) процесса копируется в новую структуру.</w:t>
      </w:r>
      <w:r w:rsidRPr="00AB08B4">
        <w:rPr>
          <w:rFonts w:ascii="Times New Roman" w:eastAsia="Times New Roman" w:hAnsi="Times New Roman" w:cs="Times New Roman"/>
          <w:color w:val="000000"/>
          <w:sz w:val="28"/>
          <w:szCs w:val="28"/>
          <w:lang w:eastAsia="ru-RU"/>
        </w:rPr>
        <w:t xml:space="preserve"> </w:t>
      </w:r>
    </w:p>
    <w:p w14:paraId="3763FDE9" w14:textId="09792A5B" w:rsidR="00AB08B4" w:rsidRPr="00AB08B4" w:rsidRDefault="00D918C3" w:rsidP="008E5F12">
      <w:pPr>
        <w:numPr>
          <w:ilvl w:val="0"/>
          <w:numId w:val="2"/>
        </w:numPr>
        <w:spacing w:after="0" w:line="360" w:lineRule="auto"/>
        <w:ind w:left="0"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lastRenderedPageBreak/>
        <w:t>Ядро назначает</w:t>
      </w:r>
      <w:r w:rsidR="00AB08B4" w:rsidRPr="008E5F12">
        <w:rPr>
          <w:rFonts w:ascii="Times New Roman" w:eastAsia="Times New Roman" w:hAnsi="Times New Roman" w:cs="Times New Roman"/>
          <w:color w:val="000000"/>
          <w:sz w:val="28"/>
          <w:szCs w:val="28"/>
          <w:lang w:eastAsia="ru-RU"/>
        </w:rPr>
        <w:t xml:space="preserve"> идентификатор (PID) нового процесса. </w:t>
      </w:r>
      <w:r w:rsidR="00AB08B4" w:rsidRPr="008E5F12">
        <w:rPr>
          <w:rFonts w:ascii="Times New Roman" w:eastAsia="Times New Roman" w:hAnsi="Times New Roman" w:cs="Times New Roman"/>
          <w:color w:val="000000"/>
          <w:sz w:val="28"/>
          <w:szCs w:val="28"/>
          <w:lang w:val="en-US" w:eastAsia="ru-RU"/>
        </w:rPr>
        <w:t>PID</w:t>
      </w:r>
      <w:r w:rsidR="00AB08B4" w:rsidRPr="008E5F12">
        <w:rPr>
          <w:rFonts w:ascii="Times New Roman" w:eastAsia="Times New Roman" w:hAnsi="Times New Roman" w:cs="Times New Roman"/>
          <w:color w:val="000000"/>
          <w:sz w:val="28"/>
          <w:szCs w:val="28"/>
          <w:lang w:eastAsia="ru-RU"/>
        </w:rPr>
        <w:t xml:space="preserve"> – это уникальное положительное число, которое присваивается каждому процессу при его рождении. Именно по этим идентификаторам система различает процессы.</w:t>
      </w:r>
      <w:r w:rsidR="00AB08B4" w:rsidRPr="00AB08B4">
        <w:rPr>
          <w:rFonts w:ascii="Times New Roman" w:eastAsia="Times New Roman" w:hAnsi="Times New Roman" w:cs="Times New Roman"/>
          <w:color w:val="000000"/>
          <w:sz w:val="28"/>
          <w:szCs w:val="28"/>
          <w:lang w:eastAsia="ru-RU"/>
        </w:rPr>
        <w:t xml:space="preserve"> </w:t>
      </w:r>
    </w:p>
    <w:p w14:paraId="1210A7B8" w14:textId="77777777" w:rsidR="00AB08B4" w:rsidRPr="00AB08B4" w:rsidRDefault="00AB08B4" w:rsidP="008E5F12">
      <w:pPr>
        <w:numPr>
          <w:ilvl w:val="0"/>
          <w:numId w:val="2"/>
        </w:numPr>
        <w:spacing w:after="0" w:line="360" w:lineRule="auto"/>
        <w:ind w:left="0" w:firstLine="709"/>
        <w:jc w:val="both"/>
        <w:rPr>
          <w:rFonts w:ascii="Times New Roman" w:eastAsia="Times New Roman" w:hAnsi="Times New Roman" w:cs="Times New Roman"/>
          <w:color w:val="000000"/>
          <w:sz w:val="28"/>
          <w:szCs w:val="28"/>
          <w:lang w:eastAsia="ru-RU"/>
        </w:rPr>
      </w:pPr>
      <w:r w:rsidRPr="008E5F12">
        <w:rPr>
          <w:rFonts w:ascii="Times New Roman" w:eastAsia="Times New Roman" w:hAnsi="Times New Roman" w:cs="Times New Roman"/>
          <w:color w:val="000000"/>
          <w:sz w:val="28"/>
          <w:szCs w:val="28"/>
          <w:lang w:eastAsia="ru-RU"/>
        </w:rPr>
        <w:t>Увеличиваются счетчики открытия файлов (порожденный процесс наследует все открытые файлы родительского процесса).</w:t>
      </w:r>
      <w:r w:rsidRPr="00AB08B4">
        <w:rPr>
          <w:rFonts w:ascii="Times New Roman" w:eastAsia="Times New Roman" w:hAnsi="Times New Roman" w:cs="Times New Roman"/>
          <w:color w:val="000000"/>
          <w:sz w:val="28"/>
          <w:szCs w:val="28"/>
          <w:lang w:eastAsia="ru-RU"/>
        </w:rPr>
        <w:t xml:space="preserve"> </w:t>
      </w:r>
    </w:p>
    <w:p w14:paraId="23FEE9AE" w14:textId="4BA04366" w:rsidR="00AB08B4" w:rsidRDefault="00AB08B4" w:rsidP="008E5F12">
      <w:pPr>
        <w:numPr>
          <w:ilvl w:val="0"/>
          <w:numId w:val="2"/>
        </w:numPr>
        <w:spacing w:after="0" w:line="360" w:lineRule="auto"/>
        <w:ind w:left="0" w:firstLine="709"/>
        <w:jc w:val="both"/>
        <w:rPr>
          <w:rFonts w:ascii="Times New Roman" w:eastAsia="Times New Roman" w:hAnsi="Times New Roman" w:cs="Times New Roman"/>
          <w:color w:val="000000"/>
          <w:sz w:val="28"/>
          <w:szCs w:val="28"/>
          <w:lang w:eastAsia="ru-RU"/>
        </w:rPr>
      </w:pPr>
      <w:r w:rsidRPr="008E5F12">
        <w:rPr>
          <w:rFonts w:ascii="Times New Roman" w:eastAsia="Times New Roman" w:hAnsi="Times New Roman" w:cs="Times New Roman"/>
          <w:color w:val="000000"/>
          <w:sz w:val="28"/>
          <w:szCs w:val="28"/>
          <w:lang w:eastAsia="ru-RU"/>
        </w:rPr>
        <w:t xml:space="preserve">После того, как процесс создан, запускается выполняемая им программа с помощью одного из вариантов системного вызова </w:t>
      </w:r>
      <w:proofErr w:type="spellStart"/>
      <w:r w:rsidRPr="008E5F12">
        <w:rPr>
          <w:rFonts w:ascii="Times New Roman" w:eastAsia="Times New Roman" w:hAnsi="Times New Roman" w:cs="Times New Roman"/>
          <w:color w:val="000000"/>
          <w:sz w:val="28"/>
          <w:szCs w:val="28"/>
          <w:lang w:eastAsia="ru-RU"/>
        </w:rPr>
        <w:t>exec</w:t>
      </w:r>
      <w:proofErr w:type="spellEnd"/>
      <w:r w:rsidRPr="008E5F12">
        <w:rPr>
          <w:rFonts w:ascii="Times New Roman" w:eastAsia="Times New Roman" w:hAnsi="Times New Roman" w:cs="Times New Roman"/>
          <w:color w:val="000000"/>
          <w:sz w:val="28"/>
          <w:szCs w:val="28"/>
          <w:lang w:eastAsia="ru-RU"/>
        </w:rPr>
        <w:t xml:space="preserve">. </w:t>
      </w:r>
      <w:r w:rsidR="0021106A">
        <w:rPr>
          <w:rFonts w:ascii="Times New Roman" w:eastAsia="Times New Roman" w:hAnsi="Times New Roman" w:cs="Times New Roman"/>
          <w:color w:val="000000"/>
          <w:sz w:val="28"/>
          <w:szCs w:val="28"/>
          <w:lang w:eastAsia="ru-RU"/>
        </w:rPr>
        <w:t xml:space="preserve">Далее происходит выполнение следующих системных функций </w:t>
      </w:r>
      <w:r w:rsidR="0021106A">
        <w:rPr>
          <w:rFonts w:ascii="Times New Roman" w:eastAsia="Times New Roman" w:hAnsi="Times New Roman" w:cs="Times New Roman"/>
          <w:color w:val="000000"/>
          <w:sz w:val="28"/>
          <w:szCs w:val="28"/>
          <w:lang w:val="en-US" w:eastAsia="ru-RU"/>
        </w:rPr>
        <w:t>fork</w:t>
      </w:r>
      <w:r w:rsidR="0021106A">
        <w:rPr>
          <w:rFonts w:ascii="Times New Roman" w:eastAsia="Times New Roman" w:hAnsi="Times New Roman" w:cs="Times New Roman"/>
          <w:color w:val="000000"/>
          <w:sz w:val="28"/>
          <w:szCs w:val="28"/>
          <w:lang w:eastAsia="ru-RU"/>
        </w:rPr>
        <w:t xml:space="preserve">, </w:t>
      </w:r>
      <w:r w:rsidR="0021106A">
        <w:rPr>
          <w:rFonts w:ascii="Times New Roman" w:eastAsia="Times New Roman" w:hAnsi="Times New Roman" w:cs="Times New Roman"/>
          <w:color w:val="000000"/>
          <w:sz w:val="28"/>
          <w:szCs w:val="28"/>
          <w:lang w:val="en-US" w:eastAsia="ru-RU"/>
        </w:rPr>
        <w:t>exec</w:t>
      </w:r>
      <w:r w:rsidR="0021106A">
        <w:rPr>
          <w:rFonts w:ascii="Times New Roman" w:eastAsia="Times New Roman" w:hAnsi="Times New Roman" w:cs="Times New Roman"/>
          <w:color w:val="000000"/>
          <w:sz w:val="28"/>
          <w:szCs w:val="28"/>
          <w:lang w:eastAsia="ru-RU"/>
        </w:rPr>
        <w:t xml:space="preserve"> и так далее.</w:t>
      </w:r>
    </w:p>
    <w:p w14:paraId="7646E912" w14:textId="77777777" w:rsidR="00A2197D" w:rsidRPr="00AB08B4" w:rsidRDefault="00A2197D" w:rsidP="00A2197D">
      <w:pPr>
        <w:spacing w:after="0" w:line="360" w:lineRule="auto"/>
        <w:jc w:val="both"/>
        <w:rPr>
          <w:rFonts w:ascii="Times New Roman" w:eastAsia="Times New Roman" w:hAnsi="Times New Roman" w:cs="Times New Roman"/>
          <w:color w:val="000000"/>
          <w:sz w:val="28"/>
          <w:szCs w:val="28"/>
          <w:lang w:eastAsia="ru-RU"/>
        </w:rPr>
      </w:pPr>
    </w:p>
    <w:p w14:paraId="07495F6A" w14:textId="77777777" w:rsidR="00AB08B4" w:rsidRPr="00AB08B4" w:rsidRDefault="00AB08B4" w:rsidP="00A2197D">
      <w:pPr>
        <w:pBdr>
          <w:top w:val="single" w:sz="4" w:space="1" w:color="auto"/>
          <w:left w:val="single" w:sz="4" w:space="4" w:color="auto"/>
          <w:bottom w:val="single" w:sz="4" w:space="1" w:color="auto"/>
          <w:right w:val="single" w:sz="4" w:space="4" w:color="auto"/>
        </w:pBdr>
        <w:shd w:val="clear" w:color="auto" w:fill="FFE599" w:themeFill="accent4" w:themeFillTint="66"/>
        <w:spacing w:after="0" w:line="360" w:lineRule="auto"/>
        <w:ind w:firstLine="709"/>
        <w:jc w:val="both"/>
        <w:rPr>
          <w:rFonts w:ascii="Times New Roman" w:eastAsia="Times New Roman" w:hAnsi="Times New Roman" w:cs="Times New Roman"/>
          <w:color w:val="000000"/>
          <w:sz w:val="28"/>
          <w:szCs w:val="28"/>
          <w:lang w:eastAsia="ru-RU"/>
        </w:rPr>
      </w:pPr>
      <w:r w:rsidRPr="008E5F12">
        <w:rPr>
          <w:rFonts w:ascii="Times New Roman" w:eastAsia="Times New Roman" w:hAnsi="Times New Roman" w:cs="Times New Roman"/>
          <w:color w:val="000000"/>
          <w:sz w:val="28"/>
          <w:szCs w:val="28"/>
          <w:lang w:eastAsia="ru-RU"/>
        </w:rPr>
        <w:t>Приведенное описание позволяет сделать два важных вывода:</w:t>
      </w:r>
    </w:p>
    <w:p w14:paraId="24DE0D86" w14:textId="14FAAEC8" w:rsidR="00AB08B4" w:rsidRPr="00AB08B4" w:rsidRDefault="00A2197D" w:rsidP="00A2197D">
      <w:pPr>
        <w:numPr>
          <w:ilvl w:val="0"/>
          <w:numId w:val="3"/>
        </w:numPr>
        <w:pBdr>
          <w:top w:val="single" w:sz="4" w:space="1" w:color="auto"/>
          <w:left w:val="single" w:sz="4" w:space="4" w:color="auto"/>
          <w:bottom w:val="single" w:sz="4" w:space="1" w:color="auto"/>
          <w:right w:val="single" w:sz="4" w:space="4" w:color="auto"/>
        </w:pBdr>
        <w:shd w:val="clear" w:color="auto" w:fill="FFE599" w:themeFill="accent4" w:themeFillTint="66"/>
        <w:spacing w:after="0" w:line="360" w:lineRule="auto"/>
        <w:ind w:left="0"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во-первых, видно</w:t>
      </w:r>
      <w:r w:rsidR="00AB08B4" w:rsidRPr="008E5F12">
        <w:rPr>
          <w:rFonts w:ascii="Times New Roman" w:eastAsia="Times New Roman" w:hAnsi="Times New Roman" w:cs="Times New Roman"/>
          <w:color w:val="000000"/>
          <w:sz w:val="28"/>
          <w:szCs w:val="28"/>
          <w:lang w:eastAsia="ru-RU"/>
        </w:rPr>
        <w:t>, что еще до того, как какая-то программа начинает исполняться, создается новый процесс, который после его созд</w:t>
      </w:r>
      <w:r>
        <w:rPr>
          <w:rFonts w:ascii="Times New Roman" w:eastAsia="Times New Roman" w:hAnsi="Times New Roman" w:cs="Times New Roman"/>
          <w:color w:val="000000"/>
          <w:sz w:val="28"/>
          <w:szCs w:val="28"/>
          <w:lang w:eastAsia="ru-RU"/>
        </w:rPr>
        <w:t>ания и «выполняет программу»</w:t>
      </w:r>
      <w:r w:rsidR="00AB08B4" w:rsidRPr="008E5F12">
        <w:rPr>
          <w:rFonts w:ascii="Times New Roman" w:eastAsia="Times New Roman" w:hAnsi="Times New Roman" w:cs="Times New Roman"/>
          <w:color w:val="000000"/>
          <w:sz w:val="28"/>
          <w:szCs w:val="28"/>
          <w:lang w:eastAsia="ru-RU"/>
        </w:rPr>
        <w:t>;</w:t>
      </w:r>
      <w:r w:rsidR="00AB08B4" w:rsidRPr="00AB08B4">
        <w:rPr>
          <w:rFonts w:ascii="Times New Roman" w:eastAsia="Times New Roman" w:hAnsi="Times New Roman" w:cs="Times New Roman"/>
          <w:color w:val="000000"/>
          <w:sz w:val="28"/>
          <w:szCs w:val="28"/>
          <w:lang w:eastAsia="ru-RU"/>
        </w:rPr>
        <w:t xml:space="preserve"> </w:t>
      </w:r>
    </w:p>
    <w:p w14:paraId="75B98101" w14:textId="77777777" w:rsidR="00AB08B4" w:rsidRPr="00AB08B4" w:rsidRDefault="00AB08B4" w:rsidP="00A2197D">
      <w:pPr>
        <w:numPr>
          <w:ilvl w:val="0"/>
          <w:numId w:val="3"/>
        </w:numPr>
        <w:pBdr>
          <w:top w:val="single" w:sz="4" w:space="1" w:color="auto"/>
          <w:left w:val="single" w:sz="4" w:space="4" w:color="auto"/>
          <w:bottom w:val="single" w:sz="4" w:space="1" w:color="auto"/>
          <w:right w:val="single" w:sz="4" w:space="4" w:color="auto"/>
        </w:pBdr>
        <w:shd w:val="clear" w:color="auto" w:fill="FFE599" w:themeFill="accent4" w:themeFillTint="66"/>
        <w:spacing w:after="0" w:line="360" w:lineRule="auto"/>
        <w:ind w:left="0" w:firstLine="709"/>
        <w:jc w:val="both"/>
        <w:rPr>
          <w:rFonts w:ascii="Times New Roman" w:eastAsia="Times New Roman" w:hAnsi="Times New Roman" w:cs="Times New Roman"/>
          <w:color w:val="000000"/>
          <w:sz w:val="28"/>
          <w:szCs w:val="28"/>
          <w:lang w:eastAsia="ru-RU"/>
        </w:rPr>
      </w:pPr>
      <w:r w:rsidRPr="008E5F12">
        <w:rPr>
          <w:rFonts w:ascii="Times New Roman" w:eastAsia="Times New Roman" w:hAnsi="Times New Roman" w:cs="Times New Roman"/>
          <w:color w:val="000000"/>
          <w:sz w:val="28"/>
          <w:szCs w:val="28"/>
          <w:lang w:eastAsia="ru-RU"/>
        </w:rPr>
        <w:t>во-вторых, каждый процесс порожден каким-то другим процессом, то есть для каждого процесса однозначно определен его "родитель" (или "предок"), для которого данный процесс является "дочерним" (или "потомком").</w:t>
      </w:r>
    </w:p>
    <w:p w14:paraId="6896ED76" w14:textId="77777777" w:rsidR="00C62EC0" w:rsidRPr="008E5F12" w:rsidRDefault="00C62EC0" w:rsidP="008E5F12">
      <w:pPr>
        <w:spacing w:after="0" w:line="360" w:lineRule="auto"/>
        <w:ind w:firstLine="709"/>
        <w:jc w:val="both"/>
        <w:rPr>
          <w:rFonts w:ascii="Times New Roman" w:hAnsi="Times New Roman" w:cs="Times New Roman"/>
          <w:sz w:val="28"/>
          <w:szCs w:val="28"/>
        </w:rPr>
      </w:pPr>
    </w:p>
    <w:p w14:paraId="4BAC2B2F" w14:textId="77777777" w:rsidR="007B49F4" w:rsidRDefault="007B49F4" w:rsidP="008E5F12">
      <w:pPr>
        <w:spacing w:after="0" w:line="360" w:lineRule="auto"/>
        <w:ind w:firstLine="709"/>
        <w:jc w:val="both"/>
        <w:rPr>
          <w:rFonts w:ascii="Times New Roman" w:hAnsi="Times New Roman" w:cs="Times New Roman"/>
          <w:b/>
          <w:bCs/>
          <w:color w:val="000000"/>
          <w:sz w:val="28"/>
          <w:szCs w:val="28"/>
          <w:shd w:val="clear" w:color="auto" w:fill="FFFFFF"/>
        </w:rPr>
      </w:pPr>
    </w:p>
    <w:p w14:paraId="2701862A" w14:textId="77777777" w:rsidR="007B49F4" w:rsidRDefault="007B49F4" w:rsidP="008E5F12">
      <w:pPr>
        <w:spacing w:after="0" w:line="360" w:lineRule="auto"/>
        <w:ind w:firstLine="709"/>
        <w:jc w:val="both"/>
        <w:rPr>
          <w:rFonts w:ascii="Times New Roman" w:hAnsi="Times New Roman" w:cs="Times New Roman"/>
          <w:b/>
          <w:bCs/>
          <w:color w:val="000000"/>
          <w:sz w:val="28"/>
          <w:szCs w:val="28"/>
          <w:shd w:val="clear" w:color="auto" w:fill="FFFFFF"/>
        </w:rPr>
      </w:pPr>
    </w:p>
    <w:p w14:paraId="5D1360F9" w14:textId="3BE733B0" w:rsidR="00AB08B4" w:rsidRPr="007B49F4" w:rsidRDefault="00D918C3" w:rsidP="005D5D76">
      <w:pPr>
        <w:pBdr>
          <w:top w:val="single" w:sz="4" w:space="1" w:color="auto"/>
          <w:left w:val="single" w:sz="4" w:space="4" w:color="auto"/>
          <w:bottom w:val="single" w:sz="4" w:space="1" w:color="auto"/>
          <w:right w:val="single" w:sz="4" w:space="4" w:color="auto"/>
        </w:pBdr>
        <w:spacing w:after="0" w:line="360" w:lineRule="auto"/>
        <w:ind w:firstLine="709"/>
        <w:jc w:val="both"/>
        <w:rPr>
          <w:rStyle w:val="ffmcournew"/>
          <w:rFonts w:ascii="Times New Roman" w:hAnsi="Times New Roman" w:cs="Times New Roman"/>
          <w:color w:val="000000"/>
          <w:sz w:val="32"/>
          <w:szCs w:val="28"/>
        </w:rPr>
      </w:pPr>
      <w:r w:rsidRPr="007B49F4">
        <w:rPr>
          <w:rFonts w:ascii="Times New Roman" w:hAnsi="Times New Roman" w:cs="Times New Roman"/>
          <w:b/>
          <w:bCs/>
          <w:color w:val="000000"/>
          <w:sz w:val="32"/>
          <w:szCs w:val="28"/>
          <w:shd w:val="clear" w:color="auto" w:fill="FFFFFF"/>
        </w:rPr>
        <w:t xml:space="preserve">Демоны, </w:t>
      </w:r>
      <w:r w:rsidR="00AB08B4" w:rsidRPr="007B49F4">
        <w:rPr>
          <w:rFonts w:ascii="Times New Roman" w:hAnsi="Times New Roman" w:cs="Times New Roman"/>
          <w:b/>
          <w:bCs/>
          <w:color w:val="000000"/>
          <w:sz w:val="32"/>
          <w:szCs w:val="28"/>
          <w:shd w:val="clear" w:color="auto" w:fill="FFFFFF"/>
        </w:rPr>
        <w:t>потоки</w:t>
      </w:r>
      <w:r w:rsidRPr="007B49F4">
        <w:rPr>
          <w:rFonts w:ascii="Times New Roman" w:hAnsi="Times New Roman" w:cs="Times New Roman"/>
          <w:b/>
          <w:bCs/>
          <w:color w:val="000000"/>
          <w:sz w:val="32"/>
          <w:szCs w:val="28"/>
          <w:shd w:val="clear" w:color="auto" w:fill="FFFFFF"/>
        </w:rPr>
        <w:t xml:space="preserve"> и процессы.</w:t>
      </w:r>
    </w:p>
    <w:p w14:paraId="077FEB95" w14:textId="5AAA51A3" w:rsidR="00D918C3" w:rsidRDefault="00D918C3" w:rsidP="008E5F12">
      <w:pPr>
        <w:spacing w:after="0" w:line="36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Демон:</w:t>
      </w:r>
    </w:p>
    <w:p w14:paraId="2557AFD9" w14:textId="77777777" w:rsidR="007B49F4" w:rsidRDefault="00AB08B4" w:rsidP="008E5F12">
      <w:pPr>
        <w:spacing w:after="0" w:line="360" w:lineRule="auto"/>
        <w:ind w:firstLine="709"/>
        <w:jc w:val="both"/>
        <w:rPr>
          <w:rFonts w:ascii="Times New Roman" w:hAnsi="Times New Roman" w:cs="Times New Roman"/>
          <w:color w:val="000000"/>
          <w:sz w:val="28"/>
          <w:szCs w:val="28"/>
          <w:shd w:val="clear" w:color="auto" w:fill="FFFFFF"/>
        </w:rPr>
      </w:pPr>
      <w:r w:rsidRPr="007B49F4">
        <w:rPr>
          <w:rFonts w:ascii="Times New Roman" w:hAnsi="Times New Roman" w:cs="Times New Roman"/>
          <w:b/>
          <w:color w:val="000000"/>
          <w:sz w:val="28"/>
          <w:szCs w:val="28"/>
          <w:shd w:val="clear" w:color="auto" w:fill="FFFFFF"/>
        </w:rPr>
        <w:t>Системные процессы</w:t>
      </w:r>
      <w:r w:rsidRPr="008E5F12">
        <w:rPr>
          <w:rFonts w:ascii="Times New Roman" w:hAnsi="Times New Roman" w:cs="Times New Roman"/>
          <w:color w:val="000000"/>
          <w:sz w:val="28"/>
          <w:szCs w:val="28"/>
          <w:shd w:val="clear" w:color="auto" w:fill="FFFFFF"/>
        </w:rPr>
        <w:t xml:space="preserve"> являются частью ядра и всегда находятся в оперативной памяти. Такие процессы не имеют соответствующих им программ в виде исполняемых файлов и запускаются особым образом при инициализации ядра системы. </w:t>
      </w:r>
    </w:p>
    <w:p w14:paraId="4B7C299E" w14:textId="3001EAC7" w:rsidR="00AB08B4" w:rsidRDefault="00AB08B4" w:rsidP="008E5F12">
      <w:pPr>
        <w:spacing w:after="0" w:line="360" w:lineRule="auto"/>
        <w:ind w:firstLine="709"/>
        <w:jc w:val="both"/>
        <w:rPr>
          <w:rFonts w:ascii="Times New Roman" w:hAnsi="Times New Roman" w:cs="Times New Roman"/>
          <w:color w:val="000000"/>
          <w:sz w:val="28"/>
          <w:szCs w:val="28"/>
          <w:shd w:val="clear" w:color="auto" w:fill="FFFFFF"/>
        </w:rPr>
      </w:pPr>
      <w:r w:rsidRPr="007B49F4">
        <w:rPr>
          <w:rFonts w:ascii="Times New Roman" w:hAnsi="Times New Roman" w:cs="Times New Roman"/>
          <w:i/>
          <w:color w:val="000000"/>
          <w:sz w:val="28"/>
          <w:szCs w:val="28"/>
          <w:shd w:val="clear" w:color="auto" w:fill="FFFFFF"/>
        </w:rPr>
        <w:t>Примерами</w:t>
      </w:r>
      <w:r w:rsidRPr="008E5F12">
        <w:rPr>
          <w:rFonts w:ascii="Times New Roman" w:hAnsi="Times New Roman" w:cs="Times New Roman"/>
          <w:color w:val="000000"/>
          <w:sz w:val="28"/>
          <w:szCs w:val="28"/>
          <w:shd w:val="clear" w:color="auto" w:fill="FFFFFF"/>
        </w:rPr>
        <w:t xml:space="preserve"> системных процессов являются планировщик процессов, диспетчер свопинга, диспетчер буферного кэша, диспетчер памяти ядра. Такие процессы являются фактически потоками ядра.</w:t>
      </w:r>
    </w:p>
    <w:p w14:paraId="12675473" w14:textId="77777777" w:rsidR="00D918C3" w:rsidRDefault="00D918C3" w:rsidP="008E5F12">
      <w:pPr>
        <w:spacing w:after="0" w:line="360" w:lineRule="auto"/>
        <w:ind w:firstLine="709"/>
        <w:jc w:val="both"/>
        <w:rPr>
          <w:rFonts w:ascii="Times New Roman" w:hAnsi="Times New Roman" w:cs="Times New Roman"/>
          <w:color w:val="000000"/>
          <w:sz w:val="28"/>
          <w:szCs w:val="28"/>
          <w:shd w:val="clear" w:color="auto" w:fill="FFFFFF"/>
        </w:rPr>
      </w:pPr>
    </w:p>
    <w:p w14:paraId="211F7700" w14:textId="77777777" w:rsidR="00D918C3" w:rsidRDefault="00D918C3" w:rsidP="008E5F12">
      <w:pPr>
        <w:spacing w:after="0" w:line="360" w:lineRule="auto"/>
        <w:ind w:firstLine="709"/>
        <w:jc w:val="both"/>
        <w:rPr>
          <w:rFonts w:ascii="Times New Roman" w:hAnsi="Times New Roman" w:cs="Times New Roman"/>
          <w:color w:val="000000"/>
          <w:sz w:val="28"/>
          <w:szCs w:val="28"/>
          <w:shd w:val="clear" w:color="auto" w:fill="FFFFFF"/>
        </w:rPr>
      </w:pPr>
    </w:p>
    <w:p w14:paraId="4F250FD1" w14:textId="77777777" w:rsidR="00D918C3" w:rsidRPr="008E5F12" w:rsidRDefault="00D918C3" w:rsidP="008E5F12">
      <w:pPr>
        <w:spacing w:after="0" w:line="360" w:lineRule="auto"/>
        <w:ind w:firstLine="709"/>
        <w:jc w:val="both"/>
        <w:rPr>
          <w:rStyle w:val="ffmcournew"/>
          <w:rFonts w:ascii="Times New Roman" w:hAnsi="Times New Roman" w:cs="Times New Roman"/>
          <w:color w:val="000000"/>
          <w:sz w:val="28"/>
          <w:szCs w:val="28"/>
        </w:rPr>
      </w:pPr>
    </w:p>
    <w:p w14:paraId="75556CAF" w14:textId="5AB5BCB0" w:rsidR="00AB08B4" w:rsidRPr="008E5F12" w:rsidRDefault="00AB08B4" w:rsidP="008E5F12">
      <w:pPr>
        <w:spacing w:after="0" w:line="360" w:lineRule="auto"/>
        <w:ind w:firstLine="709"/>
        <w:jc w:val="both"/>
        <w:rPr>
          <w:rStyle w:val="ffmcournew"/>
          <w:rFonts w:ascii="Times New Roman" w:hAnsi="Times New Roman" w:cs="Times New Roman"/>
          <w:color w:val="000000"/>
          <w:sz w:val="28"/>
          <w:szCs w:val="28"/>
        </w:rPr>
      </w:pPr>
      <w:r w:rsidRPr="007B49F4">
        <w:rPr>
          <w:rFonts w:ascii="Times New Roman" w:hAnsi="Times New Roman" w:cs="Times New Roman"/>
          <w:b/>
          <w:color w:val="000000"/>
          <w:sz w:val="28"/>
          <w:szCs w:val="28"/>
          <w:shd w:val="clear" w:color="auto" w:fill="FFFFFF"/>
        </w:rPr>
        <w:t>Демоны</w:t>
      </w:r>
      <w:r w:rsidRPr="008E5F12">
        <w:rPr>
          <w:rFonts w:ascii="Times New Roman" w:hAnsi="Times New Roman" w:cs="Times New Roman"/>
          <w:color w:val="000000"/>
          <w:sz w:val="28"/>
          <w:szCs w:val="28"/>
          <w:shd w:val="clear" w:color="auto" w:fill="FFFFFF"/>
        </w:rPr>
        <w:t xml:space="preserve"> отличаются от обычных процессов только тем, что они работают в </w:t>
      </w:r>
      <w:r w:rsidR="00D918C3" w:rsidRPr="008E5F12">
        <w:rPr>
          <w:rFonts w:ascii="Times New Roman" w:hAnsi="Times New Roman" w:cs="Times New Roman"/>
          <w:color w:val="000000"/>
          <w:sz w:val="28"/>
          <w:szCs w:val="28"/>
          <w:shd w:val="clear" w:color="auto" w:fill="FFFFFF"/>
        </w:rPr>
        <w:t>не интерактивном</w:t>
      </w:r>
      <w:r w:rsidRPr="008E5F12">
        <w:rPr>
          <w:rFonts w:ascii="Times New Roman" w:hAnsi="Times New Roman" w:cs="Times New Roman"/>
          <w:color w:val="000000"/>
          <w:sz w:val="28"/>
          <w:szCs w:val="28"/>
          <w:shd w:val="clear" w:color="auto" w:fill="FFFFFF"/>
        </w:rPr>
        <w:t xml:space="preserve"> режиме. Если с обычным процессом всегда ассоциирован какой-то терминал или </w:t>
      </w:r>
      <w:proofErr w:type="spellStart"/>
      <w:r w:rsidRPr="008E5F12">
        <w:rPr>
          <w:rFonts w:ascii="Times New Roman" w:hAnsi="Times New Roman" w:cs="Times New Roman"/>
          <w:color w:val="000000"/>
          <w:sz w:val="28"/>
          <w:szCs w:val="28"/>
          <w:shd w:val="clear" w:color="auto" w:fill="FFFFFF"/>
        </w:rPr>
        <w:t>псевдотерминал</w:t>
      </w:r>
      <w:proofErr w:type="spellEnd"/>
      <w:r w:rsidRPr="008E5F12">
        <w:rPr>
          <w:rFonts w:ascii="Times New Roman" w:hAnsi="Times New Roman" w:cs="Times New Roman"/>
          <w:color w:val="000000"/>
          <w:sz w:val="28"/>
          <w:szCs w:val="28"/>
          <w:shd w:val="clear" w:color="auto" w:fill="FFFFFF"/>
        </w:rPr>
        <w:t>, через который осуществляется взаимодействие процесса с пользователем, то демон такого терминала не имеет. Демоны обычно используются для выполнения сервисных функций, обслуживания запросов от других процессов, причем не обязательно выполняющихся на данном компьютере. Пользователь не может непосредственно управлять демонами, он может влиять на их работу, только посылая им какие-то задания, например, отправляя документ на печать.</w:t>
      </w:r>
    </w:p>
    <w:p w14:paraId="6937710E" w14:textId="77777777" w:rsidR="00AB08B4" w:rsidRPr="008E5F12" w:rsidRDefault="00AB08B4" w:rsidP="008E5F12">
      <w:pPr>
        <w:spacing w:after="0" w:line="360" w:lineRule="auto"/>
        <w:ind w:firstLine="709"/>
        <w:jc w:val="both"/>
        <w:rPr>
          <w:rStyle w:val="ffmcournew"/>
          <w:rFonts w:ascii="Times New Roman" w:hAnsi="Times New Roman" w:cs="Times New Roman"/>
          <w:color w:val="000000"/>
          <w:sz w:val="28"/>
          <w:szCs w:val="28"/>
        </w:rPr>
      </w:pPr>
      <w:r w:rsidRPr="007B49F4">
        <w:rPr>
          <w:rFonts w:ascii="Times New Roman" w:hAnsi="Times New Roman" w:cs="Times New Roman"/>
          <w:b/>
          <w:color w:val="000000"/>
          <w:sz w:val="28"/>
          <w:szCs w:val="28"/>
          <w:shd w:val="clear" w:color="auto" w:fill="FFFFFF"/>
        </w:rPr>
        <w:t>Прикладные процессы</w:t>
      </w:r>
      <w:r w:rsidRPr="008E5F12">
        <w:rPr>
          <w:rFonts w:ascii="Times New Roman" w:hAnsi="Times New Roman" w:cs="Times New Roman"/>
          <w:color w:val="000000"/>
          <w:sz w:val="28"/>
          <w:szCs w:val="28"/>
          <w:shd w:val="clear" w:color="auto" w:fill="FFFFFF"/>
        </w:rPr>
        <w:t xml:space="preserve"> – это все остальные процессы, выполняющиеся в системе. Как правило, эти процессы порождаются в рамках сеанса работы пользователя. В каждом таком сеансе работы вначале запускается оболочка (командный интерпретатор) </w:t>
      </w:r>
      <w:r w:rsidRPr="008E5F12">
        <w:rPr>
          <w:rFonts w:ascii="Times New Roman" w:hAnsi="Times New Roman" w:cs="Times New Roman"/>
          <w:color w:val="000000"/>
          <w:sz w:val="28"/>
          <w:szCs w:val="28"/>
          <w:lang w:val="en-US"/>
        </w:rPr>
        <w:t>shell</w:t>
      </w:r>
      <w:r w:rsidRPr="008E5F12">
        <w:rPr>
          <w:rFonts w:ascii="Times New Roman" w:hAnsi="Times New Roman" w:cs="Times New Roman"/>
          <w:color w:val="000000"/>
          <w:sz w:val="28"/>
          <w:szCs w:val="28"/>
          <w:shd w:val="clear" w:color="auto" w:fill="FFFFFF"/>
        </w:rPr>
        <w:t>.</w:t>
      </w:r>
    </w:p>
    <w:p w14:paraId="5498B10E" w14:textId="77777777" w:rsidR="007B49F4" w:rsidRDefault="00AB08B4" w:rsidP="008E5F12">
      <w:pPr>
        <w:spacing w:after="0" w:line="360" w:lineRule="auto"/>
        <w:ind w:firstLine="709"/>
        <w:jc w:val="both"/>
        <w:rPr>
          <w:rStyle w:val="ffmcournew"/>
          <w:rFonts w:ascii="Times New Roman" w:hAnsi="Times New Roman" w:cs="Times New Roman"/>
          <w:color w:val="000000"/>
          <w:sz w:val="28"/>
          <w:szCs w:val="28"/>
        </w:rPr>
      </w:pPr>
      <w:r w:rsidRPr="008E5F12">
        <w:rPr>
          <w:rStyle w:val="ffmcournew"/>
          <w:rFonts w:ascii="Times New Roman" w:hAnsi="Times New Roman" w:cs="Times New Roman"/>
          <w:color w:val="000000"/>
          <w:sz w:val="28"/>
          <w:szCs w:val="28"/>
        </w:rPr>
        <w:t xml:space="preserve">Процессы могут запускать ("внутри себя") отдельные </w:t>
      </w:r>
      <w:r w:rsidRPr="007B49F4">
        <w:rPr>
          <w:rStyle w:val="ffmcournew"/>
          <w:rFonts w:ascii="Times New Roman" w:hAnsi="Times New Roman" w:cs="Times New Roman"/>
          <w:b/>
          <w:color w:val="000000"/>
          <w:sz w:val="28"/>
          <w:szCs w:val="28"/>
        </w:rPr>
        <w:t>потоки</w:t>
      </w:r>
      <w:r w:rsidRPr="008E5F12">
        <w:rPr>
          <w:rStyle w:val="ffmcournew"/>
          <w:rFonts w:ascii="Times New Roman" w:hAnsi="Times New Roman" w:cs="Times New Roman"/>
          <w:color w:val="000000"/>
          <w:sz w:val="28"/>
          <w:szCs w:val="28"/>
        </w:rPr>
        <w:t xml:space="preserve"> или, в буквальном переводе с английского, – </w:t>
      </w:r>
      <w:r w:rsidRPr="007B49F4">
        <w:rPr>
          <w:rStyle w:val="ffmcournew"/>
          <w:rFonts w:ascii="Times New Roman" w:hAnsi="Times New Roman" w:cs="Times New Roman"/>
          <w:b/>
          <w:color w:val="000000"/>
          <w:sz w:val="28"/>
          <w:szCs w:val="28"/>
        </w:rPr>
        <w:t>нити (</w:t>
      </w:r>
      <w:proofErr w:type="spellStart"/>
      <w:r w:rsidRPr="007B49F4">
        <w:rPr>
          <w:rStyle w:val="ffmcournew"/>
          <w:rFonts w:ascii="Times New Roman" w:hAnsi="Times New Roman" w:cs="Times New Roman"/>
          <w:b/>
          <w:color w:val="000000"/>
          <w:sz w:val="28"/>
          <w:szCs w:val="28"/>
        </w:rPr>
        <w:t>thread</w:t>
      </w:r>
      <w:proofErr w:type="spellEnd"/>
      <w:r w:rsidRPr="007B49F4">
        <w:rPr>
          <w:rStyle w:val="ffmcournew"/>
          <w:rFonts w:ascii="Times New Roman" w:hAnsi="Times New Roman" w:cs="Times New Roman"/>
          <w:b/>
          <w:color w:val="000000"/>
          <w:sz w:val="28"/>
          <w:szCs w:val="28"/>
        </w:rPr>
        <w:t>)</w:t>
      </w:r>
      <w:r w:rsidRPr="008E5F12">
        <w:rPr>
          <w:rStyle w:val="ffmcournew"/>
          <w:rFonts w:ascii="Times New Roman" w:hAnsi="Times New Roman" w:cs="Times New Roman"/>
          <w:color w:val="000000"/>
          <w:sz w:val="28"/>
          <w:szCs w:val="28"/>
        </w:rPr>
        <w:t xml:space="preserve">. </w:t>
      </w:r>
    </w:p>
    <w:p w14:paraId="44BDBF3A" w14:textId="77777777" w:rsidR="005D5D76" w:rsidRDefault="005D5D76" w:rsidP="008E5F12">
      <w:pPr>
        <w:spacing w:after="0" w:line="360" w:lineRule="auto"/>
        <w:ind w:firstLine="709"/>
        <w:jc w:val="both"/>
        <w:rPr>
          <w:rStyle w:val="ffmcournew"/>
          <w:rFonts w:ascii="Times New Roman" w:hAnsi="Times New Roman" w:cs="Times New Roman"/>
          <w:color w:val="00B0F0"/>
          <w:sz w:val="28"/>
          <w:szCs w:val="28"/>
        </w:rPr>
      </w:pPr>
    </w:p>
    <w:p w14:paraId="48EF31FC" w14:textId="77777777" w:rsidR="005D5D76" w:rsidRDefault="00AB08B4" w:rsidP="008E5F12">
      <w:pPr>
        <w:spacing w:after="0" w:line="360" w:lineRule="auto"/>
        <w:ind w:firstLine="709"/>
        <w:jc w:val="both"/>
        <w:rPr>
          <w:rStyle w:val="ffmcournew"/>
          <w:rFonts w:ascii="Times New Roman" w:hAnsi="Times New Roman" w:cs="Times New Roman"/>
          <w:color w:val="000000"/>
          <w:sz w:val="28"/>
          <w:szCs w:val="28"/>
        </w:rPr>
      </w:pPr>
      <w:r w:rsidRPr="007B49F4">
        <w:rPr>
          <w:rStyle w:val="ffmcournew"/>
          <w:rFonts w:ascii="Times New Roman" w:hAnsi="Times New Roman" w:cs="Times New Roman"/>
          <w:color w:val="00B0F0"/>
          <w:sz w:val="28"/>
          <w:szCs w:val="28"/>
        </w:rPr>
        <w:t xml:space="preserve">Потоки </w:t>
      </w:r>
      <w:r w:rsidRPr="008E5F12">
        <w:rPr>
          <w:rStyle w:val="ffmcournew"/>
          <w:rFonts w:ascii="Times New Roman" w:hAnsi="Times New Roman" w:cs="Times New Roman"/>
          <w:color w:val="000000"/>
          <w:sz w:val="28"/>
          <w:szCs w:val="28"/>
        </w:rPr>
        <w:t xml:space="preserve">— это параллельно выполняемые части одной программы. </w:t>
      </w:r>
    </w:p>
    <w:p w14:paraId="6B95F4D0" w14:textId="77777777" w:rsidR="005D5D76" w:rsidRDefault="005D5D76" w:rsidP="008E5F12">
      <w:pPr>
        <w:spacing w:after="0" w:line="360" w:lineRule="auto"/>
        <w:ind w:firstLine="709"/>
        <w:jc w:val="both"/>
        <w:rPr>
          <w:rStyle w:val="ffmcournew"/>
          <w:rFonts w:ascii="Times New Roman" w:hAnsi="Times New Roman" w:cs="Times New Roman"/>
          <w:color w:val="000000"/>
          <w:sz w:val="28"/>
          <w:szCs w:val="28"/>
        </w:rPr>
      </w:pPr>
    </w:p>
    <w:p w14:paraId="0B5AA2FD" w14:textId="77777777" w:rsidR="005D5D76" w:rsidRDefault="00AB08B4" w:rsidP="005D5D76">
      <w:pPr>
        <w:spacing w:after="0" w:line="360" w:lineRule="auto"/>
        <w:ind w:firstLine="709"/>
        <w:jc w:val="both"/>
        <w:rPr>
          <w:rStyle w:val="ffmcournew"/>
          <w:rFonts w:ascii="Times New Roman" w:hAnsi="Times New Roman" w:cs="Times New Roman"/>
          <w:color w:val="000000"/>
          <w:sz w:val="28"/>
          <w:szCs w:val="28"/>
        </w:rPr>
      </w:pPr>
      <w:r w:rsidRPr="008E5F12">
        <w:rPr>
          <w:rStyle w:val="ffmcournew"/>
          <w:rFonts w:ascii="Times New Roman" w:hAnsi="Times New Roman" w:cs="Times New Roman"/>
          <w:color w:val="000000"/>
          <w:sz w:val="28"/>
          <w:szCs w:val="28"/>
        </w:rPr>
        <w:t xml:space="preserve">Потоки появились как логическое продолжение понятия процесса. Во-первых, появились некоторые задачи внутри ядра, которые требовалось выполнять параллельно с остальными работающими процессами. Во-вторых, ядро современной операционной системы должно уметь работать одновременно на нескольких процессорах. Эти две проблемы решаются посредством разделения некоторых частей ядра на отдельные потоки управления. Потоки ядра не имеют своего собственного адресного пространства и работают внутри пространства ядра. Фактически, они представлены лишь стеком данных и набором регистров, что позволяет ядру очень быстро переключаться между ними. Потоки ядра порождаются с помощью функции </w:t>
      </w:r>
      <w:proofErr w:type="spellStart"/>
      <w:r w:rsidRPr="008E5F12">
        <w:rPr>
          <w:rStyle w:val="ffmcournew"/>
          <w:rFonts w:ascii="Times New Roman" w:hAnsi="Times New Roman" w:cs="Times New Roman"/>
          <w:color w:val="000000"/>
          <w:sz w:val="28"/>
          <w:szCs w:val="28"/>
        </w:rPr>
        <w:t>kernel_</w:t>
      </w:r>
      <w:proofErr w:type="gramStart"/>
      <w:r w:rsidRPr="008E5F12">
        <w:rPr>
          <w:rStyle w:val="ffmcournew"/>
          <w:rFonts w:ascii="Times New Roman" w:hAnsi="Times New Roman" w:cs="Times New Roman"/>
          <w:color w:val="000000"/>
          <w:sz w:val="28"/>
          <w:szCs w:val="28"/>
        </w:rPr>
        <w:t>thread</w:t>
      </w:r>
      <w:proofErr w:type="spellEnd"/>
      <w:r w:rsidRPr="008E5F12">
        <w:rPr>
          <w:rStyle w:val="ffmcournew"/>
          <w:rFonts w:ascii="Times New Roman" w:hAnsi="Times New Roman" w:cs="Times New Roman"/>
          <w:color w:val="000000"/>
          <w:sz w:val="28"/>
          <w:szCs w:val="28"/>
        </w:rPr>
        <w:t>(</w:t>
      </w:r>
      <w:proofErr w:type="gramEnd"/>
      <w:r w:rsidRPr="008E5F12">
        <w:rPr>
          <w:rStyle w:val="ffmcournew"/>
          <w:rFonts w:ascii="Times New Roman" w:hAnsi="Times New Roman" w:cs="Times New Roman"/>
          <w:color w:val="000000"/>
          <w:sz w:val="28"/>
          <w:szCs w:val="28"/>
        </w:rPr>
        <w:t xml:space="preserve">), которая делает системный вызов </w:t>
      </w:r>
      <w:proofErr w:type="spellStart"/>
      <w:r w:rsidRPr="008E5F12">
        <w:rPr>
          <w:rStyle w:val="ffmcournew"/>
          <w:rFonts w:ascii="Times New Roman" w:hAnsi="Times New Roman" w:cs="Times New Roman"/>
          <w:b/>
          <w:bCs/>
          <w:color w:val="000000"/>
          <w:sz w:val="28"/>
          <w:szCs w:val="28"/>
        </w:rPr>
        <w:t>clone</w:t>
      </w:r>
      <w:proofErr w:type="spellEnd"/>
      <w:r w:rsidRPr="008E5F12">
        <w:rPr>
          <w:rStyle w:val="ffmcournew"/>
          <w:rFonts w:ascii="Times New Roman" w:hAnsi="Times New Roman" w:cs="Times New Roman"/>
          <w:b/>
          <w:bCs/>
          <w:color w:val="000000"/>
          <w:sz w:val="28"/>
          <w:szCs w:val="28"/>
        </w:rPr>
        <w:t>(2)</w:t>
      </w:r>
      <w:r w:rsidRPr="008E5F12">
        <w:rPr>
          <w:rStyle w:val="ffmcournew"/>
          <w:rFonts w:ascii="Times New Roman" w:hAnsi="Times New Roman" w:cs="Times New Roman"/>
          <w:color w:val="000000"/>
          <w:sz w:val="28"/>
          <w:szCs w:val="28"/>
        </w:rPr>
        <w:t xml:space="preserve"> в режиме ядра. Потоки ядра обычно имеют высокий приоритет и не имеют пользовательского адресного </w:t>
      </w:r>
      <w:r w:rsidRPr="008E5F12">
        <w:rPr>
          <w:rStyle w:val="ffmcournew"/>
          <w:rFonts w:ascii="Times New Roman" w:hAnsi="Times New Roman" w:cs="Times New Roman"/>
          <w:color w:val="000000"/>
          <w:sz w:val="28"/>
          <w:szCs w:val="28"/>
        </w:rPr>
        <w:lastRenderedPageBreak/>
        <w:t>пространства, они получают прямой доступ к адресному пространству ядра. Идентификаторы этих потоков находятся в начале диапазона числовых значений идентификаторов.</w:t>
      </w:r>
    </w:p>
    <w:p w14:paraId="3136C6A6" w14:textId="77777777" w:rsidR="005D5D76" w:rsidRDefault="005D5D76" w:rsidP="005D5D76">
      <w:pPr>
        <w:spacing w:after="0" w:line="360" w:lineRule="auto"/>
        <w:ind w:firstLine="709"/>
        <w:jc w:val="both"/>
        <w:rPr>
          <w:rStyle w:val="ffmcournew"/>
          <w:rFonts w:ascii="Times New Roman" w:hAnsi="Times New Roman" w:cs="Times New Roman"/>
          <w:color w:val="000000"/>
          <w:sz w:val="28"/>
          <w:szCs w:val="28"/>
        </w:rPr>
      </w:pPr>
    </w:p>
    <w:p w14:paraId="4F8343B6" w14:textId="2F2B7511" w:rsidR="008E5F12" w:rsidRPr="005D5D76" w:rsidRDefault="008E5F12" w:rsidP="005D5D76">
      <w:pPr>
        <w:spacing w:after="0" w:line="360" w:lineRule="auto"/>
        <w:ind w:firstLine="709"/>
        <w:jc w:val="both"/>
        <w:rPr>
          <w:rFonts w:ascii="Times New Roman" w:hAnsi="Times New Roman" w:cs="Times New Roman"/>
          <w:color w:val="000000"/>
          <w:sz w:val="28"/>
          <w:szCs w:val="28"/>
        </w:rPr>
      </w:pPr>
      <w:r w:rsidRPr="005D5D76">
        <w:rPr>
          <w:rStyle w:val="fszmedium"/>
          <w:rFonts w:ascii="Times New Roman" w:hAnsi="Times New Roman" w:cs="Times New Roman"/>
          <w:b/>
          <w:color w:val="000000"/>
          <w:sz w:val="32"/>
          <w:szCs w:val="28"/>
        </w:rPr>
        <w:t>Идентификационные данные процесса</w:t>
      </w:r>
    </w:p>
    <w:p w14:paraId="4349AB21" w14:textId="77777777" w:rsidR="008E5F12" w:rsidRPr="008E5F12" w:rsidRDefault="008E5F12" w:rsidP="008E5F12">
      <w:pPr>
        <w:pStyle w:val="western"/>
        <w:spacing w:before="0" w:beforeAutospacing="0" w:after="0" w:afterAutospacing="0" w:line="360" w:lineRule="auto"/>
        <w:ind w:firstLine="709"/>
        <w:jc w:val="both"/>
        <w:rPr>
          <w:color w:val="000000"/>
          <w:sz w:val="28"/>
          <w:szCs w:val="28"/>
        </w:rPr>
      </w:pPr>
      <w:r w:rsidRPr="008E5F12">
        <w:rPr>
          <w:rStyle w:val="ffmcournew"/>
          <w:color w:val="000000"/>
          <w:sz w:val="28"/>
          <w:szCs w:val="28"/>
        </w:rPr>
        <w:t xml:space="preserve">Идентификаторы используются, в частности, для организации доступа к структурам ядра, хранящим информацию о процессах. А именно, отдельные записи типа </w:t>
      </w:r>
      <w:proofErr w:type="spellStart"/>
      <w:r w:rsidRPr="008E5F12">
        <w:rPr>
          <w:rStyle w:val="ffmcournew"/>
          <w:color w:val="000000"/>
          <w:sz w:val="28"/>
          <w:szCs w:val="28"/>
        </w:rPr>
        <w:t>task_struct</w:t>
      </w:r>
      <w:proofErr w:type="spellEnd"/>
      <w:r w:rsidRPr="008E5F12">
        <w:rPr>
          <w:rStyle w:val="ffmcournew"/>
          <w:color w:val="000000"/>
          <w:sz w:val="28"/>
          <w:szCs w:val="28"/>
        </w:rPr>
        <w:t>, соответствующие процессам, взаимосвязаны двумя способами:</w:t>
      </w:r>
    </w:p>
    <w:p w14:paraId="7C36EF05" w14:textId="77777777" w:rsidR="008E5F12" w:rsidRPr="008E5F12" w:rsidRDefault="008E5F12" w:rsidP="008E5F12">
      <w:pPr>
        <w:numPr>
          <w:ilvl w:val="0"/>
          <w:numId w:val="4"/>
        </w:numPr>
        <w:spacing w:after="0" w:line="360" w:lineRule="auto"/>
        <w:ind w:left="0" w:firstLine="709"/>
        <w:jc w:val="both"/>
        <w:rPr>
          <w:rFonts w:ascii="Times New Roman" w:hAnsi="Times New Roman" w:cs="Times New Roman"/>
          <w:color w:val="000000"/>
          <w:sz w:val="28"/>
          <w:szCs w:val="28"/>
        </w:rPr>
      </w:pPr>
      <w:r w:rsidRPr="008E5F12">
        <w:rPr>
          <w:rStyle w:val="fszmedium"/>
          <w:rFonts w:ascii="Times New Roman" w:hAnsi="Times New Roman" w:cs="Times New Roman"/>
          <w:color w:val="000000"/>
          <w:sz w:val="28"/>
          <w:szCs w:val="28"/>
        </w:rPr>
        <w:t xml:space="preserve">как </w:t>
      </w:r>
      <w:r w:rsidRPr="00B175AC">
        <w:rPr>
          <w:rStyle w:val="fszmedium"/>
          <w:rFonts w:ascii="Times New Roman" w:hAnsi="Times New Roman" w:cs="Times New Roman"/>
          <w:b/>
          <w:color w:val="000000"/>
          <w:sz w:val="28"/>
          <w:szCs w:val="28"/>
        </w:rPr>
        <w:t>упорядоченный массив</w:t>
      </w:r>
      <w:r w:rsidRPr="008E5F12">
        <w:rPr>
          <w:rStyle w:val="fszmedium"/>
          <w:rFonts w:ascii="Times New Roman" w:hAnsi="Times New Roman" w:cs="Times New Roman"/>
          <w:color w:val="000000"/>
          <w:sz w:val="28"/>
          <w:szCs w:val="28"/>
        </w:rPr>
        <w:t>, индексированный по идентификаторам процессов;</w:t>
      </w:r>
      <w:r w:rsidRPr="008E5F12">
        <w:rPr>
          <w:rFonts w:ascii="Times New Roman" w:hAnsi="Times New Roman" w:cs="Times New Roman"/>
          <w:color w:val="000000"/>
          <w:sz w:val="28"/>
          <w:szCs w:val="28"/>
        </w:rPr>
        <w:t xml:space="preserve"> </w:t>
      </w:r>
    </w:p>
    <w:p w14:paraId="627C9172" w14:textId="77777777" w:rsidR="008E5F12" w:rsidRDefault="008E5F12" w:rsidP="008E5F12">
      <w:pPr>
        <w:pStyle w:val="a8"/>
        <w:numPr>
          <w:ilvl w:val="0"/>
          <w:numId w:val="4"/>
        </w:numPr>
        <w:spacing w:before="0" w:beforeAutospacing="0" w:after="0" w:afterAutospacing="0" w:line="360" w:lineRule="auto"/>
        <w:ind w:left="0" w:firstLine="709"/>
        <w:jc w:val="both"/>
        <w:rPr>
          <w:rStyle w:val="fszmedium"/>
          <w:color w:val="000000"/>
          <w:sz w:val="28"/>
          <w:szCs w:val="28"/>
        </w:rPr>
      </w:pPr>
      <w:r w:rsidRPr="008E5F12">
        <w:rPr>
          <w:rStyle w:val="fszmedium"/>
          <w:color w:val="000000"/>
          <w:sz w:val="28"/>
          <w:szCs w:val="28"/>
        </w:rPr>
        <w:t xml:space="preserve">как </w:t>
      </w:r>
      <w:r w:rsidRPr="00B175AC">
        <w:rPr>
          <w:rStyle w:val="fszmedium"/>
          <w:b/>
          <w:color w:val="000000"/>
          <w:sz w:val="28"/>
          <w:szCs w:val="28"/>
        </w:rPr>
        <w:t>кольцевой двухсвязный список</w:t>
      </w:r>
      <w:r w:rsidRPr="008E5F12">
        <w:rPr>
          <w:rStyle w:val="fszmedium"/>
          <w:color w:val="000000"/>
          <w:sz w:val="28"/>
          <w:szCs w:val="28"/>
        </w:rPr>
        <w:t xml:space="preserve">, в котором элементы ссылаются друг на друга посредством указателей </w:t>
      </w:r>
      <w:proofErr w:type="spellStart"/>
      <w:r w:rsidRPr="008E5F12">
        <w:rPr>
          <w:rStyle w:val="fszmedium"/>
          <w:color w:val="000000"/>
          <w:sz w:val="28"/>
          <w:szCs w:val="28"/>
        </w:rPr>
        <w:t>next_task</w:t>
      </w:r>
      <w:proofErr w:type="spellEnd"/>
      <w:r w:rsidRPr="008E5F12">
        <w:rPr>
          <w:rStyle w:val="fszmedium"/>
          <w:color w:val="000000"/>
          <w:sz w:val="28"/>
          <w:szCs w:val="28"/>
        </w:rPr>
        <w:t xml:space="preserve"> (предыдущий) и </w:t>
      </w:r>
      <w:proofErr w:type="spellStart"/>
      <w:r w:rsidRPr="008E5F12">
        <w:rPr>
          <w:rStyle w:val="fszmedium"/>
          <w:color w:val="000000"/>
          <w:sz w:val="28"/>
          <w:szCs w:val="28"/>
        </w:rPr>
        <w:t>prev_task</w:t>
      </w:r>
      <w:proofErr w:type="spellEnd"/>
      <w:r w:rsidRPr="008E5F12">
        <w:rPr>
          <w:rStyle w:val="fszmedium"/>
          <w:color w:val="000000"/>
          <w:sz w:val="28"/>
          <w:szCs w:val="28"/>
        </w:rPr>
        <w:t xml:space="preserve"> (последующий).</w:t>
      </w:r>
    </w:p>
    <w:p w14:paraId="062D0D30" w14:textId="7417E1E2" w:rsidR="00D918C3" w:rsidRPr="00D918C3" w:rsidRDefault="00D918C3" w:rsidP="00D918C3">
      <w:pPr>
        <w:pStyle w:val="a8"/>
        <w:spacing w:before="0" w:beforeAutospacing="0" w:after="0" w:afterAutospacing="0" w:line="360" w:lineRule="auto"/>
        <w:jc w:val="both"/>
        <w:rPr>
          <w:color w:val="000000"/>
          <w:sz w:val="28"/>
          <w:szCs w:val="28"/>
        </w:rPr>
      </w:pPr>
      <w:r>
        <w:rPr>
          <w:rStyle w:val="fszmedium"/>
          <w:color w:val="000000"/>
          <w:sz w:val="28"/>
          <w:szCs w:val="28"/>
        </w:rPr>
        <w:t xml:space="preserve">Здесь имеется в виду то, что список дескриптора процесса </w:t>
      </w:r>
      <w:r>
        <w:rPr>
          <w:rStyle w:val="fszmedium"/>
          <w:color w:val="000000"/>
          <w:sz w:val="28"/>
          <w:szCs w:val="28"/>
          <w:lang w:val="en-US"/>
        </w:rPr>
        <w:t>task</w:t>
      </w:r>
      <w:r w:rsidRPr="00D918C3">
        <w:rPr>
          <w:rStyle w:val="fszmedium"/>
          <w:color w:val="000000"/>
          <w:sz w:val="28"/>
          <w:szCs w:val="28"/>
        </w:rPr>
        <w:t>_</w:t>
      </w:r>
      <w:proofErr w:type="spellStart"/>
      <w:r>
        <w:rPr>
          <w:rStyle w:val="fszmedium"/>
          <w:color w:val="000000"/>
          <w:sz w:val="28"/>
          <w:szCs w:val="28"/>
          <w:lang w:val="en-US"/>
        </w:rPr>
        <w:t>struct</w:t>
      </w:r>
      <w:proofErr w:type="spellEnd"/>
      <w:r w:rsidRPr="00D918C3">
        <w:rPr>
          <w:rStyle w:val="fszmedium"/>
          <w:color w:val="000000"/>
          <w:sz w:val="28"/>
          <w:szCs w:val="28"/>
        </w:rPr>
        <w:t xml:space="preserve"> </w:t>
      </w:r>
      <w:r>
        <w:rPr>
          <w:rStyle w:val="fszmedium"/>
          <w:color w:val="000000"/>
          <w:sz w:val="28"/>
          <w:szCs w:val="28"/>
        </w:rPr>
        <w:t xml:space="preserve">содержит ссылки на </w:t>
      </w:r>
      <w:r>
        <w:rPr>
          <w:rStyle w:val="fszmedium"/>
          <w:color w:val="000000"/>
          <w:sz w:val="28"/>
          <w:szCs w:val="28"/>
          <w:lang w:val="en-US"/>
        </w:rPr>
        <w:t>PID</w:t>
      </w:r>
      <w:r>
        <w:rPr>
          <w:rStyle w:val="fszmedium"/>
          <w:color w:val="000000"/>
          <w:sz w:val="28"/>
          <w:szCs w:val="28"/>
        </w:rPr>
        <w:t xml:space="preserve"> родительского процесса </w:t>
      </w:r>
      <w:r>
        <w:rPr>
          <w:rStyle w:val="fszmedium"/>
          <w:color w:val="000000"/>
          <w:sz w:val="28"/>
          <w:szCs w:val="28"/>
          <w:lang w:val="en-US"/>
        </w:rPr>
        <w:t>PPID</w:t>
      </w:r>
      <w:r>
        <w:rPr>
          <w:rStyle w:val="fszmedium"/>
          <w:color w:val="000000"/>
          <w:sz w:val="28"/>
          <w:szCs w:val="28"/>
        </w:rPr>
        <w:t xml:space="preserve"> (</w:t>
      </w:r>
      <w:r w:rsidRPr="008E5F12">
        <w:rPr>
          <w:rStyle w:val="ffmcournew"/>
          <w:color w:val="000000"/>
          <w:sz w:val="28"/>
          <w:szCs w:val="28"/>
          <w:lang w:val="en-US"/>
        </w:rPr>
        <w:t>Parent</w:t>
      </w:r>
      <w:r w:rsidRPr="008E5F12">
        <w:rPr>
          <w:rStyle w:val="ffmcournew"/>
          <w:color w:val="000000"/>
          <w:sz w:val="28"/>
          <w:szCs w:val="28"/>
        </w:rPr>
        <w:t xml:space="preserve"> </w:t>
      </w:r>
      <w:r w:rsidRPr="008E5F12">
        <w:rPr>
          <w:rStyle w:val="ffmcournew"/>
          <w:color w:val="000000"/>
          <w:sz w:val="28"/>
          <w:szCs w:val="28"/>
          <w:lang w:val="en-US"/>
        </w:rPr>
        <w:t>Process</w:t>
      </w:r>
      <w:r w:rsidRPr="008E5F12">
        <w:rPr>
          <w:rStyle w:val="ffmcournew"/>
          <w:color w:val="000000"/>
          <w:sz w:val="28"/>
          <w:szCs w:val="28"/>
        </w:rPr>
        <w:t xml:space="preserve"> </w:t>
      </w:r>
      <w:r w:rsidRPr="008E5F12">
        <w:rPr>
          <w:rStyle w:val="ffmcournew"/>
          <w:color w:val="000000"/>
          <w:sz w:val="28"/>
          <w:szCs w:val="28"/>
          <w:lang w:val="en-US"/>
        </w:rPr>
        <w:t>ID</w:t>
      </w:r>
      <w:r>
        <w:rPr>
          <w:rStyle w:val="fszmedium"/>
          <w:color w:val="000000"/>
          <w:sz w:val="28"/>
          <w:szCs w:val="28"/>
        </w:rPr>
        <w:t xml:space="preserve">) процесса, описанного в </w:t>
      </w:r>
      <w:r>
        <w:rPr>
          <w:rStyle w:val="fszmedium"/>
          <w:color w:val="000000"/>
          <w:sz w:val="28"/>
          <w:szCs w:val="28"/>
          <w:lang w:val="en-US"/>
        </w:rPr>
        <w:t>task</w:t>
      </w:r>
      <w:r w:rsidRPr="00D918C3">
        <w:rPr>
          <w:rStyle w:val="fszmedium"/>
          <w:color w:val="000000"/>
          <w:sz w:val="28"/>
          <w:szCs w:val="28"/>
        </w:rPr>
        <w:t>_</w:t>
      </w:r>
      <w:proofErr w:type="spellStart"/>
      <w:r>
        <w:rPr>
          <w:rStyle w:val="fszmedium"/>
          <w:color w:val="000000"/>
          <w:sz w:val="28"/>
          <w:szCs w:val="28"/>
          <w:lang w:val="en-US"/>
        </w:rPr>
        <w:t>struct</w:t>
      </w:r>
      <w:proofErr w:type="spellEnd"/>
      <w:r>
        <w:rPr>
          <w:rStyle w:val="fszmedium"/>
          <w:color w:val="000000"/>
          <w:sz w:val="28"/>
          <w:szCs w:val="28"/>
        </w:rPr>
        <w:t>, и процесс рожденный</w:t>
      </w:r>
      <w:r w:rsidRPr="00D918C3">
        <w:rPr>
          <w:rStyle w:val="fszmedium"/>
          <w:color w:val="000000"/>
          <w:sz w:val="28"/>
          <w:szCs w:val="28"/>
        </w:rPr>
        <w:t xml:space="preserve"> </w:t>
      </w:r>
      <w:r>
        <w:rPr>
          <w:rStyle w:val="fszmedium"/>
          <w:color w:val="000000"/>
          <w:sz w:val="28"/>
          <w:szCs w:val="28"/>
        </w:rPr>
        <w:t>этим процессом</w:t>
      </w:r>
      <w:r w:rsidRPr="00D918C3">
        <w:rPr>
          <w:rStyle w:val="fszmedium"/>
          <w:color w:val="000000"/>
          <w:sz w:val="28"/>
          <w:szCs w:val="28"/>
        </w:rPr>
        <w:t>.</w:t>
      </w:r>
      <w:r>
        <w:rPr>
          <w:rStyle w:val="fszmedium"/>
          <w:color w:val="000000"/>
          <w:sz w:val="28"/>
          <w:szCs w:val="28"/>
        </w:rPr>
        <w:t xml:space="preserve"> </w:t>
      </w:r>
    </w:p>
    <w:p w14:paraId="5BA7323F" w14:textId="77777777" w:rsidR="005D5D76" w:rsidRDefault="008E5F12" w:rsidP="005D5D76">
      <w:pPr>
        <w:pStyle w:val="western"/>
        <w:spacing w:before="0" w:beforeAutospacing="0" w:after="0" w:afterAutospacing="0" w:line="360" w:lineRule="auto"/>
        <w:ind w:firstLine="709"/>
        <w:jc w:val="both"/>
        <w:rPr>
          <w:rStyle w:val="fszmedium"/>
          <w:color w:val="000000"/>
          <w:sz w:val="28"/>
          <w:szCs w:val="28"/>
        </w:rPr>
      </w:pPr>
      <w:r w:rsidRPr="008E5F12">
        <w:rPr>
          <w:rStyle w:val="fszmedium"/>
          <w:color w:val="000000"/>
          <w:sz w:val="28"/>
          <w:szCs w:val="28"/>
        </w:rPr>
        <w:t xml:space="preserve">Для каждого процесса запоминаются также реальный и эффективный идентификаторы пользователя и реальный и эффективный идентификаторы группы. Реальный идентификатор пользователя для процесса определяется идентификатором пользователя, запустившего процесс. Эффективный идентификатор процесса обычно совпадает с реальным. Однако в некоторых случаях процессу требуются дополнительные права для получения доступа к некоторым системным ресурсам (в первую очередь к ресурсам файловой системы). В таком случае права процесса могут быть расширены. Примером такого расширения прав служит случай запуска на выполнение исполняемого файла, для которого установлен атрибут </w:t>
      </w:r>
      <w:r w:rsidRPr="008E5F12">
        <w:rPr>
          <w:rStyle w:val="fszmedium"/>
          <w:color w:val="000000"/>
          <w:sz w:val="28"/>
          <w:szCs w:val="28"/>
          <w:lang w:val="en-US"/>
        </w:rPr>
        <w:t>SUID</w:t>
      </w:r>
      <w:r w:rsidRPr="008E5F12">
        <w:rPr>
          <w:rStyle w:val="fszmedium"/>
          <w:color w:val="000000"/>
          <w:sz w:val="28"/>
          <w:szCs w:val="28"/>
        </w:rPr>
        <w:t>. В таком случае эффективный идентификатор запускаемого процесса будет равен идентификатору владельца исполняемого файла (которым может быть, например, администратор). Реальный и эффективный идентификаторы группы для процесса задаются аналогичным образом.</w:t>
      </w:r>
    </w:p>
    <w:p w14:paraId="782E158E" w14:textId="77777777" w:rsidR="005D5D76" w:rsidRDefault="005D5D76" w:rsidP="005D5D76">
      <w:pPr>
        <w:pStyle w:val="western"/>
        <w:spacing w:before="0" w:beforeAutospacing="0" w:after="0" w:afterAutospacing="0" w:line="360" w:lineRule="auto"/>
        <w:ind w:firstLine="709"/>
        <w:jc w:val="both"/>
        <w:rPr>
          <w:rStyle w:val="fszmedium"/>
          <w:color w:val="000000"/>
          <w:sz w:val="28"/>
          <w:szCs w:val="28"/>
        </w:rPr>
      </w:pPr>
    </w:p>
    <w:p w14:paraId="1AFDDC21" w14:textId="77777777" w:rsidR="005D5D76" w:rsidRDefault="005D5D76" w:rsidP="005D5D76">
      <w:pPr>
        <w:pStyle w:val="western"/>
        <w:spacing w:before="0" w:beforeAutospacing="0" w:after="0" w:afterAutospacing="0" w:line="360" w:lineRule="auto"/>
        <w:ind w:firstLine="709"/>
        <w:jc w:val="both"/>
        <w:rPr>
          <w:rStyle w:val="fszmedium"/>
          <w:color w:val="000000"/>
          <w:sz w:val="28"/>
          <w:szCs w:val="28"/>
        </w:rPr>
      </w:pPr>
    </w:p>
    <w:p w14:paraId="15E14239" w14:textId="383F8715" w:rsidR="008E5F12" w:rsidRDefault="008E5F12" w:rsidP="005D5D76">
      <w:pPr>
        <w:pStyle w:val="western"/>
        <w:spacing w:before="0" w:beforeAutospacing="0" w:after="0" w:afterAutospacing="0" w:line="360" w:lineRule="auto"/>
        <w:ind w:firstLine="709"/>
        <w:jc w:val="both"/>
        <w:rPr>
          <w:rStyle w:val="fszmedium"/>
          <w:b/>
          <w:color w:val="000000"/>
          <w:sz w:val="32"/>
          <w:szCs w:val="28"/>
        </w:rPr>
      </w:pPr>
      <w:r w:rsidRPr="005D5D76">
        <w:rPr>
          <w:rStyle w:val="fszmedium"/>
          <w:b/>
          <w:color w:val="000000"/>
          <w:sz w:val="32"/>
          <w:szCs w:val="28"/>
        </w:rPr>
        <w:t>Состояния процессов</w:t>
      </w:r>
    </w:p>
    <w:p w14:paraId="17F29510" w14:textId="77777777" w:rsidR="005D5D76" w:rsidRPr="005D5D76" w:rsidRDefault="005D5D76" w:rsidP="005D5D76">
      <w:pPr>
        <w:pStyle w:val="western"/>
        <w:spacing w:before="0" w:beforeAutospacing="0" w:after="0" w:afterAutospacing="0" w:line="360" w:lineRule="auto"/>
        <w:ind w:firstLine="709"/>
        <w:jc w:val="both"/>
        <w:rPr>
          <w:color w:val="000000"/>
          <w:sz w:val="32"/>
          <w:szCs w:val="28"/>
        </w:rPr>
      </w:pPr>
    </w:p>
    <w:p w14:paraId="7DB64E6F" w14:textId="77777777" w:rsidR="008E5F12" w:rsidRPr="008E5F12" w:rsidRDefault="008E5F12" w:rsidP="008E5F12">
      <w:pPr>
        <w:pStyle w:val="western"/>
        <w:spacing w:before="0" w:beforeAutospacing="0" w:after="0" w:afterAutospacing="0" w:line="360" w:lineRule="auto"/>
        <w:ind w:firstLine="709"/>
        <w:jc w:val="both"/>
        <w:rPr>
          <w:color w:val="000000"/>
          <w:sz w:val="28"/>
          <w:szCs w:val="28"/>
        </w:rPr>
      </w:pPr>
      <w:r w:rsidRPr="008E5F12">
        <w:rPr>
          <w:rStyle w:val="fszmedium"/>
          <w:color w:val="000000"/>
          <w:sz w:val="28"/>
          <w:szCs w:val="28"/>
        </w:rPr>
        <w:t>Каждый запущенный процесс в любой момент времени находится в одном из следующих состояний (которое называют еще статусом процесса)</w:t>
      </w:r>
    </w:p>
    <w:p w14:paraId="55EBEE56" w14:textId="77777777" w:rsidR="008E5F12" w:rsidRPr="008E5F12" w:rsidRDefault="008E5F12" w:rsidP="008E5F12">
      <w:pPr>
        <w:numPr>
          <w:ilvl w:val="0"/>
          <w:numId w:val="5"/>
        </w:numPr>
        <w:spacing w:after="0" w:line="360" w:lineRule="auto"/>
        <w:ind w:left="0" w:firstLine="709"/>
        <w:jc w:val="both"/>
        <w:rPr>
          <w:rFonts w:ascii="Times New Roman" w:hAnsi="Times New Roman" w:cs="Times New Roman"/>
          <w:color w:val="000000"/>
          <w:sz w:val="28"/>
          <w:szCs w:val="28"/>
        </w:rPr>
      </w:pPr>
      <w:r w:rsidRPr="005D5D76">
        <w:rPr>
          <w:rStyle w:val="fszmedium"/>
          <w:rFonts w:ascii="Times New Roman" w:hAnsi="Times New Roman" w:cs="Times New Roman"/>
          <w:b/>
          <w:color w:val="000000"/>
          <w:sz w:val="28"/>
          <w:szCs w:val="28"/>
        </w:rPr>
        <w:t>Активен (</w:t>
      </w:r>
      <w:r w:rsidRPr="005D5D76">
        <w:rPr>
          <w:rStyle w:val="fszmedium"/>
          <w:rFonts w:ascii="Times New Roman" w:hAnsi="Times New Roman" w:cs="Times New Roman"/>
          <w:b/>
          <w:color w:val="000000"/>
          <w:sz w:val="28"/>
          <w:szCs w:val="28"/>
          <w:lang w:val="en-US"/>
        </w:rPr>
        <w:t>R</w:t>
      </w:r>
      <w:r w:rsidRPr="005D5D76">
        <w:rPr>
          <w:rStyle w:val="fszmedium"/>
          <w:rFonts w:ascii="Times New Roman" w:hAnsi="Times New Roman" w:cs="Times New Roman"/>
          <w:b/>
          <w:color w:val="000000"/>
          <w:sz w:val="28"/>
          <w:szCs w:val="28"/>
        </w:rPr>
        <w:t>=R</w:t>
      </w:r>
      <w:proofErr w:type="spellStart"/>
      <w:r w:rsidRPr="005D5D76">
        <w:rPr>
          <w:rStyle w:val="fszmedium"/>
          <w:rFonts w:ascii="Times New Roman" w:hAnsi="Times New Roman" w:cs="Times New Roman"/>
          <w:b/>
          <w:color w:val="000000"/>
          <w:sz w:val="28"/>
          <w:szCs w:val="28"/>
          <w:lang w:val="en-US"/>
        </w:rPr>
        <w:t>unning</w:t>
      </w:r>
      <w:proofErr w:type="spellEnd"/>
      <w:r w:rsidRPr="005D5D76">
        <w:rPr>
          <w:rStyle w:val="fszmedium"/>
          <w:rFonts w:ascii="Times New Roman" w:hAnsi="Times New Roman" w:cs="Times New Roman"/>
          <w:b/>
          <w:color w:val="000000"/>
          <w:sz w:val="28"/>
          <w:szCs w:val="28"/>
        </w:rPr>
        <w:t>)</w:t>
      </w:r>
      <w:r w:rsidRPr="008E5F12">
        <w:rPr>
          <w:rStyle w:val="fszmedium"/>
          <w:rFonts w:ascii="Times New Roman" w:hAnsi="Times New Roman" w:cs="Times New Roman"/>
          <w:color w:val="000000"/>
          <w:sz w:val="28"/>
          <w:szCs w:val="28"/>
        </w:rPr>
        <w:t xml:space="preserve"> – процесс находится в очереди на выполнение, то есть либо выполняется в данный момент, либо ожидает выделения ему очередного кванта времени центрального процессора.</w:t>
      </w:r>
      <w:r w:rsidRPr="008E5F12">
        <w:rPr>
          <w:rFonts w:ascii="Times New Roman" w:hAnsi="Times New Roman" w:cs="Times New Roman"/>
          <w:color w:val="000000"/>
          <w:sz w:val="28"/>
          <w:szCs w:val="28"/>
        </w:rPr>
        <w:t xml:space="preserve"> </w:t>
      </w:r>
    </w:p>
    <w:p w14:paraId="57233661" w14:textId="77777777" w:rsidR="008E5F12" w:rsidRPr="008E5F12" w:rsidRDefault="008E5F12" w:rsidP="008E5F12">
      <w:pPr>
        <w:numPr>
          <w:ilvl w:val="0"/>
          <w:numId w:val="5"/>
        </w:numPr>
        <w:spacing w:after="0" w:line="360" w:lineRule="auto"/>
        <w:ind w:left="0" w:firstLine="709"/>
        <w:jc w:val="both"/>
        <w:rPr>
          <w:rFonts w:ascii="Times New Roman" w:hAnsi="Times New Roman" w:cs="Times New Roman"/>
          <w:color w:val="000000"/>
          <w:sz w:val="28"/>
          <w:szCs w:val="28"/>
        </w:rPr>
      </w:pPr>
      <w:r w:rsidRPr="005D5D76">
        <w:rPr>
          <w:rStyle w:val="fszmedium"/>
          <w:rFonts w:ascii="Times New Roman" w:hAnsi="Times New Roman" w:cs="Times New Roman"/>
          <w:b/>
          <w:color w:val="000000"/>
          <w:sz w:val="28"/>
          <w:szCs w:val="28"/>
        </w:rPr>
        <w:t>«Спит» (S=</w:t>
      </w:r>
      <w:r w:rsidRPr="005D5D76">
        <w:rPr>
          <w:rStyle w:val="fszmedium"/>
          <w:rFonts w:ascii="Times New Roman" w:hAnsi="Times New Roman" w:cs="Times New Roman"/>
          <w:b/>
          <w:color w:val="000000"/>
          <w:sz w:val="28"/>
          <w:szCs w:val="28"/>
          <w:lang w:val="en-US"/>
        </w:rPr>
        <w:t>Sleeping</w:t>
      </w:r>
      <w:r w:rsidRPr="005D5D76">
        <w:rPr>
          <w:rStyle w:val="fszmedium"/>
          <w:rFonts w:ascii="Times New Roman" w:hAnsi="Times New Roman" w:cs="Times New Roman"/>
          <w:b/>
          <w:color w:val="000000"/>
          <w:sz w:val="28"/>
          <w:szCs w:val="28"/>
        </w:rPr>
        <w:t>)</w:t>
      </w:r>
      <w:r w:rsidRPr="008E5F12">
        <w:rPr>
          <w:rStyle w:val="fszmedium"/>
          <w:rFonts w:ascii="Times New Roman" w:hAnsi="Times New Roman" w:cs="Times New Roman"/>
          <w:color w:val="000000"/>
          <w:sz w:val="28"/>
          <w:szCs w:val="28"/>
        </w:rPr>
        <w:t xml:space="preserve"> – процесс находится в состоянии прерываемого ожидания, то есть ожидает какого-то события, сигнала или освобождения нужного ресурса.</w:t>
      </w:r>
      <w:r w:rsidRPr="008E5F12">
        <w:rPr>
          <w:rFonts w:ascii="Times New Roman" w:hAnsi="Times New Roman" w:cs="Times New Roman"/>
          <w:color w:val="000000"/>
          <w:sz w:val="28"/>
          <w:szCs w:val="28"/>
        </w:rPr>
        <w:t xml:space="preserve"> </w:t>
      </w:r>
    </w:p>
    <w:p w14:paraId="7CE9F89B" w14:textId="77777777" w:rsidR="008E5F12" w:rsidRPr="008E5F12" w:rsidRDefault="008E5F12" w:rsidP="008E5F12">
      <w:pPr>
        <w:numPr>
          <w:ilvl w:val="0"/>
          <w:numId w:val="5"/>
        </w:numPr>
        <w:spacing w:after="0" w:line="360" w:lineRule="auto"/>
        <w:ind w:left="0" w:firstLine="709"/>
        <w:jc w:val="both"/>
        <w:rPr>
          <w:rFonts w:ascii="Times New Roman" w:hAnsi="Times New Roman" w:cs="Times New Roman"/>
          <w:color w:val="000000"/>
          <w:sz w:val="28"/>
          <w:szCs w:val="28"/>
        </w:rPr>
      </w:pPr>
      <w:r w:rsidRPr="008E5F12">
        <w:rPr>
          <w:rStyle w:val="fszmedium"/>
          <w:rFonts w:ascii="Times New Roman" w:hAnsi="Times New Roman" w:cs="Times New Roman"/>
          <w:color w:val="000000"/>
          <w:sz w:val="28"/>
          <w:szCs w:val="28"/>
        </w:rPr>
        <w:t xml:space="preserve">Находится в состоянии непрерываемого ожидания </w:t>
      </w:r>
      <w:r w:rsidRPr="005D5D76">
        <w:rPr>
          <w:rStyle w:val="fszmedium"/>
          <w:rFonts w:ascii="Times New Roman" w:hAnsi="Times New Roman" w:cs="Times New Roman"/>
          <w:b/>
          <w:color w:val="000000"/>
          <w:sz w:val="28"/>
          <w:szCs w:val="28"/>
        </w:rPr>
        <w:t>(</w:t>
      </w:r>
      <w:r w:rsidRPr="005D5D76">
        <w:rPr>
          <w:rStyle w:val="fszmedium"/>
          <w:rFonts w:ascii="Times New Roman" w:hAnsi="Times New Roman" w:cs="Times New Roman"/>
          <w:b/>
          <w:color w:val="000000"/>
          <w:sz w:val="28"/>
          <w:szCs w:val="28"/>
          <w:lang w:val="en-US"/>
        </w:rPr>
        <w:t>D</w:t>
      </w:r>
      <w:r w:rsidRPr="005D5D76">
        <w:rPr>
          <w:rStyle w:val="fszmedium"/>
          <w:rFonts w:ascii="Times New Roman" w:hAnsi="Times New Roman" w:cs="Times New Roman"/>
          <w:b/>
          <w:color w:val="000000"/>
          <w:sz w:val="28"/>
          <w:szCs w:val="28"/>
        </w:rPr>
        <w:t>=</w:t>
      </w:r>
      <w:proofErr w:type="spellStart"/>
      <w:r w:rsidRPr="005D5D76">
        <w:rPr>
          <w:rStyle w:val="fszmedium"/>
          <w:rFonts w:ascii="Times New Roman" w:hAnsi="Times New Roman" w:cs="Times New Roman"/>
          <w:b/>
          <w:color w:val="000000"/>
          <w:sz w:val="28"/>
          <w:szCs w:val="28"/>
        </w:rPr>
        <w:t>Direct</w:t>
      </w:r>
      <w:proofErr w:type="spellEnd"/>
      <w:r w:rsidRPr="005D5D76">
        <w:rPr>
          <w:rStyle w:val="fszmedium"/>
          <w:rFonts w:ascii="Times New Roman" w:hAnsi="Times New Roman" w:cs="Times New Roman"/>
          <w:b/>
          <w:color w:val="000000"/>
          <w:sz w:val="28"/>
          <w:szCs w:val="28"/>
        </w:rPr>
        <w:t>)</w:t>
      </w:r>
      <w:r w:rsidRPr="008E5F12">
        <w:rPr>
          <w:rStyle w:val="fszmedium"/>
          <w:rFonts w:ascii="Times New Roman" w:hAnsi="Times New Roman" w:cs="Times New Roman"/>
          <w:color w:val="000000"/>
          <w:sz w:val="28"/>
          <w:szCs w:val="28"/>
        </w:rPr>
        <w:t xml:space="preserve"> – процесс ожидает определенного («прямого») сигнала от аппаратной части и не реагирует на другие сигналы;</w:t>
      </w:r>
      <w:r w:rsidRPr="008E5F12">
        <w:rPr>
          <w:rFonts w:ascii="Times New Roman" w:hAnsi="Times New Roman" w:cs="Times New Roman"/>
          <w:color w:val="000000"/>
          <w:sz w:val="28"/>
          <w:szCs w:val="28"/>
        </w:rPr>
        <w:t xml:space="preserve"> </w:t>
      </w:r>
    </w:p>
    <w:p w14:paraId="36F35C8D" w14:textId="77777777" w:rsidR="008E5F12" w:rsidRPr="008E5F12" w:rsidRDefault="008E5F12" w:rsidP="008E5F12">
      <w:pPr>
        <w:numPr>
          <w:ilvl w:val="0"/>
          <w:numId w:val="5"/>
        </w:numPr>
        <w:spacing w:after="0" w:line="360" w:lineRule="auto"/>
        <w:ind w:left="0" w:firstLine="709"/>
        <w:jc w:val="both"/>
        <w:rPr>
          <w:rFonts w:ascii="Times New Roman" w:hAnsi="Times New Roman" w:cs="Times New Roman"/>
          <w:color w:val="000000"/>
          <w:sz w:val="28"/>
          <w:szCs w:val="28"/>
        </w:rPr>
      </w:pPr>
      <w:r w:rsidRPr="005D5D76">
        <w:rPr>
          <w:rStyle w:val="fszmedium"/>
          <w:rFonts w:ascii="Times New Roman" w:hAnsi="Times New Roman" w:cs="Times New Roman"/>
          <w:b/>
          <w:color w:val="000000"/>
          <w:sz w:val="28"/>
          <w:szCs w:val="28"/>
        </w:rPr>
        <w:t>Приостановлен (T)</w:t>
      </w:r>
      <w:r w:rsidRPr="008E5F12">
        <w:rPr>
          <w:rStyle w:val="fszmedium"/>
          <w:rFonts w:ascii="Times New Roman" w:hAnsi="Times New Roman" w:cs="Times New Roman"/>
          <w:color w:val="000000"/>
          <w:sz w:val="28"/>
          <w:szCs w:val="28"/>
        </w:rPr>
        <w:t xml:space="preserve"> – процесс находится в режиме трассировки (обычно такое состояние возникает при отладке программ).</w:t>
      </w:r>
      <w:r w:rsidRPr="008E5F12">
        <w:rPr>
          <w:rFonts w:ascii="Times New Roman" w:hAnsi="Times New Roman" w:cs="Times New Roman"/>
          <w:color w:val="000000"/>
          <w:sz w:val="28"/>
          <w:szCs w:val="28"/>
        </w:rPr>
        <w:t xml:space="preserve"> </w:t>
      </w:r>
    </w:p>
    <w:p w14:paraId="31326C02" w14:textId="77777777" w:rsidR="008E5F12" w:rsidRDefault="008E5F12" w:rsidP="008E5F12">
      <w:pPr>
        <w:numPr>
          <w:ilvl w:val="0"/>
          <w:numId w:val="5"/>
        </w:numPr>
        <w:spacing w:after="0" w:line="360" w:lineRule="auto"/>
        <w:ind w:left="0" w:firstLine="709"/>
        <w:jc w:val="both"/>
        <w:rPr>
          <w:rStyle w:val="ffmcournew"/>
          <w:rFonts w:ascii="Times New Roman" w:hAnsi="Times New Roman" w:cs="Times New Roman"/>
          <w:color w:val="000000"/>
          <w:sz w:val="28"/>
          <w:szCs w:val="28"/>
        </w:rPr>
      </w:pPr>
      <w:r w:rsidRPr="005D5D76">
        <w:rPr>
          <w:rStyle w:val="ffmcournew"/>
          <w:rFonts w:ascii="Times New Roman" w:hAnsi="Times New Roman" w:cs="Times New Roman"/>
          <w:b/>
          <w:color w:val="000000"/>
          <w:sz w:val="28"/>
          <w:szCs w:val="28"/>
        </w:rPr>
        <w:t>«Зомби» (</w:t>
      </w:r>
      <w:r w:rsidRPr="005D5D76">
        <w:rPr>
          <w:rStyle w:val="ffmcournew"/>
          <w:rFonts w:ascii="Times New Roman" w:hAnsi="Times New Roman" w:cs="Times New Roman"/>
          <w:b/>
          <w:color w:val="000000"/>
          <w:sz w:val="28"/>
          <w:szCs w:val="28"/>
          <w:lang w:val="en-US"/>
        </w:rPr>
        <w:t>Z</w:t>
      </w:r>
      <w:r w:rsidRPr="005D5D76">
        <w:rPr>
          <w:rStyle w:val="ffmcournew"/>
          <w:rFonts w:ascii="Times New Roman" w:hAnsi="Times New Roman" w:cs="Times New Roman"/>
          <w:b/>
          <w:color w:val="000000"/>
          <w:sz w:val="28"/>
          <w:szCs w:val="28"/>
        </w:rPr>
        <w:t>=</w:t>
      </w:r>
      <w:r w:rsidRPr="005D5D76">
        <w:rPr>
          <w:rStyle w:val="ffmcournew"/>
          <w:rFonts w:ascii="Times New Roman" w:hAnsi="Times New Roman" w:cs="Times New Roman"/>
          <w:b/>
          <w:color w:val="000000"/>
          <w:sz w:val="28"/>
          <w:szCs w:val="28"/>
          <w:lang w:val="en-US"/>
        </w:rPr>
        <w:t>Zombie</w:t>
      </w:r>
      <w:r w:rsidRPr="005D5D76">
        <w:rPr>
          <w:rStyle w:val="ffmcournew"/>
          <w:rFonts w:ascii="Times New Roman" w:hAnsi="Times New Roman" w:cs="Times New Roman"/>
          <w:b/>
          <w:color w:val="000000"/>
          <w:sz w:val="28"/>
          <w:szCs w:val="28"/>
        </w:rPr>
        <w:t>)</w:t>
      </w:r>
      <w:r w:rsidRPr="008E5F12">
        <w:rPr>
          <w:rStyle w:val="ffmcournew"/>
          <w:rFonts w:ascii="Times New Roman" w:hAnsi="Times New Roman" w:cs="Times New Roman"/>
          <w:color w:val="000000"/>
          <w:sz w:val="28"/>
          <w:szCs w:val="28"/>
        </w:rPr>
        <w:t xml:space="preserve"> – это процесс, выполнение которого завершилось, но относящиеся к нему структуры ядра по каким-то причинам не освобождены. Одной из причин их появления в системе может быть следующая ситуация. Обычно освобождение структур ядра, относящихся к процессу, выполняет процесс-родитель после получения от потомка сигнала о завершении. Но бывают случаи, когда родительский процесс завершается раньше дочернего. Процессы, не имеющие родителя, называются "сиротами". "Сироты" автоматически усыновляются процессом </w:t>
      </w:r>
      <w:proofErr w:type="spellStart"/>
      <w:r w:rsidRPr="008E5F12">
        <w:rPr>
          <w:rStyle w:val="ffmcournew"/>
          <w:rFonts w:ascii="Times New Roman" w:hAnsi="Times New Roman" w:cs="Times New Roman"/>
          <w:color w:val="000000"/>
          <w:sz w:val="28"/>
          <w:szCs w:val="28"/>
        </w:rPr>
        <w:t>init</w:t>
      </w:r>
      <w:proofErr w:type="spellEnd"/>
      <w:r w:rsidRPr="008E5F12">
        <w:rPr>
          <w:rStyle w:val="ffmcournew"/>
          <w:rFonts w:ascii="Times New Roman" w:hAnsi="Times New Roman" w:cs="Times New Roman"/>
          <w:color w:val="000000"/>
          <w:sz w:val="28"/>
          <w:szCs w:val="28"/>
        </w:rPr>
        <w:t xml:space="preserve">, который и принимает сигналы об их завершении. Если процесс-родитель или </w:t>
      </w:r>
      <w:proofErr w:type="spellStart"/>
      <w:r w:rsidRPr="008E5F12">
        <w:rPr>
          <w:rStyle w:val="ffmcournew"/>
          <w:rFonts w:ascii="Times New Roman" w:hAnsi="Times New Roman" w:cs="Times New Roman"/>
          <w:color w:val="000000"/>
          <w:sz w:val="28"/>
          <w:szCs w:val="28"/>
          <w:lang w:val="en-US"/>
        </w:rPr>
        <w:t>init</w:t>
      </w:r>
      <w:proofErr w:type="spellEnd"/>
      <w:r w:rsidRPr="008E5F12">
        <w:rPr>
          <w:rStyle w:val="ffmcournew"/>
          <w:rFonts w:ascii="Times New Roman" w:hAnsi="Times New Roman" w:cs="Times New Roman"/>
          <w:color w:val="000000"/>
          <w:sz w:val="28"/>
          <w:szCs w:val="28"/>
        </w:rPr>
        <w:t xml:space="preserve"> по каким-то причинам не может принять сигнал о завершении дочернего процесса, то процесс-потомок превращается в "зомби" и получает статус Z. Процессы-зомби не занимают процессорного времени (т. е. их выполнение прекращается), но соответствующие им структуры ядра не освобождаются. В некотором смысле это «мертвые» процессы. Уничтожение таких процессов — одна из обязанностей системного администратора.</w:t>
      </w:r>
    </w:p>
    <w:p w14:paraId="75459EFA" w14:textId="77777777" w:rsidR="00D918C3" w:rsidRDefault="00D918C3" w:rsidP="00D918C3">
      <w:pPr>
        <w:spacing w:after="0" w:line="360" w:lineRule="auto"/>
        <w:jc w:val="both"/>
        <w:rPr>
          <w:rStyle w:val="ffmcournew"/>
          <w:rFonts w:ascii="Times New Roman" w:hAnsi="Times New Roman" w:cs="Times New Roman"/>
          <w:color w:val="000000"/>
          <w:sz w:val="28"/>
          <w:szCs w:val="28"/>
        </w:rPr>
      </w:pPr>
    </w:p>
    <w:p w14:paraId="4A1B2DEC" w14:textId="77777777" w:rsidR="00B175AC" w:rsidRDefault="00D918C3" w:rsidP="00B175AC">
      <w:pPr>
        <w:spacing w:after="0" w:line="360" w:lineRule="auto"/>
        <w:ind w:firstLine="708"/>
        <w:jc w:val="both"/>
        <w:rPr>
          <w:rStyle w:val="ffmcournew"/>
          <w:rFonts w:ascii="Times New Roman" w:hAnsi="Times New Roman" w:cs="Times New Roman"/>
          <w:sz w:val="28"/>
          <w:szCs w:val="28"/>
        </w:rPr>
      </w:pPr>
      <w:r w:rsidRPr="00D918C3">
        <w:rPr>
          <w:rStyle w:val="ffmcournew"/>
          <w:rFonts w:ascii="Times New Roman" w:hAnsi="Times New Roman" w:cs="Times New Roman"/>
          <w:sz w:val="28"/>
          <w:szCs w:val="28"/>
        </w:rPr>
        <w:t xml:space="preserve">Кроме перечисленных выше данных в структуре типа </w:t>
      </w:r>
      <w:proofErr w:type="spellStart"/>
      <w:r w:rsidRPr="00D918C3">
        <w:rPr>
          <w:rStyle w:val="ffmcournew"/>
          <w:rFonts w:ascii="Times New Roman" w:hAnsi="Times New Roman" w:cs="Times New Roman"/>
          <w:sz w:val="28"/>
          <w:szCs w:val="28"/>
        </w:rPr>
        <w:t>task_struct</w:t>
      </w:r>
      <w:proofErr w:type="spellEnd"/>
      <w:r w:rsidRPr="00D918C3">
        <w:rPr>
          <w:rStyle w:val="ffmcournew"/>
          <w:rFonts w:ascii="Times New Roman" w:hAnsi="Times New Roman" w:cs="Times New Roman"/>
          <w:sz w:val="28"/>
          <w:szCs w:val="28"/>
        </w:rPr>
        <w:t xml:space="preserve"> хранятся и другие параметры (или атрибуты) процесса.</w:t>
      </w:r>
    </w:p>
    <w:p w14:paraId="7817F549" w14:textId="77777777" w:rsidR="00B175AC" w:rsidRPr="00B175AC" w:rsidRDefault="00B175AC" w:rsidP="00B175AC">
      <w:pPr>
        <w:spacing w:after="0" w:line="360" w:lineRule="auto"/>
        <w:ind w:firstLine="708"/>
        <w:jc w:val="both"/>
        <w:rPr>
          <w:rStyle w:val="ffmcournew"/>
          <w:rFonts w:ascii="Times New Roman" w:hAnsi="Times New Roman" w:cs="Times New Roman"/>
          <w:b/>
          <w:sz w:val="32"/>
          <w:szCs w:val="28"/>
        </w:rPr>
      </w:pPr>
    </w:p>
    <w:p w14:paraId="4F959538" w14:textId="0FBD9C0A" w:rsidR="008E5F12" w:rsidRDefault="008E5F12" w:rsidP="00B175AC">
      <w:pPr>
        <w:spacing w:after="0" w:line="360" w:lineRule="auto"/>
        <w:ind w:firstLine="708"/>
        <w:jc w:val="both"/>
        <w:rPr>
          <w:rStyle w:val="fszmedium"/>
          <w:rFonts w:ascii="Times New Roman" w:hAnsi="Times New Roman" w:cs="Times New Roman"/>
          <w:b/>
          <w:color w:val="000000"/>
          <w:sz w:val="32"/>
          <w:szCs w:val="28"/>
        </w:rPr>
      </w:pPr>
      <w:r w:rsidRPr="00B175AC">
        <w:rPr>
          <w:rStyle w:val="fszmedium"/>
          <w:rFonts w:ascii="Times New Roman" w:hAnsi="Times New Roman" w:cs="Times New Roman"/>
          <w:b/>
          <w:color w:val="000000"/>
          <w:sz w:val="32"/>
          <w:szCs w:val="28"/>
        </w:rPr>
        <w:t>Средства межпроцессорного взаимодействия</w:t>
      </w:r>
    </w:p>
    <w:p w14:paraId="5948F2E8" w14:textId="77777777" w:rsidR="00B175AC" w:rsidRPr="00B175AC" w:rsidRDefault="00B175AC" w:rsidP="00B175AC">
      <w:pPr>
        <w:spacing w:after="0" w:line="360" w:lineRule="auto"/>
        <w:ind w:firstLine="708"/>
        <w:jc w:val="both"/>
        <w:rPr>
          <w:rFonts w:ascii="Times New Roman" w:hAnsi="Times New Roman" w:cs="Times New Roman"/>
          <w:b/>
          <w:sz w:val="24"/>
        </w:rPr>
      </w:pPr>
    </w:p>
    <w:p w14:paraId="388A6C5F" w14:textId="77777777" w:rsidR="008E5F12" w:rsidRPr="008E5F12" w:rsidRDefault="008E5F12" w:rsidP="008E5F12">
      <w:pPr>
        <w:pStyle w:val="western"/>
        <w:spacing w:before="0" w:beforeAutospacing="0" w:after="0" w:afterAutospacing="0" w:line="360" w:lineRule="auto"/>
        <w:ind w:firstLine="709"/>
        <w:jc w:val="both"/>
        <w:rPr>
          <w:color w:val="000000"/>
          <w:sz w:val="28"/>
          <w:szCs w:val="28"/>
        </w:rPr>
      </w:pPr>
      <w:r w:rsidRPr="008E5F12">
        <w:rPr>
          <w:rStyle w:val="fszmedium"/>
          <w:color w:val="000000"/>
          <w:sz w:val="28"/>
          <w:szCs w:val="28"/>
        </w:rPr>
        <w:t xml:space="preserve">Хотя процессы изолированы друг от друга, они могут обмениваться данными с помощью предоставляемых системой средств межпроцессорного взаимодействия. К таким средствам относятся </w:t>
      </w:r>
      <w:r w:rsidRPr="00B175AC">
        <w:rPr>
          <w:rStyle w:val="fszmedium"/>
          <w:b/>
          <w:color w:val="000000"/>
          <w:sz w:val="28"/>
          <w:szCs w:val="28"/>
        </w:rPr>
        <w:t>каналы (</w:t>
      </w:r>
      <w:r w:rsidRPr="00B175AC">
        <w:rPr>
          <w:rStyle w:val="fszmedium"/>
          <w:b/>
          <w:color w:val="000000"/>
          <w:sz w:val="28"/>
          <w:szCs w:val="28"/>
          <w:lang w:val="en-US"/>
        </w:rPr>
        <w:t>pipes</w:t>
      </w:r>
      <w:r w:rsidRPr="00B175AC">
        <w:rPr>
          <w:rStyle w:val="fszmedium"/>
          <w:b/>
          <w:color w:val="000000"/>
          <w:sz w:val="28"/>
          <w:szCs w:val="28"/>
        </w:rPr>
        <w:t>)</w:t>
      </w:r>
      <w:r w:rsidRPr="008E5F12">
        <w:rPr>
          <w:rStyle w:val="fszmedium"/>
          <w:color w:val="000000"/>
          <w:sz w:val="28"/>
          <w:szCs w:val="28"/>
        </w:rPr>
        <w:t xml:space="preserve">, </w:t>
      </w:r>
      <w:r w:rsidRPr="00B175AC">
        <w:rPr>
          <w:rStyle w:val="fszmedium"/>
          <w:b/>
          <w:color w:val="000000"/>
          <w:sz w:val="28"/>
          <w:szCs w:val="28"/>
        </w:rPr>
        <w:t>именованные каналы (</w:t>
      </w:r>
      <w:r w:rsidRPr="00B175AC">
        <w:rPr>
          <w:rStyle w:val="fszmedium"/>
          <w:b/>
          <w:color w:val="000000"/>
          <w:sz w:val="28"/>
          <w:szCs w:val="28"/>
          <w:lang w:val="en-US"/>
        </w:rPr>
        <w:t>FIFO</w:t>
      </w:r>
      <w:r w:rsidRPr="00B175AC">
        <w:rPr>
          <w:rStyle w:val="fszmedium"/>
          <w:b/>
          <w:color w:val="000000"/>
          <w:sz w:val="28"/>
          <w:szCs w:val="28"/>
        </w:rPr>
        <w:t>)</w:t>
      </w:r>
      <w:r w:rsidRPr="008E5F12">
        <w:rPr>
          <w:rStyle w:val="fszmedium"/>
          <w:color w:val="000000"/>
          <w:sz w:val="28"/>
          <w:szCs w:val="28"/>
        </w:rPr>
        <w:t xml:space="preserve">, </w:t>
      </w:r>
      <w:r w:rsidRPr="00B175AC">
        <w:rPr>
          <w:rStyle w:val="fszmedium"/>
          <w:b/>
          <w:color w:val="000000"/>
          <w:sz w:val="28"/>
          <w:szCs w:val="28"/>
        </w:rPr>
        <w:t>сообщения (</w:t>
      </w:r>
      <w:r w:rsidRPr="00B175AC">
        <w:rPr>
          <w:rStyle w:val="fszmedium"/>
          <w:b/>
          <w:color w:val="000000"/>
          <w:sz w:val="28"/>
          <w:szCs w:val="28"/>
          <w:lang w:val="en-US"/>
        </w:rPr>
        <w:t>messages</w:t>
      </w:r>
      <w:r w:rsidRPr="00B175AC">
        <w:rPr>
          <w:rStyle w:val="fszmedium"/>
          <w:b/>
          <w:color w:val="000000"/>
          <w:sz w:val="28"/>
          <w:szCs w:val="28"/>
        </w:rPr>
        <w:t>)</w:t>
      </w:r>
      <w:r w:rsidRPr="008E5F12">
        <w:rPr>
          <w:rStyle w:val="fszmedium"/>
          <w:color w:val="000000"/>
          <w:sz w:val="28"/>
          <w:szCs w:val="28"/>
        </w:rPr>
        <w:t xml:space="preserve">, </w:t>
      </w:r>
      <w:r w:rsidRPr="00B175AC">
        <w:rPr>
          <w:rStyle w:val="fszmedium"/>
          <w:b/>
          <w:color w:val="000000"/>
          <w:sz w:val="28"/>
          <w:szCs w:val="28"/>
        </w:rPr>
        <w:t>разделяемая память (</w:t>
      </w:r>
      <w:r w:rsidRPr="00B175AC">
        <w:rPr>
          <w:rStyle w:val="fszmedium"/>
          <w:b/>
          <w:color w:val="000000"/>
          <w:sz w:val="28"/>
          <w:szCs w:val="28"/>
          <w:lang w:val="en-US"/>
        </w:rPr>
        <w:t>shared</w:t>
      </w:r>
      <w:r w:rsidRPr="00B175AC">
        <w:rPr>
          <w:rStyle w:val="fszmedium"/>
          <w:b/>
          <w:color w:val="000000"/>
          <w:sz w:val="28"/>
          <w:szCs w:val="28"/>
        </w:rPr>
        <w:t xml:space="preserve"> </w:t>
      </w:r>
      <w:r w:rsidRPr="00B175AC">
        <w:rPr>
          <w:rStyle w:val="fszmedium"/>
          <w:b/>
          <w:color w:val="000000"/>
          <w:sz w:val="28"/>
          <w:szCs w:val="28"/>
          <w:lang w:val="en-US"/>
        </w:rPr>
        <w:t>memory</w:t>
      </w:r>
      <w:r w:rsidRPr="00B175AC">
        <w:rPr>
          <w:rStyle w:val="fszmedium"/>
          <w:b/>
          <w:color w:val="000000"/>
          <w:sz w:val="28"/>
          <w:szCs w:val="28"/>
        </w:rPr>
        <w:t>)</w:t>
      </w:r>
      <w:r w:rsidRPr="008E5F12">
        <w:rPr>
          <w:rStyle w:val="fszmedium"/>
          <w:color w:val="000000"/>
          <w:sz w:val="28"/>
          <w:szCs w:val="28"/>
        </w:rPr>
        <w:t xml:space="preserve">, </w:t>
      </w:r>
      <w:r w:rsidRPr="00B175AC">
        <w:rPr>
          <w:rStyle w:val="fszmedium"/>
          <w:b/>
          <w:color w:val="000000"/>
          <w:sz w:val="28"/>
          <w:szCs w:val="28"/>
        </w:rPr>
        <w:t>семафоры (</w:t>
      </w:r>
      <w:r w:rsidRPr="00B175AC">
        <w:rPr>
          <w:rStyle w:val="fszmedium"/>
          <w:b/>
          <w:color w:val="000000"/>
          <w:sz w:val="28"/>
          <w:szCs w:val="28"/>
          <w:lang w:val="en-US"/>
        </w:rPr>
        <w:t>semaphores</w:t>
      </w:r>
      <w:r w:rsidRPr="00B175AC">
        <w:rPr>
          <w:rStyle w:val="fszmedium"/>
          <w:b/>
          <w:color w:val="000000"/>
          <w:sz w:val="28"/>
          <w:szCs w:val="28"/>
        </w:rPr>
        <w:t>)</w:t>
      </w:r>
      <w:r w:rsidRPr="008E5F12">
        <w:rPr>
          <w:rStyle w:val="fszmedium"/>
          <w:color w:val="000000"/>
          <w:sz w:val="28"/>
          <w:szCs w:val="28"/>
        </w:rPr>
        <w:t xml:space="preserve">, </w:t>
      </w:r>
      <w:r w:rsidRPr="00B175AC">
        <w:rPr>
          <w:rStyle w:val="fszmedium"/>
          <w:b/>
          <w:color w:val="000000"/>
          <w:sz w:val="28"/>
          <w:szCs w:val="28"/>
        </w:rPr>
        <w:t>сигналы (</w:t>
      </w:r>
      <w:r w:rsidRPr="00B175AC">
        <w:rPr>
          <w:rStyle w:val="fszmedium"/>
          <w:b/>
          <w:color w:val="000000"/>
          <w:sz w:val="28"/>
          <w:szCs w:val="28"/>
          <w:lang w:val="en-US"/>
        </w:rPr>
        <w:t>signals</w:t>
      </w:r>
      <w:r w:rsidRPr="00B175AC">
        <w:rPr>
          <w:rStyle w:val="fszmedium"/>
          <w:b/>
          <w:color w:val="000000"/>
          <w:sz w:val="28"/>
          <w:szCs w:val="28"/>
        </w:rPr>
        <w:t>)</w:t>
      </w:r>
      <w:r w:rsidRPr="008E5F12">
        <w:rPr>
          <w:rStyle w:val="fszmedium"/>
          <w:color w:val="000000"/>
          <w:sz w:val="28"/>
          <w:szCs w:val="28"/>
        </w:rPr>
        <w:t xml:space="preserve"> и </w:t>
      </w:r>
      <w:r w:rsidRPr="00B175AC">
        <w:rPr>
          <w:rStyle w:val="fszmedium"/>
          <w:b/>
          <w:color w:val="000000"/>
          <w:sz w:val="28"/>
          <w:szCs w:val="28"/>
        </w:rPr>
        <w:t>сокеты (</w:t>
      </w:r>
      <w:r w:rsidRPr="00B175AC">
        <w:rPr>
          <w:rStyle w:val="fszmedium"/>
          <w:b/>
          <w:color w:val="000000"/>
          <w:sz w:val="28"/>
          <w:szCs w:val="28"/>
          <w:lang w:val="en-US"/>
        </w:rPr>
        <w:t>sockets</w:t>
      </w:r>
      <w:r w:rsidRPr="00B175AC">
        <w:rPr>
          <w:rStyle w:val="fszmedium"/>
          <w:b/>
          <w:color w:val="000000"/>
          <w:sz w:val="28"/>
          <w:szCs w:val="28"/>
        </w:rPr>
        <w:t>)</w:t>
      </w:r>
      <w:r w:rsidRPr="008E5F12">
        <w:rPr>
          <w:rStyle w:val="fszmedium"/>
          <w:color w:val="000000"/>
          <w:sz w:val="28"/>
          <w:szCs w:val="28"/>
        </w:rPr>
        <w:t>.</w:t>
      </w:r>
    </w:p>
    <w:p w14:paraId="0D176754" w14:textId="7C76BA80" w:rsidR="00B175AC" w:rsidRPr="00CF5CEF" w:rsidRDefault="00B175AC" w:rsidP="00B175AC">
      <w:pPr>
        <w:pStyle w:val="western"/>
        <w:jc w:val="both"/>
        <w:rPr>
          <w:rFonts w:ascii="Verdana" w:hAnsi="Verdana"/>
          <w:b/>
          <w:color w:val="00B0F0"/>
          <w:sz w:val="18"/>
          <w:szCs w:val="18"/>
        </w:rPr>
      </w:pPr>
      <w:r w:rsidRPr="00CF5CEF">
        <w:rPr>
          <w:rStyle w:val="fszmedium"/>
          <w:b/>
          <w:color w:val="00B0F0"/>
          <w:sz w:val="28"/>
          <w:szCs w:val="28"/>
        </w:rPr>
        <w:t>Каналы</w:t>
      </w:r>
    </w:p>
    <w:p w14:paraId="0936AC45" w14:textId="77777777" w:rsidR="00CF5CEF" w:rsidRDefault="00B175AC" w:rsidP="00B175AC">
      <w:pPr>
        <w:pStyle w:val="western"/>
        <w:spacing w:line="360" w:lineRule="auto"/>
        <w:jc w:val="both"/>
        <w:rPr>
          <w:rStyle w:val="fszmedium"/>
          <w:color w:val="000000"/>
          <w:sz w:val="28"/>
          <w:szCs w:val="28"/>
        </w:rPr>
      </w:pPr>
      <w:r w:rsidRPr="00B175AC">
        <w:rPr>
          <w:rStyle w:val="fszmedium"/>
          <w:color w:val="000000"/>
          <w:sz w:val="28"/>
          <w:szCs w:val="28"/>
        </w:rPr>
        <w:t xml:space="preserve">Канал обеспечивает однонаправленную передачу данных между двумя процессами, причем только между «родственными» процессами. </w:t>
      </w:r>
    </w:p>
    <w:p w14:paraId="55E3B451" w14:textId="117B972E" w:rsidR="00B175AC" w:rsidRPr="00B175AC" w:rsidRDefault="00B175AC" w:rsidP="00B175AC">
      <w:pPr>
        <w:pStyle w:val="western"/>
        <w:spacing w:line="360" w:lineRule="auto"/>
        <w:jc w:val="both"/>
        <w:rPr>
          <w:color w:val="000000"/>
          <w:sz w:val="28"/>
          <w:szCs w:val="28"/>
        </w:rPr>
      </w:pPr>
      <w:r w:rsidRPr="00CF5CEF">
        <w:rPr>
          <w:rStyle w:val="fszmedium"/>
          <w:i/>
          <w:color w:val="000000"/>
          <w:sz w:val="28"/>
          <w:szCs w:val="28"/>
        </w:rPr>
        <w:t>Например</w:t>
      </w:r>
      <w:r w:rsidRPr="00B175AC">
        <w:rPr>
          <w:rStyle w:val="fszmedium"/>
          <w:color w:val="000000"/>
          <w:sz w:val="28"/>
          <w:szCs w:val="28"/>
        </w:rPr>
        <w:t>, когда выполняется команда</w:t>
      </w:r>
    </w:p>
    <w:p w14:paraId="1B89671D" w14:textId="77777777" w:rsidR="00B175AC" w:rsidRPr="00CD27B6" w:rsidRDefault="00B175AC" w:rsidP="00B175AC">
      <w:pPr>
        <w:pStyle w:val="western"/>
        <w:spacing w:line="360" w:lineRule="auto"/>
        <w:jc w:val="both"/>
        <w:rPr>
          <w:color w:val="000000"/>
          <w:sz w:val="28"/>
          <w:szCs w:val="28"/>
        </w:rPr>
      </w:pPr>
      <w:proofErr w:type="spellStart"/>
      <w:r w:rsidRPr="00B175AC">
        <w:rPr>
          <w:rStyle w:val="ffmcournew"/>
          <w:color w:val="000000"/>
          <w:sz w:val="28"/>
          <w:szCs w:val="28"/>
        </w:rPr>
        <w:t>cat</w:t>
      </w:r>
      <w:proofErr w:type="spellEnd"/>
      <w:r w:rsidRPr="00B175AC">
        <w:rPr>
          <w:rStyle w:val="ffmcournew"/>
          <w:color w:val="000000"/>
          <w:sz w:val="28"/>
          <w:szCs w:val="28"/>
        </w:rPr>
        <w:t xml:space="preserve"> </w:t>
      </w:r>
      <w:proofErr w:type="spellStart"/>
      <w:r w:rsidRPr="00B175AC">
        <w:rPr>
          <w:rStyle w:val="ffmcournew"/>
          <w:color w:val="000000"/>
          <w:sz w:val="28"/>
          <w:szCs w:val="28"/>
        </w:rPr>
        <w:t>myfile</w:t>
      </w:r>
      <w:proofErr w:type="spellEnd"/>
      <w:r w:rsidRPr="00B175AC">
        <w:rPr>
          <w:rStyle w:val="ffmcournew"/>
          <w:color w:val="000000"/>
          <w:sz w:val="28"/>
          <w:szCs w:val="28"/>
        </w:rPr>
        <w:t xml:space="preserve"> | </w:t>
      </w:r>
      <w:proofErr w:type="spellStart"/>
      <w:r w:rsidRPr="00B175AC">
        <w:rPr>
          <w:rStyle w:val="ffmcournew"/>
          <w:color w:val="000000"/>
          <w:sz w:val="28"/>
          <w:szCs w:val="28"/>
        </w:rPr>
        <w:t>wc</w:t>
      </w:r>
      <w:proofErr w:type="spellEnd"/>
    </w:p>
    <w:p w14:paraId="63C9249D" w14:textId="77777777" w:rsidR="00B175AC" w:rsidRDefault="00B175AC" w:rsidP="00B175AC">
      <w:pPr>
        <w:pStyle w:val="western"/>
        <w:spacing w:line="360" w:lineRule="auto"/>
        <w:jc w:val="both"/>
        <w:rPr>
          <w:rStyle w:val="fszmedium"/>
          <w:color w:val="000000"/>
          <w:sz w:val="28"/>
          <w:szCs w:val="28"/>
        </w:rPr>
      </w:pPr>
      <w:r w:rsidRPr="00B175AC">
        <w:rPr>
          <w:rStyle w:val="fszmedium"/>
          <w:color w:val="000000"/>
          <w:sz w:val="28"/>
          <w:szCs w:val="28"/>
        </w:rPr>
        <w:t xml:space="preserve">оба процесса </w:t>
      </w:r>
      <w:proofErr w:type="spellStart"/>
      <w:r w:rsidRPr="00B175AC">
        <w:rPr>
          <w:rStyle w:val="fszmedium"/>
          <w:color w:val="000000"/>
          <w:sz w:val="28"/>
          <w:szCs w:val="28"/>
        </w:rPr>
        <w:t>cat</w:t>
      </w:r>
      <w:proofErr w:type="spellEnd"/>
      <w:r w:rsidRPr="00B175AC">
        <w:rPr>
          <w:rStyle w:val="fszmedium"/>
          <w:color w:val="000000"/>
          <w:sz w:val="28"/>
          <w:szCs w:val="28"/>
        </w:rPr>
        <w:t xml:space="preserve"> и </w:t>
      </w:r>
      <w:proofErr w:type="spellStart"/>
      <w:r w:rsidRPr="00B175AC">
        <w:rPr>
          <w:rStyle w:val="fszmedium"/>
          <w:color w:val="000000"/>
          <w:sz w:val="28"/>
          <w:szCs w:val="28"/>
        </w:rPr>
        <w:t>wc</w:t>
      </w:r>
      <w:proofErr w:type="spellEnd"/>
      <w:r w:rsidRPr="00B175AC">
        <w:rPr>
          <w:rStyle w:val="fszmedium"/>
          <w:color w:val="000000"/>
          <w:sz w:val="28"/>
          <w:szCs w:val="28"/>
        </w:rPr>
        <w:t xml:space="preserve"> создаются процессом </w:t>
      </w:r>
      <w:proofErr w:type="spellStart"/>
      <w:r w:rsidRPr="00B175AC">
        <w:rPr>
          <w:rStyle w:val="fszmedium"/>
          <w:color w:val="000000"/>
          <w:sz w:val="28"/>
          <w:szCs w:val="28"/>
        </w:rPr>
        <w:t>shell</w:t>
      </w:r>
      <w:proofErr w:type="spellEnd"/>
      <w:r w:rsidRPr="00B175AC">
        <w:rPr>
          <w:rStyle w:val="fszmedium"/>
          <w:color w:val="000000"/>
          <w:sz w:val="28"/>
          <w:szCs w:val="28"/>
        </w:rPr>
        <w:t>, и являются родственными. Поэтому каналы не могут использоваться в качестве средства межпроцессорного взаимодействия между независимыми процессами.</w:t>
      </w:r>
    </w:p>
    <w:p w14:paraId="60B162BC" w14:textId="368E9671" w:rsidR="00B175AC" w:rsidRPr="00CF5CEF" w:rsidRDefault="00B175AC" w:rsidP="00B175AC">
      <w:pPr>
        <w:pStyle w:val="western"/>
        <w:spacing w:line="360" w:lineRule="auto"/>
        <w:jc w:val="both"/>
        <w:rPr>
          <w:b/>
          <w:color w:val="00B0F0"/>
          <w:sz w:val="28"/>
          <w:szCs w:val="28"/>
        </w:rPr>
      </w:pPr>
      <w:r w:rsidRPr="00CF5CEF">
        <w:rPr>
          <w:rStyle w:val="fszmedium"/>
          <w:b/>
          <w:color w:val="00B0F0"/>
          <w:sz w:val="28"/>
          <w:szCs w:val="28"/>
          <w:lang w:val="en-US"/>
        </w:rPr>
        <w:t>FIFO</w:t>
      </w:r>
    </w:p>
    <w:p w14:paraId="6650FFC4" w14:textId="647486D0" w:rsidR="00B175AC" w:rsidRDefault="00B175AC" w:rsidP="00B175AC">
      <w:pPr>
        <w:pStyle w:val="western"/>
        <w:spacing w:line="360" w:lineRule="auto"/>
        <w:jc w:val="both"/>
        <w:rPr>
          <w:rStyle w:val="fszmedium"/>
          <w:color w:val="000000"/>
          <w:sz w:val="28"/>
          <w:szCs w:val="28"/>
        </w:rPr>
      </w:pPr>
      <w:r w:rsidRPr="00B175AC">
        <w:rPr>
          <w:rStyle w:val="fszmedium"/>
          <w:color w:val="000000"/>
          <w:sz w:val="28"/>
          <w:szCs w:val="28"/>
          <w:lang w:val="en-US"/>
        </w:rPr>
        <w:t>FIFO</w:t>
      </w:r>
      <w:r w:rsidRPr="00B175AC">
        <w:rPr>
          <w:rStyle w:val="fszmedium"/>
          <w:color w:val="000000"/>
          <w:sz w:val="28"/>
          <w:szCs w:val="28"/>
        </w:rPr>
        <w:t xml:space="preserve"> тоже являются средством однонаправленной передачи данных, но, в отличие от программных каналов, имеют имена (поэтому и называются именованными каналами), которые позволяют независимым процессам получить к этим объектам доступ. </w:t>
      </w:r>
      <w:r w:rsidRPr="00B175AC">
        <w:rPr>
          <w:rStyle w:val="fszmedium"/>
          <w:color w:val="000000"/>
          <w:sz w:val="28"/>
          <w:szCs w:val="28"/>
          <w:lang w:val="en-US"/>
        </w:rPr>
        <w:t>FIFO</w:t>
      </w:r>
      <w:r w:rsidRPr="00B175AC">
        <w:rPr>
          <w:rStyle w:val="fszmedium"/>
          <w:color w:val="000000"/>
          <w:sz w:val="28"/>
          <w:szCs w:val="28"/>
        </w:rPr>
        <w:t xml:space="preserve"> является отдельным типом файла в файловой системе </w:t>
      </w:r>
      <w:r w:rsidRPr="00B175AC">
        <w:rPr>
          <w:rStyle w:val="fszmedium"/>
          <w:color w:val="000000"/>
          <w:sz w:val="28"/>
          <w:szCs w:val="28"/>
          <w:lang w:val="en-US"/>
        </w:rPr>
        <w:t>Linux</w:t>
      </w:r>
      <w:r w:rsidRPr="00B175AC">
        <w:rPr>
          <w:rStyle w:val="fszmedium"/>
          <w:color w:val="000000"/>
          <w:sz w:val="28"/>
          <w:szCs w:val="28"/>
        </w:rPr>
        <w:t xml:space="preserve">. </w:t>
      </w:r>
    </w:p>
    <w:p w14:paraId="1120BD76" w14:textId="4C70DED0" w:rsidR="00B175AC" w:rsidRPr="00CF5CEF" w:rsidRDefault="00B175AC" w:rsidP="00B175AC">
      <w:pPr>
        <w:pStyle w:val="western"/>
        <w:spacing w:line="360" w:lineRule="auto"/>
        <w:jc w:val="both"/>
        <w:rPr>
          <w:b/>
          <w:color w:val="00B0F0"/>
          <w:sz w:val="28"/>
          <w:szCs w:val="28"/>
        </w:rPr>
      </w:pPr>
      <w:r w:rsidRPr="00CF5CEF">
        <w:rPr>
          <w:rStyle w:val="fszmedium"/>
          <w:b/>
          <w:color w:val="00B0F0"/>
          <w:sz w:val="28"/>
          <w:szCs w:val="28"/>
        </w:rPr>
        <w:t>Сообщения</w:t>
      </w:r>
    </w:p>
    <w:p w14:paraId="751F8154" w14:textId="22FCD474" w:rsidR="00B175AC" w:rsidRDefault="00B175AC" w:rsidP="00E35E47">
      <w:pPr>
        <w:pStyle w:val="western"/>
        <w:spacing w:line="360" w:lineRule="auto"/>
        <w:jc w:val="both"/>
        <w:rPr>
          <w:rStyle w:val="fszmedium"/>
          <w:color w:val="000000"/>
          <w:sz w:val="28"/>
          <w:szCs w:val="28"/>
        </w:rPr>
      </w:pPr>
      <w:commentRangeStart w:id="123"/>
      <w:r w:rsidRPr="00B175AC">
        <w:rPr>
          <w:rStyle w:val="fszmedium"/>
          <w:color w:val="000000"/>
          <w:sz w:val="28"/>
          <w:szCs w:val="28"/>
        </w:rPr>
        <w:lastRenderedPageBreak/>
        <w:t>Очереди сообщений размещаются в адресном пространстве ядра и являются разд</w:t>
      </w:r>
      <w:commentRangeEnd w:id="123"/>
      <w:r w:rsidR="0074619F">
        <w:rPr>
          <w:rStyle w:val="ab"/>
          <w:rFonts w:asciiTheme="minorHAnsi" w:eastAsiaTheme="minorHAnsi" w:hAnsiTheme="minorHAnsi" w:cstheme="minorBidi"/>
          <w:lang w:eastAsia="en-US"/>
        </w:rPr>
        <w:commentReference w:id="123"/>
      </w:r>
      <w:r w:rsidRPr="00B175AC">
        <w:rPr>
          <w:rStyle w:val="fszmedium"/>
          <w:color w:val="000000"/>
          <w:sz w:val="28"/>
          <w:szCs w:val="28"/>
        </w:rPr>
        <w:t xml:space="preserve">еляемым системным ресурсом. Каждая очередь сообщений имеет свой уникальный идентификатор. Процессы могут записывать сообщения в очередь и читать сообщения из очереди. При этом процесс, пославший сообщение в очередь, не обязан ожидать приема этого сообщения другим процессом (или процессами). Он может даже завершиться, а его сообщение будет прочитано позже. </w:t>
      </w:r>
    </w:p>
    <w:p w14:paraId="586F2C0C" w14:textId="77777777" w:rsidR="00E35E47" w:rsidRDefault="00E35E47" w:rsidP="00E35E47">
      <w:pPr>
        <w:pStyle w:val="western"/>
        <w:spacing w:line="360" w:lineRule="auto"/>
        <w:jc w:val="both"/>
        <w:rPr>
          <w:rStyle w:val="fszmedium"/>
          <w:color w:val="000000"/>
          <w:sz w:val="28"/>
          <w:szCs w:val="28"/>
        </w:rPr>
      </w:pPr>
    </w:p>
    <w:p w14:paraId="6CBBB1D6" w14:textId="54B1791D" w:rsidR="00B175AC" w:rsidRPr="00CF5CEF" w:rsidRDefault="00B175AC" w:rsidP="00B175AC">
      <w:pPr>
        <w:pStyle w:val="a8"/>
        <w:spacing w:line="360" w:lineRule="auto"/>
        <w:jc w:val="both"/>
        <w:rPr>
          <w:b/>
          <w:color w:val="00B0F0"/>
          <w:sz w:val="28"/>
          <w:szCs w:val="28"/>
        </w:rPr>
      </w:pPr>
      <w:r w:rsidRPr="00CF5CEF">
        <w:rPr>
          <w:rStyle w:val="fszmedium"/>
          <w:b/>
          <w:color w:val="00B0F0"/>
          <w:sz w:val="28"/>
          <w:szCs w:val="28"/>
        </w:rPr>
        <w:t>Семафоры</w:t>
      </w:r>
    </w:p>
    <w:p w14:paraId="77A24E28" w14:textId="77777777" w:rsidR="00B175AC" w:rsidRPr="00B175AC" w:rsidRDefault="00B175AC" w:rsidP="00B175AC">
      <w:pPr>
        <w:pStyle w:val="western"/>
        <w:spacing w:line="360" w:lineRule="auto"/>
        <w:jc w:val="both"/>
        <w:rPr>
          <w:color w:val="000000"/>
          <w:sz w:val="28"/>
          <w:szCs w:val="28"/>
        </w:rPr>
      </w:pPr>
      <w:r w:rsidRPr="00B175AC">
        <w:rPr>
          <w:rStyle w:val="fszmedium"/>
          <w:color w:val="000000"/>
          <w:sz w:val="28"/>
          <w:szCs w:val="28"/>
        </w:rPr>
        <w:t>Семафоры, собственно говоря, не являются средством передачи данных. Они выполняют в межпроцессорном взаимодействии вспомогательную роль и служат для организации одновременного использования разделяемых данных несколькими процессами. Если два процесса читают один набор данных и выполнение процессов — последовательное, то это, очевидно, не создает проблем. Если же два процесса пытаются изменить один и тот же набор данных, то результат уже будет зависеть от того, в какой последовательности выполняется считывание и запись этих данных. Для управления такими процессами и вводятся семафоры.</w:t>
      </w:r>
    </w:p>
    <w:p w14:paraId="289D58A2" w14:textId="77777777" w:rsidR="00B175AC" w:rsidRPr="00B175AC" w:rsidRDefault="00B175AC" w:rsidP="00B175AC">
      <w:pPr>
        <w:pStyle w:val="western"/>
        <w:spacing w:line="360" w:lineRule="auto"/>
        <w:jc w:val="both"/>
        <w:rPr>
          <w:color w:val="000000"/>
          <w:sz w:val="28"/>
          <w:szCs w:val="28"/>
        </w:rPr>
      </w:pPr>
      <w:r w:rsidRPr="00B175AC">
        <w:rPr>
          <w:rStyle w:val="fszmedium"/>
          <w:color w:val="000000"/>
          <w:sz w:val="28"/>
          <w:szCs w:val="28"/>
        </w:rPr>
        <w:t>В простейшем случае семафор представляет собой просто счетчик, содержащий 0 или единицу. Значение счетчика, равное 1, означает доступность соответствующего ресурса (например, файла или страницы виртуальной памяти). Если же в счетчике 0, значит, ресурс занят, и операция недопустима.</w:t>
      </w:r>
    </w:p>
    <w:p w14:paraId="49AFE857" w14:textId="77777777" w:rsidR="00B175AC" w:rsidRDefault="00B175AC" w:rsidP="00B175AC">
      <w:pPr>
        <w:pStyle w:val="western"/>
        <w:spacing w:line="360" w:lineRule="auto"/>
        <w:jc w:val="both"/>
        <w:rPr>
          <w:rStyle w:val="fszmedium"/>
          <w:color w:val="000000"/>
          <w:sz w:val="28"/>
          <w:szCs w:val="28"/>
        </w:rPr>
      </w:pPr>
      <w:r w:rsidRPr="00B175AC">
        <w:rPr>
          <w:rStyle w:val="fszmedium"/>
          <w:color w:val="000000"/>
          <w:sz w:val="28"/>
          <w:szCs w:val="28"/>
        </w:rPr>
        <w:t>Семафоры должны быть доступны различным процессам, поэтому они размещаются в адресном пространстве ядра и операции с ними осуществляются через интерфейс системных вызовов.</w:t>
      </w:r>
    </w:p>
    <w:p w14:paraId="4C2D77B5" w14:textId="7C7136AE" w:rsidR="00B175AC" w:rsidRPr="00CF5CEF" w:rsidRDefault="00B175AC" w:rsidP="00B175AC">
      <w:pPr>
        <w:pStyle w:val="western"/>
        <w:spacing w:line="360" w:lineRule="auto"/>
        <w:jc w:val="both"/>
        <w:rPr>
          <w:b/>
          <w:color w:val="00B0F0"/>
          <w:sz w:val="28"/>
          <w:szCs w:val="28"/>
        </w:rPr>
      </w:pPr>
      <w:r w:rsidRPr="00CF5CEF">
        <w:rPr>
          <w:rStyle w:val="fszmedium"/>
          <w:b/>
          <w:color w:val="00B0F0"/>
          <w:sz w:val="28"/>
          <w:szCs w:val="28"/>
        </w:rPr>
        <w:t>Разделяемая память</w:t>
      </w:r>
    </w:p>
    <w:p w14:paraId="5912DEFB" w14:textId="0CEB3D92" w:rsidR="00B175AC" w:rsidRDefault="00B175AC" w:rsidP="00B175AC">
      <w:pPr>
        <w:pStyle w:val="western"/>
        <w:spacing w:line="360" w:lineRule="auto"/>
        <w:jc w:val="both"/>
        <w:rPr>
          <w:rStyle w:val="fszmedium"/>
          <w:color w:val="000000"/>
          <w:sz w:val="28"/>
          <w:szCs w:val="28"/>
        </w:rPr>
      </w:pPr>
      <w:r w:rsidRPr="00B175AC">
        <w:rPr>
          <w:rStyle w:val="fszmedium"/>
          <w:color w:val="000000"/>
          <w:sz w:val="28"/>
          <w:szCs w:val="28"/>
        </w:rPr>
        <w:t xml:space="preserve">Интенсивное использование таких механизмов межпроцессорного взаимодействия, как каналы, </w:t>
      </w:r>
      <w:r w:rsidRPr="00B175AC">
        <w:rPr>
          <w:rStyle w:val="fszmedium"/>
          <w:color w:val="000000"/>
          <w:sz w:val="28"/>
          <w:szCs w:val="28"/>
          <w:lang w:val="en-US"/>
        </w:rPr>
        <w:t>FIFO</w:t>
      </w:r>
      <w:r w:rsidRPr="00B175AC">
        <w:rPr>
          <w:rStyle w:val="fszmedium"/>
          <w:color w:val="000000"/>
          <w:sz w:val="28"/>
          <w:szCs w:val="28"/>
        </w:rPr>
        <w:t xml:space="preserve"> и очереди сообщений, может привести к значительному падению </w:t>
      </w:r>
      <w:r w:rsidRPr="00B175AC">
        <w:rPr>
          <w:rStyle w:val="fszmedium"/>
          <w:color w:val="000000"/>
          <w:sz w:val="28"/>
          <w:szCs w:val="28"/>
        </w:rPr>
        <w:lastRenderedPageBreak/>
        <w:t xml:space="preserve">производительности системы. Это связано с тем, что данные, передаваемые с помощью этих механизмов, копируются из буфера передающего процесса в буфер ядра, а затем в буфер принимающего процесса. Механизм разделяемой памяти позволяет избавиться </w:t>
      </w:r>
      <w:r w:rsidR="00E35E47" w:rsidRPr="00B175AC">
        <w:rPr>
          <w:rStyle w:val="fszmedium"/>
          <w:color w:val="000000"/>
          <w:sz w:val="28"/>
          <w:szCs w:val="28"/>
        </w:rPr>
        <w:t>от излишних пересылок,</w:t>
      </w:r>
      <w:r w:rsidRPr="00B175AC">
        <w:rPr>
          <w:rStyle w:val="fszmedium"/>
          <w:color w:val="000000"/>
          <w:sz w:val="28"/>
          <w:szCs w:val="28"/>
        </w:rPr>
        <w:t xml:space="preserve"> данных, предоставляя двум и более процессам доступ к одной и той же области оперативной памяти. Проблема совместного обращения двух процессов к одним и тем же данным решается с помощью семафоров.</w:t>
      </w:r>
    </w:p>
    <w:p w14:paraId="106BE58F" w14:textId="4401233E" w:rsidR="00B175AC" w:rsidRPr="00CF5CEF" w:rsidRDefault="00B175AC" w:rsidP="00B175AC">
      <w:pPr>
        <w:pStyle w:val="western"/>
        <w:spacing w:line="360" w:lineRule="auto"/>
        <w:jc w:val="both"/>
        <w:rPr>
          <w:b/>
          <w:color w:val="00B0F0"/>
          <w:sz w:val="28"/>
          <w:szCs w:val="28"/>
        </w:rPr>
      </w:pPr>
      <w:r w:rsidRPr="00CF5CEF">
        <w:rPr>
          <w:rStyle w:val="fszmedium"/>
          <w:b/>
          <w:color w:val="00B0F0"/>
          <w:sz w:val="28"/>
          <w:szCs w:val="28"/>
        </w:rPr>
        <w:t>Сокеты</w:t>
      </w:r>
    </w:p>
    <w:p w14:paraId="1652598C" w14:textId="77777777" w:rsidR="00B175AC" w:rsidRPr="00B175AC" w:rsidRDefault="00B175AC" w:rsidP="00B175AC">
      <w:pPr>
        <w:pStyle w:val="western"/>
        <w:spacing w:line="360" w:lineRule="auto"/>
        <w:jc w:val="both"/>
        <w:rPr>
          <w:color w:val="000000"/>
          <w:sz w:val="28"/>
          <w:szCs w:val="28"/>
        </w:rPr>
      </w:pPr>
      <w:r w:rsidRPr="00B175AC">
        <w:rPr>
          <w:rStyle w:val="fszmedium"/>
          <w:color w:val="000000"/>
          <w:sz w:val="28"/>
          <w:szCs w:val="28"/>
        </w:rPr>
        <w:t>Сокет (от англ. “</w:t>
      </w:r>
      <w:r w:rsidRPr="00B175AC">
        <w:rPr>
          <w:rStyle w:val="fszmedium"/>
          <w:color w:val="000000"/>
          <w:sz w:val="28"/>
          <w:szCs w:val="28"/>
          <w:lang w:val="en-US"/>
        </w:rPr>
        <w:t>socket</w:t>
      </w:r>
      <w:r w:rsidRPr="00B175AC">
        <w:rPr>
          <w:rStyle w:val="fszmedium"/>
          <w:color w:val="000000"/>
          <w:sz w:val="28"/>
          <w:szCs w:val="28"/>
        </w:rPr>
        <w:t xml:space="preserve">” – разъем, гнездо) – это унифицированный интерфейс взаимодействия процессов с использованием стека сетевых протоколов в ядре. Сокет представляет собой виртуальный объект, аналогичный в некотором смысле сетевому интерфейсу. Такой объект характеризуется семейством протоколов и типом сокета, который представляет собой не что иное, как тип передаваемого через сокет потока данных. В настоящее время сокеты в </w:t>
      </w:r>
      <w:r w:rsidRPr="00B175AC">
        <w:rPr>
          <w:rStyle w:val="fszmedium"/>
          <w:color w:val="000000"/>
          <w:sz w:val="28"/>
          <w:szCs w:val="28"/>
          <w:lang w:val="en-US"/>
        </w:rPr>
        <w:t>Linux</w:t>
      </w:r>
      <w:r w:rsidRPr="00B175AC">
        <w:rPr>
          <w:rStyle w:val="fszmedium"/>
          <w:color w:val="000000"/>
          <w:sz w:val="28"/>
          <w:szCs w:val="28"/>
        </w:rPr>
        <w:t xml:space="preserve"> допускают использование примерно тридцати семейств протоколов и 6 типов сокетов (все они описываются в файле /</w:t>
      </w:r>
      <w:proofErr w:type="spellStart"/>
      <w:r w:rsidRPr="00B175AC">
        <w:rPr>
          <w:rStyle w:val="fszmedium"/>
          <w:color w:val="000000"/>
          <w:sz w:val="28"/>
          <w:szCs w:val="28"/>
          <w:lang w:val="en-US"/>
        </w:rPr>
        <w:t>usr</w:t>
      </w:r>
      <w:proofErr w:type="spellEnd"/>
      <w:r w:rsidRPr="00B175AC">
        <w:rPr>
          <w:rStyle w:val="fszmedium"/>
          <w:color w:val="000000"/>
          <w:sz w:val="28"/>
          <w:szCs w:val="28"/>
        </w:rPr>
        <w:t>/</w:t>
      </w:r>
      <w:r w:rsidRPr="00B175AC">
        <w:rPr>
          <w:rStyle w:val="fszmedium"/>
          <w:color w:val="000000"/>
          <w:sz w:val="28"/>
          <w:szCs w:val="28"/>
          <w:lang w:val="en-US"/>
        </w:rPr>
        <w:t>include</w:t>
      </w:r>
      <w:r w:rsidRPr="00B175AC">
        <w:rPr>
          <w:rStyle w:val="fszmedium"/>
          <w:color w:val="000000"/>
          <w:sz w:val="28"/>
          <w:szCs w:val="28"/>
        </w:rPr>
        <w:t>/</w:t>
      </w:r>
      <w:r w:rsidRPr="00B175AC">
        <w:rPr>
          <w:rStyle w:val="fszmedium"/>
          <w:color w:val="000000"/>
          <w:sz w:val="28"/>
          <w:szCs w:val="28"/>
          <w:lang w:val="en-US"/>
        </w:rPr>
        <w:t>bits</w:t>
      </w:r>
      <w:r w:rsidRPr="00B175AC">
        <w:rPr>
          <w:rStyle w:val="fszmedium"/>
          <w:color w:val="000000"/>
          <w:sz w:val="28"/>
          <w:szCs w:val="28"/>
        </w:rPr>
        <w:t>/</w:t>
      </w:r>
      <w:r w:rsidRPr="00B175AC">
        <w:rPr>
          <w:rStyle w:val="fszmedium"/>
          <w:color w:val="000000"/>
          <w:sz w:val="28"/>
          <w:szCs w:val="28"/>
          <w:lang w:val="en-US"/>
        </w:rPr>
        <w:t>socket</w:t>
      </w:r>
      <w:r w:rsidRPr="00B175AC">
        <w:rPr>
          <w:rStyle w:val="fszmedium"/>
          <w:color w:val="000000"/>
          <w:sz w:val="28"/>
          <w:szCs w:val="28"/>
        </w:rPr>
        <w:t>.</w:t>
      </w:r>
      <w:r w:rsidRPr="00B175AC">
        <w:rPr>
          <w:rStyle w:val="fszmedium"/>
          <w:color w:val="000000"/>
          <w:sz w:val="28"/>
          <w:szCs w:val="28"/>
          <w:lang w:val="en-US"/>
        </w:rPr>
        <w:t>h</w:t>
      </w:r>
      <w:r w:rsidRPr="00B175AC">
        <w:rPr>
          <w:rStyle w:val="fszmedium"/>
          <w:color w:val="000000"/>
          <w:sz w:val="28"/>
          <w:szCs w:val="28"/>
        </w:rPr>
        <w:t xml:space="preserve">) </w:t>
      </w:r>
    </w:p>
    <w:p w14:paraId="704204FB" w14:textId="77777777" w:rsidR="00B175AC" w:rsidRPr="00B175AC" w:rsidRDefault="00B175AC" w:rsidP="00B175AC">
      <w:pPr>
        <w:pStyle w:val="western"/>
        <w:spacing w:line="360" w:lineRule="auto"/>
        <w:jc w:val="both"/>
        <w:rPr>
          <w:color w:val="000000"/>
          <w:sz w:val="28"/>
          <w:szCs w:val="28"/>
        </w:rPr>
      </w:pPr>
      <w:r w:rsidRPr="00B175AC">
        <w:rPr>
          <w:rStyle w:val="fszmedium"/>
          <w:color w:val="000000"/>
          <w:sz w:val="28"/>
          <w:szCs w:val="28"/>
        </w:rPr>
        <w:t>Сокеты имеют соответствующий интерфейс доступа в файловой системе (имя, подобное имени файла или, точнее, устройства) и обращение к ним, так же как к обычным файлам, осуществляется через дескрипторы. Однако, в отличие от обычных файлов, сокеты представляют собой виртуальный объект, который существует, пока на него ссылается хотя бы один из процессов.</w:t>
      </w:r>
    </w:p>
    <w:p w14:paraId="13701983" w14:textId="77777777" w:rsidR="00B175AC" w:rsidRDefault="00B175AC" w:rsidP="00B175AC">
      <w:pPr>
        <w:pStyle w:val="western"/>
        <w:spacing w:line="360" w:lineRule="auto"/>
        <w:jc w:val="both"/>
        <w:rPr>
          <w:rStyle w:val="fszmedium"/>
          <w:color w:val="000000"/>
          <w:sz w:val="28"/>
          <w:szCs w:val="28"/>
        </w:rPr>
      </w:pPr>
      <w:r w:rsidRPr="00B175AC">
        <w:rPr>
          <w:rStyle w:val="fszmedium"/>
          <w:color w:val="000000"/>
          <w:sz w:val="28"/>
          <w:szCs w:val="28"/>
        </w:rPr>
        <w:t xml:space="preserve">Чтобы использовать сокет, какой-то процесс должен его создать, а другие процессы – установить соединение с данным сокетом. Для создания сокетов используется системный вызов </w:t>
      </w:r>
      <w:proofErr w:type="spellStart"/>
      <w:r w:rsidRPr="00B175AC">
        <w:rPr>
          <w:rStyle w:val="fszmedium"/>
          <w:color w:val="000000"/>
          <w:sz w:val="28"/>
          <w:szCs w:val="28"/>
          <w:lang w:val="en-US"/>
        </w:rPr>
        <w:t>soket</w:t>
      </w:r>
      <w:proofErr w:type="spellEnd"/>
      <w:r w:rsidRPr="00B175AC">
        <w:rPr>
          <w:rStyle w:val="fszmedium"/>
          <w:color w:val="000000"/>
          <w:sz w:val="28"/>
          <w:szCs w:val="28"/>
        </w:rPr>
        <w:t xml:space="preserve">(2). Затем сокету присваивается имя путем вызова системного вызова </w:t>
      </w:r>
      <w:r w:rsidRPr="00B175AC">
        <w:rPr>
          <w:rStyle w:val="fszmedium"/>
          <w:color w:val="000000"/>
          <w:sz w:val="28"/>
          <w:szCs w:val="28"/>
          <w:lang w:val="en-US"/>
        </w:rPr>
        <w:t>bind</w:t>
      </w:r>
      <w:r w:rsidRPr="00B175AC">
        <w:rPr>
          <w:rStyle w:val="fszmedium"/>
          <w:color w:val="000000"/>
          <w:sz w:val="28"/>
          <w:szCs w:val="28"/>
        </w:rPr>
        <w:t xml:space="preserve">(2). Другие процессы для установления соединения с сокетом используют системный вызов </w:t>
      </w:r>
      <w:r w:rsidRPr="00B175AC">
        <w:rPr>
          <w:rStyle w:val="fszmedium"/>
          <w:color w:val="000000"/>
          <w:sz w:val="28"/>
          <w:szCs w:val="28"/>
          <w:lang w:val="en-US"/>
        </w:rPr>
        <w:t>connect</w:t>
      </w:r>
      <w:r w:rsidRPr="00B175AC">
        <w:rPr>
          <w:rStyle w:val="fszmedium"/>
          <w:color w:val="000000"/>
          <w:sz w:val="28"/>
          <w:szCs w:val="28"/>
        </w:rPr>
        <w:t xml:space="preserve">(2). По всем этим вызовам имеются </w:t>
      </w:r>
      <w:r w:rsidRPr="00B175AC">
        <w:rPr>
          <w:rStyle w:val="fszmedium"/>
          <w:color w:val="000000"/>
          <w:sz w:val="28"/>
          <w:szCs w:val="28"/>
          <w:lang w:val="en-US"/>
        </w:rPr>
        <w:t>man</w:t>
      </w:r>
      <w:r w:rsidRPr="00B175AC">
        <w:rPr>
          <w:rStyle w:val="fszmedium"/>
          <w:color w:val="000000"/>
          <w:sz w:val="28"/>
          <w:szCs w:val="28"/>
        </w:rPr>
        <w:t>-странички, из которых вы можете получить дополнительную информацию о сокетах.</w:t>
      </w:r>
    </w:p>
    <w:p w14:paraId="5B56C2FE" w14:textId="4E8F7D8C" w:rsidR="00B175AC" w:rsidRPr="00CF5CEF" w:rsidRDefault="00B175AC" w:rsidP="00B175AC">
      <w:pPr>
        <w:pStyle w:val="western"/>
        <w:spacing w:line="360" w:lineRule="auto"/>
        <w:jc w:val="both"/>
        <w:rPr>
          <w:b/>
          <w:color w:val="00B0F0"/>
          <w:sz w:val="28"/>
          <w:szCs w:val="28"/>
        </w:rPr>
      </w:pPr>
      <w:r w:rsidRPr="00CF5CEF">
        <w:rPr>
          <w:rStyle w:val="fszmedium"/>
          <w:b/>
          <w:color w:val="00B0F0"/>
          <w:sz w:val="28"/>
          <w:szCs w:val="28"/>
        </w:rPr>
        <w:lastRenderedPageBreak/>
        <w:t>Сигналы</w:t>
      </w:r>
    </w:p>
    <w:p w14:paraId="2A8360BE" w14:textId="77777777" w:rsidR="00B175AC" w:rsidRPr="00B175AC" w:rsidRDefault="00B175AC" w:rsidP="00B175AC">
      <w:pPr>
        <w:pStyle w:val="western"/>
        <w:spacing w:line="360" w:lineRule="auto"/>
        <w:jc w:val="both"/>
        <w:rPr>
          <w:color w:val="000000"/>
          <w:sz w:val="28"/>
          <w:szCs w:val="28"/>
        </w:rPr>
      </w:pPr>
      <w:r w:rsidRPr="00B175AC">
        <w:rPr>
          <w:rStyle w:val="fszmedium"/>
          <w:color w:val="000000"/>
          <w:sz w:val="28"/>
          <w:szCs w:val="28"/>
        </w:rPr>
        <w:t>Сигналы — это средство, с помощью которого процессам можно передать сообщения о некоторых событиях в системе. С помощью сигналов можно осуществлять такие акции управления процессами, как приостановка процесса, запуск приостановленного процесса, завершение работы процесса. Пользователи тоже могут "общаться" с процессами путем посылки им сигналов. Когда мы нажимаем комбинацию клавиш &lt;</w:t>
      </w:r>
      <w:proofErr w:type="spellStart"/>
      <w:r w:rsidRPr="00B175AC">
        <w:rPr>
          <w:rStyle w:val="fszmedium"/>
          <w:color w:val="000000"/>
          <w:sz w:val="28"/>
          <w:szCs w:val="28"/>
        </w:rPr>
        <w:t>Ctrl</w:t>
      </w:r>
      <w:proofErr w:type="spellEnd"/>
      <w:r w:rsidRPr="00B175AC">
        <w:rPr>
          <w:rStyle w:val="fszmedium"/>
          <w:color w:val="000000"/>
          <w:sz w:val="28"/>
          <w:szCs w:val="28"/>
        </w:rPr>
        <w:t>&gt;+&lt;C&gt;, чтобы завершить выполнение какой-то программы, мы фактически посылаем соответствующему процессу сигнал "Завершить работу". Завершаясь, процесс посылает родительскому процессу сигнал о своем завершении. Таким образом, сигналы напоминают программные прерывания, являясь средством, с помощью которого нормальное выполнение процесса может быть прервано. Сами процессы тоже могут генерировать сигналы, с помощью которых они передают определенные сообщения ядру и другим процессам.</w:t>
      </w:r>
    </w:p>
    <w:p w14:paraId="0D232408" w14:textId="77777777" w:rsidR="00B175AC" w:rsidRPr="00B175AC" w:rsidRDefault="00B175AC" w:rsidP="00B175AC">
      <w:pPr>
        <w:pStyle w:val="western"/>
        <w:spacing w:line="360" w:lineRule="auto"/>
        <w:jc w:val="both"/>
        <w:rPr>
          <w:color w:val="000000"/>
          <w:sz w:val="28"/>
          <w:szCs w:val="28"/>
        </w:rPr>
      </w:pPr>
      <w:r w:rsidRPr="00B175AC">
        <w:rPr>
          <w:rStyle w:val="fszmedium"/>
          <w:color w:val="000000"/>
          <w:sz w:val="28"/>
          <w:szCs w:val="28"/>
        </w:rPr>
        <w:t xml:space="preserve">Сигналы принято обозначать номерами или символическими именами. Все имена начинаются на SIG, но эту приставку иногда опускают: например, сигнал с номером 1 обозначают или как SIGHUP, или просто как HUP. Всего в </w:t>
      </w:r>
      <w:proofErr w:type="spellStart"/>
      <w:r w:rsidRPr="00B175AC">
        <w:rPr>
          <w:rStyle w:val="fszmedium"/>
          <w:color w:val="000000"/>
          <w:sz w:val="28"/>
          <w:szCs w:val="28"/>
        </w:rPr>
        <w:t>Linux</w:t>
      </w:r>
      <w:proofErr w:type="spellEnd"/>
      <w:r w:rsidRPr="00B175AC">
        <w:rPr>
          <w:rStyle w:val="fszmedium"/>
          <w:color w:val="000000"/>
          <w:sz w:val="28"/>
          <w:szCs w:val="28"/>
        </w:rPr>
        <w:t xml:space="preserve"> существует 63 разных сигнала, их перечень можно посмотреть по команде</w:t>
      </w:r>
    </w:p>
    <w:p w14:paraId="1829F391" w14:textId="05218684" w:rsidR="00B175AC" w:rsidRPr="00126C7A" w:rsidRDefault="00B175AC" w:rsidP="00B175AC">
      <w:pPr>
        <w:pStyle w:val="a8"/>
        <w:spacing w:before="40" w:beforeAutospacing="0" w:after="40" w:afterAutospacing="0" w:line="360" w:lineRule="auto"/>
        <w:jc w:val="both"/>
        <w:rPr>
          <w:rFonts w:eastAsiaTheme="minorHAnsi"/>
          <w:color w:val="00FF00"/>
          <w:sz w:val="32"/>
          <w:szCs w:val="28"/>
          <w:highlight w:val="black"/>
          <w:lang w:eastAsia="en-US"/>
        </w:rPr>
      </w:pPr>
      <w:proofErr w:type="spellStart"/>
      <w:r w:rsidRPr="00126C7A">
        <w:rPr>
          <w:rFonts w:eastAsiaTheme="minorHAnsi"/>
          <w:color w:val="00FF00"/>
          <w:sz w:val="28"/>
          <w:highlight w:val="black"/>
          <w:lang w:eastAsia="en-US"/>
        </w:rPr>
        <w:t>kill</w:t>
      </w:r>
      <w:proofErr w:type="spellEnd"/>
      <w:r w:rsidRPr="00126C7A">
        <w:rPr>
          <w:rFonts w:eastAsiaTheme="minorHAnsi"/>
          <w:color w:val="00FF00"/>
          <w:sz w:val="28"/>
          <w:highlight w:val="black"/>
          <w:lang w:eastAsia="en-US"/>
        </w:rPr>
        <w:t xml:space="preserve"> –l</w:t>
      </w:r>
    </w:p>
    <w:p w14:paraId="1C71BF0B" w14:textId="77777777" w:rsidR="00B175AC" w:rsidRPr="00B175AC" w:rsidRDefault="00B175AC" w:rsidP="00B175AC">
      <w:pPr>
        <w:pStyle w:val="western"/>
        <w:spacing w:line="360" w:lineRule="auto"/>
        <w:jc w:val="both"/>
        <w:rPr>
          <w:color w:val="000000"/>
          <w:sz w:val="28"/>
          <w:szCs w:val="28"/>
        </w:rPr>
      </w:pPr>
      <w:r w:rsidRPr="00B175AC">
        <w:rPr>
          <w:rStyle w:val="fszmedium"/>
          <w:color w:val="000000"/>
          <w:sz w:val="28"/>
          <w:szCs w:val="28"/>
        </w:rPr>
        <w:t>Если после этой опции указать номер сигнала, то будет выдано его символическое имя, а если указать имя, то получим соответствующий номер.</w:t>
      </w:r>
    </w:p>
    <w:p w14:paraId="52BAD9C5" w14:textId="77777777" w:rsidR="00B175AC" w:rsidRPr="00B175AC" w:rsidRDefault="00B175AC" w:rsidP="00B175AC">
      <w:pPr>
        <w:pStyle w:val="western"/>
        <w:spacing w:line="360" w:lineRule="auto"/>
        <w:jc w:val="both"/>
        <w:rPr>
          <w:color w:val="000000"/>
          <w:sz w:val="28"/>
          <w:szCs w:val="28"/>
        </w:rPr>
      </w:pPr>
      <w:r w:rsidRPr="00B175AC">
        <w:rPr>
          <w:rStyle w:val="fszmedium"/>
          <w:color w:val="000000"/>
          <w:sz w:val="28"/>
          <w:szCs w:val="28"/>
        </w:rPr>
        <w:t>Существуют несколько причин генерации сигналов или ситуаций, в которых отправляются сигналы.</w:t>
      </w:r>
    </w:p>
    <w:p w14:paraId="65412D0F" w14:textId="77777777" w:rsidR="00B175AC" w:rsidRPr="00B175AC" w:rsidRDefault="00B175AC" w:rsidP="00B175AC">
      <w:pPr>
        <w:numPr>
          <w:ilvl w:val="0"/>
          <w:numId w:val="16"/>
        </w:numPr>
        <w:spacing w:before="120" w:after="0" w:line="360" w:lineRule="auto"/>
        <w:ind w:left="0"/>
        <w:jc w:val="both"/>
        <w:rPr>
          <w:rFonts w:ascii="Times New Roman" w:hAnsi="Times New Roman" w:cs="Times New Roman"/>
          <w:color w:val="000000"/>
          <w:sz w:val="28"/>
          <w:szCs w:val="28"/>
        </w:rPr>
      </w:pPr>
      <w:r w:rsidRPr="00B175AC">
        <w:rPr>
          <w:rStyle w:val="fszmedium"/>
          <w:rFonts w:ascii="Times New Roman" w:hAnsi="Times New Roman" w:cs="Times New Roman"/>
          <w:color w:val="000000"/>
          <w:sz w:val="28"/>
          <w:szCs w:val="28"/>
        </w:rPr>
        <w:t>Терминальные прерывания. Нажатие пользователем некоторых комбинаций клавиш вызывает отправку определенного сигнала процессу, связанному с текущим терминалом.</w:t>
      </w:r>
      <w:r w:rsidRPr="00B175AC">
        <w:rPr>
          <w:rFonts w:ascii="Times New Roman" w:hAnsi="Times New Roman" w:cs="Times New Roman"/>
          <w:color w:val="000000"/>
          <w:sz w:val="28"/>
          <w:szCs w:val="28"/>
        </w:rPr>
        <w:t xml:space="preserve"> </w:t>
      </w:r>
    </w:p>
    <w:p w14:paraId="106A9821" w14:textId="77777777" w:rsidR="00B175AC" w:rsidRPr="00B175AC" w:rsidRDefault="00B175AC" w:rsidP="00B175AC">
      <w:pPr>
        <w:numPr>
          <w:ilvl w:val="0"/>
          <w:numId w:val="16"/>
        </w:numPr>
        <w:spacing w:before="120" w:after="0" w:line="360" w:lineRule="auto"/>
        <w:ind w:left="0"/>
        <w:jc w:val="both"/>
        <w:rPr>
          <w:rFonts w:ascii="Times New Roman" w:hAnsi="Times New Roman" w:cs="Times New Roman"/>
          <w:color w:val="000000"/>
          <w:sz w:val="28"/>
          <w:szCs w:val="28"/>
        </w:rPr>
      </w:pPr>
      <w:r w:rsidRPr="00B175AC">
        <w:rPr>
          <w:rStyle w:val="fszmedium"/>
          <w:rFonts w:ascii="Times New Roman" w:hAnsi="Times New Roman" w:cs="Times New Roman"/>
          <w:color w:val="000000"/>
          <w:sz w:val="28"/>
          <w:szCs w:val="28"/>
        </w:rPr>
        <w:lastRenderedPageBreak/>
        <w:t>Особые ситуации. Когда выполнение процесса вызывает особую ситуацию, например, деление на ноль, процесс получает от ядра соответствующий сигнал.</w:t>
      </w:r>
      <w:r w:rsidRPr="00B175AC">
        <w:rPr>
          <w:rFonts w:ascii="Times New Roman" w:hAnsi="Times New Roman" w:cs="Times New Roman"/>
          <w:color w:val="000000"/>
          <w:sz w:val="28"/>
          <w:szCs w:val="28"/>
        </w:rPr>
        <w:t xml:space="preserve"> </w:t>
      </w:r>
    </w:p>
    <w:p w14:paraId="645AF13E" w14:textId="77777777" w:rsidR="00B175AC" w:rsidRPr="00B175AC" w:rsidRDefault="00B175AC" w:rsidP="00B175AC">
      <w:pPr>
        <w:numPr>
          <w:ilvl w:val="0"/>
          <w:numId w:val="16"/>
        </w:numPr>
        <w:spacing w:before="120" w:after="0" w:line="360" w:lineRule="auto"/>
        <w:ind w:left="0"/>
        <w:jc w:val="both"/>
        <w:rPr>
          <w:rFonts w:ascii="Times New Roman" w:hAnsi="Times New Roman" w:cs="Times New Roman"/>
          <w:color w:val="000000"/>
          <w:sz w:val="28"/>
          <w:szCs w:val="28"/>
        </w:rPr>
      </w:pPr>
      <w:r w:rsidRPr="00B175AC">
        <w:rPr>
          <w:rStyle w:val="fszmedium"/>
          <w:rFonts w:ascii="Times New Roman" w:hAnsi="Times New Roman" w:cs="Times New Roman"/>
          <w:color w:val="000000"/>
          <w:sz w:val="28"/>
          <w:szCs w:val="28"/>
        </w:rPr>
        <w:t xml:space="preserve">Межпроцессорное взаимодействие. Процесс может отправить сигнал другому процессу с помощью системного вызова </w:t>
      </w:r>
      <w:r w:rsidRPr="00B175AC">
        <w:rPr>
          <w:rStyle w:val="fszmedium"/>
          <w:rFonts w:ascii="Times New Roman" w:hAnsi="Times New Roman" w:cs="Times New Roman"/>
          <w:color w:val="000000"/>
          <w:sz w:val="28"/>
          <w:szCs w:val="28"/>
          <w:lang w:val="en-US"/>
        </w:rPr>
        <w:t>kill</w:t>
      </w:r>
      <w:r w:rsidRPr="00B175AC">
        <w:rPr>
          <w:rStyle w:val="fszmedium"/>
          <w:rFonts w:ascii="Times New Roman" w:hAnsi="Times New Roman" w:cs="Times New Roman"/>
          <w:color w:val="000000"/>
          <w:sz w:val="28"/>
          <w:szCs w:val="28"/>
        </w:rPr>
        <w:t>(2).</w:t>
      </w:r>
      <w:r w:rsidRPr="00B175AC">
        <w:rPr>
          <w:rFonts w:ascii="Times New Roman" w:hAnsi="Times New Roman" w:cs="Times New Roman"/>
          <w:color w:val="000000"/>
          <w:sz w:val="28"/>
          <w:szCs w:val="28"/>
        </w:rPr>
        <w:t xml:space="preserve"> </w:t>
      </w:r>
    </w:p>
    <w:p w14:paraId="0FE5CDC3" w14:textId="77777777" w:rsidR="00B175AC" w:rsidRPr="00B175AC" w:rsidRDefault="00B175AC" w:rsidP="00B175AC">
      <w:pPr>
        <w:numPr>
          <w:ilvl w:val="0"/>
          <w:numId w:val="16"/>
        </w:numPr>
        <w:spacing w:before="120" w:after="0" w:line="360" w:lineRule="auto"/>
        <w:ind w:left="0"/>
        <w:jc w:val="both"/>
        <w:rPr>
          <w:rFonts w:ascii="Times New Roman" w:hAnsi="Times New Roman" w:cs="Times New Roman"/>
          <w:color w:val="000000"/>
          <w:sz w:val="28"/>
          <w:szCs w:val="28"/>
        </w:rPr>
      </w:pPr>
      <w:r w:rsidRPr="00B175AC">
        <w:rPr>
          <w:rStyle w:val="fszmedium"/>
          <w:rFonts w:ascii="Times New Roman" w:hAnsi="Times New Roman" w:cs="Times New Roman"/>
          <w:color w:val="000000"/>
          <w:sz w:val="28"/>
          <w:szCs w:val="28"/>
        </w:rPr>
        <w:t>Управление заданиями. Командные интерпретаторы, поддерживающие управление заданиями, используют сигналы для манипулирования текущим и фоновыми заданиями.</w:t>
      </w:r>
      <w:r w:rsidRPr="00B175AC">
        <w:rPr>
          <w:rFonts w:ascii="Times New Roman" w:hAnsi="Times New Roman" w:cs="Times New Roman"/>
          <w:color w:val="000000"/>
          <w:sz w:val="28"/>
          <w:szCs w:val="28"/>
        </w:rPr>
        <w:t xml:space="preserve"> </w:t>
      </w:r>
    </w:p>
    <w:p w14:paraId="7E137D70" w14:textId="77777777" w:rsidR="00B175AC" w:rsidRPr="00B175AC" w:rsidRDefault="00B175AC" w:rsidP="00B175AC">
      <w:pPr>
        <w:numPr>
          <w:ilvl w:val="0"/>
          <w:numId w:val="16"/>
        </w:numPr>
        <w:spacing w:before="120" w:after="0" w:line="360" w:lineRule="auto"/>
        <w:ind w:left="0"/>
        <w:jc w:val="both"/>
        <w:rPr>
          <w:rFonts w:ascii="Times New Roman" w:hAnsi="Times New Roman" w:cs="Times New Roman"/>
          <w:color w:val="000000"/>
          <w:sz w:val="28"/>
          <w:szCs w:val="28"/>
        </w:rPr>
      </w:pPr>
      <w:r w:rsidRPr="00B175AC">
        <w:rPr>
          <w:rStyle w:val="fszmedium"/>
          <w:rFonts w:ascii="Times New Roman" w:hAnsi="Times New Roman" w:cs="Times New Roman"/>
          <w:color w:val="000000"/>
          <w:sz w:val="28"/>
          <w:szCs w:val="28"/>
        </w:rPr>
        <w:t>Квоты. Когда процесс превышает установленную для него квоту использования тех или иных ресурсов, ему отправляется соответствующий сигнал.</w:t>
      </w:r>
      <w:r w:rsidRPr="00B175AC">
        <w:rPr>
          <w:rFonts w:ascii="Times New Roman" w:hAnsi="Times New Roman" w:cs="Times New Roman"/>
          <w:color w:val="000000"/>
          <w:sz w:val="28"/>
          <w:szCs w:val="28"/>
        </w:rPr>
        <w:t xml:space="preserve"> </w:t>
      </w:r>
    </w:p>
    <w:p w14:paraId="4CC03C74" w14:textId="77777777" w:rsidR="00B175AC" w:rsidRPr="00B175AC" w:rsidRDefault="00B175AC" w:rsidP="00B175AC">
      <w:pPr>
        <w:numPr>
          <w:ilvl w:val="0"/>
          <w:numId w:val="16"/>
        </w:numPr>
        <w:spacing w:before="120" w:after="0" w:line="360" w:lineRule="auto"/>
        <w:ind w:left="0"/>
        <w:jc w:val="both"/>
        <w:rPr>
          <w:rFonts w:ascii="Times New Roman" w:hAnsi="Times New Roman" w:cs="Times New Roman"/>
          <w:color w:val="000000"/>
          <w:sz w:val="28"/>
          <w:szCs w:val="28"/>
        </w:rPr>
      </w:pPr>
      <w:r w:rsidRPr="00B175AC">
        <w:rPr>
          <w:rStyle w:val="fszmedium"/>
          <w:rFonts w:ascii="Times New Roman" w:hAnsi="Times New Roman" w:cs="Times New Roman"/>
          <w:color w:val="000000"/>
          <w:sz w:val="28"/>
          <w:szCs w:val="28"/>
        </w:rPr>
        <w:t>Уведомления о готовности устройств или наступлении других событий тоже посылаются процессам с помощью сигналов.</w:t>
      </w:r>
      <w:r w:rsidRPr="00B175AC">
        <w:rPr>
          <w:rFonts w:ascii="Times New Roman" w:hAnsi="Times New Roman" w:cs="Times New Roman"/>
          <w:color w:val="000000"/>
          <w:sz w:val="28"/>
          <w:szCs w:val="28"/>
        </w:rPr>
        <w:t xml:space="preserve"> </w:t>
      </w:r>
    </w:p>
    <w:p w14:paraId="05DC1745" w14:textId="77777777" w:rsidR="00B175AC" w:rsidRPr="00B175AC" w:rsidRDefault="00B175AC" w:rsidP="00B175AC">
      <w:pPr>
        <w:numPr>
          <w:ilvl w:val="0"/>
          <w:numId w:val="16"/>
        </w:numPr>
        <w:spacing w:before="120" w:after="0" w:line="360" w:lineRule="auto"/>
        <w:ind w:left="0"/>
        <w:jc w:val="both"/>
        <w:rPr>
          <w:rFonts w:ascii="Times New Roman" w:hAnsi="Times New Roman" w:cs="Times New Roman"/>
          <w:color w:val="000000"/>
          <w:sz w:val="28"/>
          <w:szCs w:val="28"/>
        </w:rPr>
      </w:pPr>
      <w:r w:rsidRPr="00B175AC">
        <w:rPr>
          <w:rStyle w:val="fszmedium"/>
          <w:rFonts w:ascii="Times New Roman" w:hAnsi="Times New Roman" w:cs="Times New Roman"/>
          <w:color w:val="000000"/>
          <w:sz w:val="28"/>
          <w:szCs w:val="28"/>
        </w:rPr>
        <w:t>Если процесс установил таймер, то ему будет послан сигнал, когда значение таймера станет равным нулю.</w:t>
      </w:r>
      <w:r w:rsidRPr="00B175AC">
        <w:rPr>
          <w:rFonts w:ascii="Times New Roman" w:hAnsi="Times New Roman" w:cs="Times New Roman"/>
          <w:color w:val="000000"/>
          <w:sz w:val="28"/>
          <w:szCs w:val="28"/>
        </w:rPr>
        <w:t xml:space="preserve"> </w:t>
      </w:r>
    </w:p>
    <w:p w14:paraId="67755F79" w14:textId="77777777" w:rsidR="00B175AC" w:rsidRPr="00B175AC" w:rsidRDefault="00B175AC" w:rsidP="00B175AC">
      <w:pPr>
        <w:pStyle w:val="western"/>
        <w:spacing w:line="360" w:lineRule="auto"/>
        <w:ind w:left="363" w:hanging="363"/>
        <w:jc w:val="both"/>
        <w:rPr>
          <w:color w:val="000000"/>
          <w:sz w:val="28"/>
          <w:szCs w:val="28"/>
        </w:rPr>
      </w:pPr>
      <w:r w:rsidRPr="00B175AC">
        <w:rPr>
          <w:rStyle w:val="fszmedium"/>
          <w:color w:val="000000"/>
          <w:sz w:val="28"/>
          <w:szCs w:val="28"/>
        </w:rPr>
        <w:t xml:space="preserve">Когда процесс получает сигнал, то возможен один из двух вариантов развития событий. Если в исполняемой процессом программе для данного сигнала определена подпрограмма обработки, то вызывается эта подпрограмма. В противном случае ядро выполняет от имени процесса действие, определенное по умолчанию для данного сигнала. Вызов подпрограммы обработки называется </w:t>
      </w:r>
      <w:r w:rsidRPr="00B175AC">
        <w:rPr>
          <w:rStyle w:val="fszmedium"/>
          <w:i/>
          <w:iCs/>
          <w:color w:val="000000"/>
          <w:sz w:val="28"/>
          <w:szCs w:val="28"/>
        </w:rPr>
        <w:t>перехватом</w:t>
      </w:r>
      <w:r w:rsidRPr="00B175AC">
        <w:rPr>
          <w:rStyle w:val="fszmedium"/>
          <w:color w:val="000000"/>
          <w:sz w:val="28"/>
          <w:szCs w:val="28"/>
        </w:rPr>
        <w:t xml:space="preserve"> сигнала. Когда завершается выполнение подпрограммы обработки, процесс возобновляется с той точки, где был получен сигнал.</w:t>
      </w:r>
    </w:p>
    <w:p w14:paraId="1CDC81A5" w14:textId="77777777" w:rsidR="00B175AC" w:rsidRPr="00B175AC" w:rsidRDefault="00B175AC" w:rsidP="00B175AC">
      <w:pPr>
        <w:pStyle w:val="western"/>
        <w:spacing w:line="360" w:lineRule="auto"/>
        <w:ind w:left="363" w:hanging="363"/>
        <w:jc w:val="both"/>
        <w:rPr>
          <w:color w:val="000000"/>
          <w:sz w:val="28"/>
          <w:szCs w:val="28"/>
        </w:rPr>
      </w:pPr>
      <w:r w:rsidRPr="00B175AC">
        <w:rPr>
          <w:rStyle w:val="fszmedium"/>
          <w:color w:val="000000"/>
          <w:sz w:val="28"/>
          <w:szCs w:val="28"/>
        </w:rPr>
        <w:t>Можно заставить процесс игнорировать или блокировать некоторые сигналы. Игнорируемый сигнал просто отбрасывается процессом и не оказывает на него никакого влияния. Блокированный сигнал ставится в очередь на выдачу, но ядро не требует от процесса никаких действий до разблокирования сигнала. После разблокирования сигнала программа его обработки вызывается только один раз, даже если в течение периода блокировки данный сигнал поступал несколько раз.</w:t>
      </w:r>
    </w:p>
    <w:p w14:paraId="526664DE" w14:textId="77777777" w:rsidR="00B175AC" w:rsidRPr="00B175AC" w:rsidRDefault="00B175AC" w:rsidP="00B175AC">
      <w:pPr>
        <w:pStyle w:val="western"/>
        <w:spacing w:line="360" w:lineRule="auto"/>
        <w:ind w:left="363" w:hanging="363"/>
        <w:jc w:val="both"/>
        <w:rPr>
          <w:color w:val="000000"/>
          <w:sz w:val="28"/>
          <w:szCs w:val="28"/>
        </w:rPr>
      </w:pPr>
      <w:r w:rsidRPr="00B175AC">
        <w:rPr>
          <w:rStyle w:val="fszmedium"/>
          <w:color w:val="000000"/>
          <w:sz w:val="28"/>
          <w:szCs w:val="28"/>
        </w:rPr>
        <w:lastRenderedPageBreak/>
        <w:t>Следует заметить, что любая обработка сигналов процессом производится только тогда, когда процесс выполняется. То есть процесс не получит сигнал, пока не будет выбран планировщиком и ему не будут предоставлено время центрального процессора.</w:t>
      </w:r>
    </w:p>
    <w:p w14:paraId="3A9C9720" w14:textId="77777777" w:rsidR="008E5F12" w:rsidRDefault="008E5F12" w:rsidP="00B175AC">
      <w:pPr>
        <w:spacing w:line="360" w:lineRule="auto"/>
        <w:rPr>
          <w:rFonts w:ascii="Times New Roman" w:hAnsi="Times New Roman" w:cs="Times New Roman"/>
          <w:sz w:val="28"/>
          <w:szCs w:val="28"/>
        </w:rPr>
      </w:pPr>
    </w:p>
    <w:p w14:paraId="32F3C836" w14:textId="77777777" w:rsidR="00CD27B6" w:rsidRPr="00C1720B" w:rsidRDefault="00CD27B6" w:rsidP="00B175AC">
      <w:pPr>
        <w:spacing w:line="360" w:lineRule="auto"/>
        <w:rPr>
          <w:rFonts w:ascii="Times New Roman" w:hAnsi="Times New Roman" w:cs="Times New Roman"/>
          <w:sz w:val="28"/>
          <w:szCs w:val="28"/>
          <w:lang w:val="en-US"/>
        </w:rPr>
      </w:pPr>
    </w:p>
    <w:p w14:paraId="4D549D21" w14:textId="77777777" w:rsidR="00CD27B6" w:rsidRDefault="00CD27B6" w:rsidP="00B175AC">
      <w:pPr>
        <w:spacing w:line="360" w:lineRule="auto"/>
        <w:rPr>
          <w:rFonts w:ascii="Times New Roman" w:hAnsi="Times New Roman" w:cs="Times New Roman"/>
          <w:sz w:val="28"/>
          <w:szCs w:val="28"/>
        </w:rPr>
      </w:pPr>
    </w:p>
    <w:p w14:paraId="421CC8D7" w14:textId="77777777" w:rsidR="00CD27B6" w:rsidRDefault="00CD27B6" w:rsidP="00B175AC">
      <w:pPr>
        <w:spacing w:line="360" w:lineRule="auto"/>
        <w:rPr>
          <w:rFonts w:ascii="Times New Roman" w:hAnsi="Times New Roman" w:cs="Times New Roman"/>
          <w:sz w:val="28"/>
          <w:szCs w:val="28"/>
        </w:rPr>
      </w:pPr>
    </w:p>
    <w:p w14:paraId="6551AF61" w14:textId="77777777" w:rsidR="00CD27B6" w:rsidRPr="00B175AC" w:rsidRDefault="00CD27B6" w:rsidP="00B175AC">
      <w:pPr>
        <w:spacing w:line="360" w:lineRule="auto"/>
        <w:rPr>
          <w:rFonts w:ascii="Times New Roman" w:hAnsi="Times New Roman" w:cs="Times New Roman"/>
          <w:sz w:val="28"/>
          <w:szCs w:val="28"/>
        </w:rPr>
      </w:pPr>
    </w:p>
    <w:p w14:paraId="245E7EE4" w14:textId="77777777" w:rsidR="008E5F12" w:rsidRDefault="008E5F12">
      <w:pPr>
        <w:rPr>
          <w:rFonts w:ascii="Times New Roman" w:hAnsi="Times New Roman" w:cs="Times New Roman"/>
          <w:sz w:val="28"/>
          <w:szCs w:val="28"/>
        </w:rPr>
      </w:pPr>
    </w:p>
    <w:p w14:paraId="5836C99E" w14:textId="77777777" w:rsidR="008E5F12" w:rsidRDefault="008E5F12">
      <w:pPr>
        <w:rPr>
          <w:rFonts w:ascii="Times New Roman" w:hAnsi="Times New Roman" w:cs="Times New Roman"/>
          <w:sz w:val="28"/>
          <w:szCs w:val="28"/>
        </w:rPr>
      </w:pPr>
    </w:p>
    <w:p w14:paraId="48E1959A" w14:textId="77777777" w:rsidR="00C62EC0" w:rsidRPr="002B34E8" w:rsidRDefault="00C62EC0">
      <w:pPr>
        <w:rPr>
          <w:rFonts w:ascii="Times New Roman" w:hAnsi="Times New Roman" w:cs="Times New Roman"/>
          <w:b/>
          <w:sz w:val="28"/>
          <w:szCs w:val="28"/>
          <w:lang w:val="en-US"/>
        </w:rPr>
      </w:pPr>
      <w:r w:rsidRPr="002B34E8">
        <w:rPr>
          <w:rFonts w:ascii="Times New Roman" w:hAnsi="Times New Roman" w:cs="Times New Roman"/>
          <w:b/>
          <w:sz w:val="28"/>
          <w:szCs w:val="28"/>
        </w:rPr>
        <w:t>Команды</w:t>
      </w:r>
      <w:r w:rsidRPr="002B34E8">
        <w:rPr>
          <w:rFonts w:ascii="Times New Roman" w:hAnsi="Times New Roman" w:cs="Times New Roman"/>
          <w:b/>
          <w:sz w:val="28"/>
          <w:szCs w:val="28"/>
          <w:lang w:val="en-US"/>
        </w:rPr>
        <w:t>:</w:t>
      </w:r>
    </w:p>
    <w:p w14:paraId="113521AB" w14:textId="77777777" w:rsidR="00C62EC0" w:rsidRPr="00F43B71" w:rsidRDefault="00C62EC0" w:rsidP="00C62EC0">
      <w:pPr>
        <w:ind w:firstLine="708"/>
        <w:rPr>
          <w:rFonts w:ascii="Times New Roman" w:hAnsi="Times New Roman" w:cs="Times New Roman"/>
          <w:sz w:val="28"/>
          <w:szCs w:val="28"/>
          <w:lang w:val="en-US"/>
        </w:rPr>
      </w:pPr>
      <w:r>
        <w:rPr>
          <w:rFonts w:ascii="Times New Roman" w:hAnsi="Times New Roman" w:cs="Times New Roman"/>
          <w:sz w:val="28"/>
          <w:szCs w:val="28"/>
        </w:rPr>
        <w:t>Маршруты</w:t>
      </w:r>
      <w:r w:rsidRPr="00F43B71">
        <w:rPr>
          <w:rFonts w:ascii="Times New Roman" w:hAnsi="Times New Roman" w:cs="Times New Roman"/>
          <w:sz w:val="28"/>
          <w:szCs w:val="28"/>
          <w:lang w:val="en-US"/>
        </w:rPr>
        <w:t>:</w:t>
      </w:r>
    </w:p>
    <w:p w14:paraId="3E59661A" w14:textId="77777777" w:rsidR="00C62EC0" w:rsidRDefault="00C62EC0" w:rsidP="00C62EC0">
      <w:pPr>
        <w:rPr>
          <w:rFonts w:ascii="Times New Roman" w:hAnsi="Times New Roman" w:cs="Times New Roman"/>
          <w:sz w:val="28"/>
          <w:szCs w:val="28"/>
          <w:lang w:val="en-US"/>
        </w:rPr>
      </w:pPr>
      <w:r>
        <w:rPr>
          <w:rFonts w:ascii="Times New Roman" w:hAnsi="Times New Roman" w:cs="Times New Roman"/>
          <w:sz w:val="28"/>
          <w:szCs w:val="28"/>
          <w:lang w:val="en-US"/>
        </w:rPr>
        <w:t>Route –n (n-numeric)</w:t>
      </w:r>
    </w:p>
    <w:p w14:paraId="06AECA24" w14:textId="77777777" w:rsidR="00C62EC0" w:rsidRPr="00F43B71" w:rsidRDefault="00C62EC0" w:rsidP="00C62EC0">
      <w:pPr>
        <w:rPr>
          <w:rFonts w:ascii="Times New Roman" w:hAnsi="Times New Roman" w:cs="Times New Roman"/>
          <w:sz w:val="28"/>
          <w:szCs w:val="28"/>
        </w:rPr>
      </w:pPr>
      <w:proofErr w:type="spellStart"/>
      <w:r>
        <w:rPr>
          <w:rFonts w:ascii="Times New Roman" w:hAnsi="Times New Roman" w:cs="Times New Roman"/>
          <w:sz w:val="28"/>
          <w:szCs w:val="28"/>
          <w:lang w:val="en-US"/>
        </w:rPr>
        <w:t>Netstat</w:t>
      </w:r>
      <w:proofErr w:type="spellEnd"/>
      <w:r w:rsidRPr="00F43B71">
        <w:rPr>
          <w:rFonts w:ascii="Times New Roman" w:hAnsi="Times New Roman" w:cs="Times New Roman"/>
          <w:sz w:val="28"/>
          <w:szCs w:val="28"/>
        </w:rPr>
        <w:t xml:space="preserve"> –</w:t>
      </w:r>
      <w:r>
        <w:rPr>
          <w:rFonts w:ascii="Times New Roman" w:hAnsi="Times New Roman" w:cs="Times New Roman"/>
          <w:sz w:val="28"/>
          <w:szCs w:val="28"/>
          <w:lang w:val="en-US"/>
        </w:rPr>
        <w:t>n</w:t>
      </w:r>
      <w:r w:rsidRPr="00F43B71">
        <w:rPr>
          <w:rFonts w:ascii="Times New Roman" w:hAnsi="Times New Roman" w:cs="Times New Roman"/>
          <w:sz w:val="28"/>
          <w:szCs w:val="28"/>
        </w:rPr>
        <w:t xml:space="preserve"> </w:t>
      </w:r>
      <w:r w:rsidR="00B347AD" w:rsidRPr="00F43B71">
        <w:rPr>
          <w:rFonts w:ascii="Times New Roman" w:hAnsi="Times New Roman" w:cs="Times New Roman"/>
          <w:sz w:val="28"/>
          <w:szCs w:val="28"/>
        </w:rPr>
        <w:t>–</w:t>
      </w:r>
      <w:r>
        <w:rPr>
          <w:rFonts w:ascii="Times New Roman" w:hAnsi="Times New Roman" w:cs="Times New Roman"/>
          <w:sz w:val="28"/>
          <w:szCs w:val="28"/>
          <w:lang w:val="en-US"/>
        </w:rPr>
        <w:t>r</w:t>
      </w:r>
    </w:p>
    <w:p w14:paraId="7A8D809F" w14:textId="77777777" w:rsidR="00B347AD" w:rsidRPr="00F43B71" w:rsidRDefault="00B347AD" w:rsidP="00C62EC0">
      <w:pPr>
        <w:rPr>
          <w:rFonts w:ascii="Times New Roman" w:hAnsi="Times New Roman" w:cs="Times New Roman"/>
          <w:sz w:val="28"/>
          <w:szCs w:val="28"/>
        </w:rPr>
      </w:pPr>
    </w:p>
    <w:p w14:paraId="218C40C9" w14:textId="77777777" w:rsidR="00C56AA7" w:rsidRPr="009C5177" w:rsidRDefault="00C56AA7" w:rsidP="00C56AA7">
      <w:pPr>
        <w:rPr>
          <w:rFonts w:ascii="Times New Roman" w:hAnsi="Times New Roman" w:cs="Times New Roman"/>
          <w:sz w:val="28"/>
          <w:szCs w:val="28"/>
        </w:rPr>
      </w:pPr>
      <w:proofErr w:type="spellStart"/>
      <w:r w:rsidRPr="009C5177">
        <w:rPr>
          <w:rFonts w:ascii="Times New Roman" w:hAnsi="Times New Roman" w:cs="Times New Roman"/>
          <w:sz w:val="28"/>
          <w:szCs w:val="28"/>
          <w:lang w:val="en-US"/>
        </w:rPr>
        <w:t>Pwd</w:t>
      </w:r>
      <w:proofErr w:type="spellEnd"/>
      <w:r w:rsidRPr="009C5177">
        <w:rPr>
          <w:rFonts w:ascii="Times New Roman" w:hAnsi="Times New Roman" w:cs="Times New Roman"/>
          <w:sz w:val="28"/>
          <w:szCs w:val="28"/>
        </w:rPr>
        <w:t xml:space="preserve"> – вывод текущего каталога</w:t>
      </w:r>
    </w:p>
    <w:p w14:paraId="1C9E1D96" w14:textId="77777777" w:rsidR="00C56AA7" w:rsidRPr="009C5177" w:rsidRDefault="00C56AA7" w:rsidP="00C56AA7">
      <w:pPr>
        <w:rPr>
          <w:rFonts w:ascii="Times New Roman" w:hAnsi="Times New Roman" w:cs="Times New Roman"/>
          <w:sz w:val="28"/>
          <w:szCs w:val="28"/>
        </w:rPr>
      </w:pPr>
      <w:r w:rsidRPr="009C5177">
        <w:rPr>
          <w:rFonts w:ascii="Times New Roman" w:hAnsi="Times New Roman" w:cs="Times New Roman"/>
          <w:sz w:val="28"/>
          <w:szCs w:val="28"/>
          <w:lang w:val="en-US"/>
        </w:rPr>
        <w:t>Ls</w:t>
      </w:r>
      <w:r w:rsidRPr="009C5177">
        <w:rPr>
          <w:rFonts w:ascii="Times New Roman" w:hAnsi="Times New Roman" w:cs="Times New Roman"/>
          <w:sz w:val="28"/>
          <w:szCs w:val="28"/>
        </w:rPr>
        <w:t xml:space="preserve"> (каталог) – вывод файлов в каталоге </w:t>
      </w:r>
    </w:p>
    <w:p w14:paraId="78E1D0AA" w14:textId="77777777" w:rsidR="00C56AA7" w:rsidRPr="00807881" w:rsidRDefault="00C56AA7" w:rsidP="00C56AA7">
      <w:pPr>
        <w:ind w:firstLine="708"/>
        <w:rPr>
          <w:rFonts w:ascii="Times New Roman" w:hAnsi="Times New Roman" w:cs="Times New Roman"/>
          <w:sz w:val="28"/>
          <w:szCs w:val="28"/>
        </w:rPr>
      </w:pPr>
      <w:r w:rsidRPr="009C5177">
        <w:rPr>
          <w:rFonts w:ascii="Times New Roman" w:hAnsi="Times New Roman" w:cs="Times New Roman"/>
          <w:sz w:val="28"/>
          <w:szCs w:val="28"/>
        </w:rPr>
        <w:t xml:space="preserve">Ключи: </w:t>
      </w:r>
      <w:r w:rsidRPr="00807881">
        <w:rPr>
          <w:rFonts w:ascii="Times New Roman" w:hAnsi="Times New Roman" w:cs="Times New Roman"/>
          <w:sz w:val="28"/>
          <w:szCs w:val="28"/>
        </w:rPr>
        <w:t>(</w:t>
      </w:r>
      <w:r w:rsidRPr="009C5177">
        <w:rPr>
          <w:rFonts w:ascii="Times New Roman" w:hAnsi="Times New Roman" w:cs="Times New Roman"/>
          <w:sz w:val="28"/>
          <w:szCs w:val="28"/>
        </w:rPr>
        <w:t>-</w:t>
      </w:r>
      <w:proofErr w:type="spellStart"/>
      <w:r>
        <w:rPr>
          <w:rFonts w:ascii="Times New Roman" w:hAnsi="Times New Roman" w:cs="Times New Roman"/>
          <w:sz w:val="28"/>
          <w:szCs w:val="28"/>
          <w:lang w:val="en-US"/>
        </w:rPr>
        <w:t>lh</w:t>
      </w:r>
      <w:proofErr w:type="spellEnd"/>
      <w:r w:rsidRPr="00807881">
        <w:rPr>
          <w:rFonts w:ascii="Times New Roman" w:hAnsi="Times New Roman" w:cs="Times New Roman"/>
          <w:sz w:val="28"/>
          <w:szCs w:val="28"/>
        </w:rPr>
        <w:t xml:space="preserve">) </w:t>
      </w:r>
    </w:p>
    <w:p w14:paraId="0A0F0D69" w14:textId="77777777" w:rsidR="00B347AD" w:rsidRDefault="00807881" w:rsidP="00C62EC0">
      <w:pPr>
        <w:rPr>
          <w:rFonts w:ascii="Times New Roman" w:hAnsi="Times New Roman" w:cs="Times New Roman"/>
          <w:sz w:val="28"/>
          <w:szCs w:val="28"/>
        </w:rPr>
      </w:pPr>
      <w:r>
        <w:rPr>
          <w:rFonts w:ascii="Times New Roman" w:hAnsi="Times New Roman" w:cs="Times New Roman"/>
          <w:sz w:val="28"/>
          <w:szCs w:val="28"/>
        </w:rPr>
        <w:t>Установка новых пакетов:</w:t>
      </w:r>
    </w:p>
    <w:p w14:paraId="7E822E29" w14:textId="77777777" w:rsidR="00807881" w:rsidRDefault="00807881" w:rsidP="00C62EC0">
      <w:pPr>
        <w:rPr>
          <w:rFonts w:ascii="Times New Roman" w:hAnsi="Times New Roman" w:cs="Times New Roman"/>
          <w:sz w:val="28"/>
          <w:szCs w:val="28"/>
          <w:lang w:val="en-US"/>
        </w:rPr>
      </w:pPr>
      <w:r>
        <w:rPr>
          <w:rFonts w:ascii="Times New Roman" w:hAnsi="Times New Roman" w:cs="Times New Roman"/>
          <w:sz w:val="28"/>
          <w:szCs w:val="28"/>
          <w:lang w:val="en-US"/>
        </w:rPr>
        <w:t>Apt-get install</w:t>
      </w:r>
    </w:p>
    <w:p w14:paraId="6331E3DD" w14:textId="77777777" w:rsidR="00807881" w:rsidRDefault="00807881" w:rsidP="00C62EC0">
      <w:pPr>
        <w:rPr>
          <w:rFonts w:ascii="Times New Roman" w:hAnsi="Times New Roman" w:cs="Times New Roman"/>
          <w:sz w:val="28"/>
          <w:szCs w:val="28"/>
          <w:lang w:val="en-US"/>
        </w:rPr>
      </w:pPr>
      <w:r>
        <w:rPr>
          <w:rFonts w:ascii="Times New Roman" w:hAnsi="Times New Roman" w:cs="Times New Roman"/>
          <w:sz w:val="28"/>
          <w:szCs w:val="28"/>
          <w:lang w:val="en-US"/>
        </w:rPr>
        <w:t>Apt install</w:t>
      </w:r>
    </w:p>
    <w:p w14:paraId="0BFF70A0" w14:textId="77777777" w:rsidR="00807881" w:rsidRPr="00F43B71" w:rsidRDefault="00807881" w:rsidP="00C62EC0">
      <w:pPr>
        <w:rPr>
          <w:rFonts w:ascii="Times New Roman" w:hAnsi="Times New Roman" w:cs="Times New Roman"/>
          <w:sz w:val="28"/>
          <w:szCs w:val="28"/>
          <w:lang w:val="en-US"/>
        </w:rPr>
      </w:pPr>
      <w:r>
        <w:rPr>
          <w:rFonts w:ascii="Times New Roman" w:hAnsi="Times New Roman" w:cs="Times New Roman"/>
          <w:sz w:val="28"/>
          <w:szCs w:val="28"/>
          <w:lang w:val="en-US"/>
        </w:rPr>
        <w:t>Yum install</w:t>
      </w:r>
    </w:p>
    <w:p w14:paraId="61906DB5" w14:textId="77777777" w:rsidR="00B347AD" w:rsidRPr="00807881" w:rsidRDefault="00B347AD" w:rsidP="00C62EC0">
      <w:pPr>
        <w:rPr>
          <w:rFonts w:ascii="Times New Roman" w:hAnsi="Times New Roman" w:cs="Times New Roman"/>
          <w:sz w:val="28"/>
          <w:szCs w:val="28"/>
          <w:lang w:val="en-US"/>
        </w:rPr>
      </w:pPr>
    </w:p>
    <w:p w14:paraId="7CCDB2CF" w14:textId="77777777" w:rsidR="00C56AA7" w:rsidRPr="00807881" w:rsidRDefault="00C56AA7" w:rsidP="00C62EC0">
      <w:pPr>
        <w:rPr>
          <w:rFonts w:ascii="Times New Roman" w:hAnsi="Times New Roman" w:cs="Times New Roman"/>
          <w:sz w:val="28"/>
          <w:szCs w:val="28"/>
          <w:lang w:val="en-US"/>
        </w:rPr>
      </w:pPr>
    </w:p>
    <w:p w14:paraId="7A51AB47" w14:textId="77777777" w:rsidR="00C56AA7" w:rsidRPr="00807881" w:rsidRDefault="00C56AA7" w:rsidP="00C62EC0">
      <w:pPr>
        <w:rPr>
          <w:rFonts w:ascii="Times New Roman" w:hAnsi="Times New Roman" w:cs="Times New Roman"/>
          <w:sz w:val="28"/>
          <w:szCs w:val="28"/>
          <w:lang w:val="en-US"/>
        </w:rPr>
      </w:pPr>
    </w:p>
    <w:p w14:paraId="2A24BB34" w14:textId="77777777" w:rsidR="00C56AA7" w:rsidRPr="00807881" w:rsidRDefault="00C56AA7" w:rsidP="00C62EC0">
      <w:pPr>
        <w:rPr>
          <w:rFonts w:ascii="Times New Roman" w:hAnsi="Times New Roman" w:cs="Times New Roman"/>
          <w:sz w:val="28"/>
          <w:szCs w:val="28"/>
          <w:lang w:val="en-US"/>
        </w:rPr>
      </w:pPr>
    </w:p>
    <w:p w14:paraId="5E2E8FD5" w14:textId="77777777" w:rsidR="00C56AA7" w:rsidRPr="00807881" w:rsidRDefault="00C56AA7" w:rsidP="00C62EC0">
      <w:pPr>
        <w:rPr>
          <w:rFonts w:ascii="Times New Roman" w:hAnsi="Times New Roman" w:cs="Times New Roman"/>
          <w:sz w:val="28"/>
          <w:szCs w:val="28"/>
          <w:lang w:val="en-US"/>
        </w:rPr>
      </w:pPr>
    </w:p>
    <w:p w14:paraId="3B50C555" w14:textId="77777777" w:rsidR="00C56AA7" w:rsidRPr="00807881" w:rsidRDefault="00C56AA7" w:rsidP="00C62EC0">
      <w:pPr>
        <w:rPr>
          <w:rFonts w:ascii="Times New Roman" w:hAnsi="Times New Roman" w:cs="Times New Roman"/>
          <w:sz w:val="28"/>
          <w:szCs w:val="28"/>
          <w:lang w:val="en-US"/>
        </w:rPr>
      </w:pPr>
    </w:p>
    <w:p w14:paraId="24AF1763" w14:textId="77777777" w:rsidR="00C56AA7" w:rsidRPr="00807881" w:rsidRDefault="00C56AA7" w:rsidP="00C62EC0">
      <w:pPr>
        <w:rPr>
          <w:rFonts w:ascii="Times New Roman" w:hAnsi="Times New Roman" w:cs="Times New Roman"/>
          <w:sz w:val="28"/>
          <w:szCs w:val="28"/>
          <w:lang w:val="en-US"/>
        </w:rPr>
      </w:pPr>
    </w:p>
    <w:p w14:paraId="6C20EBB5" w14:textId="77777777" w:rsidR="00B347AD" w:rsidRPr="00B347AD" w:rsidRDefault="00B347AD" w:rsidP="00B347AD">
      <w:pPr>
        <w:spacing w:after="0" w:line="360" w:lineRule="auto"/>
        <w:ind w:firstLine="709"/>
        <w:jc w:val="both"/>
        <w:rPr>
          <w:rFonts w:ascii="Times New Roman" w:hAnsi="Times New Roman" w:cs="Times New Roman"/>
          <w:sz w:val="28"/>
          <w:szCs w:val="28"/>
          <w:lang w:val="en-US"/>
        </w:rPr>
      </w:pPr>
      <w:r w:rsidRPr="00B347AD">
        <w:rPr>
          <w:rFonts w:ascii="Times New Roman" w:hAnsi="Times New Roman" w:cs="Times New Roman"/>
          <w:color w:val="141414"/>
          <w:sz w:val="28"/>
          <w:szCs w:val="28"/>
          <w:shd w:val="clear" w:color="auto" w:fill="FFFFFF"/>
        </w:rPr>
        <w:t>Решение</w:t>
      </w:r>
      <w:r w:rsidRPr="00B347AD">
        <w:rPr>
          <w:rFonts w:ascii="Times New Roman" w:hAnsi="Times New Roman" w:cs="Times New Roman"/>
          <w:color w:val="141414"/>
          <w:sz w:val="28"/>
          <w:szCs w:val="28"/>
          <w:shd w:val="clear" w:color="auto" w:fill="FFFFFF"/>
          <w:lang w:val="en-US"/>
        </w:rPr>
        <w:t xml:space="preserve"> </w:t>
      </w:r>
      <w:r w:rsidRPr="00B347AD">
        <w:rPr>
          <w:rFonts w:ascii="Times New Roman" w:hAnsi="Times New Roman" w:cs="Times New Roman"/>
          <w:color w:val="141414"/>
          <w:sz w:val="28"/>
          <w:szCs w:val="28"/>
          <w:shd w:val="clear" w:color="auto" w:fill="FFFFFF"/>
        </w:rPr>
        <w:t>проблемы</w:t>
      </w:r>
      <w:r w:rsidRPr="00B347AD">
        <w:rPr>
          <w:rFonts w:ascii="Times New Roman" w:hAnsi="Times New Roman" w:cs="Times New Roman"/>
          <w:color w:val="141414"/>
          <w:sz w:val="28"/>
          <w:szCs w:val="28"/>
          <w:shd w:val="clear" w:color="auto" w:fill="FFFFFF"/>
          <w:lang w:val="en-US"/>
        </w:rPr>
        <w:t xml:space="preserve"> Sub-process /</w:t>
      </w:r>
      <w:proofErr w:type="spellStart"/>
      <w:r w:rsidRPr="00B347AD">
        <w:rPr>
          <w:rFonts w:ascii="Times New Roman" w:hAnsi="Times New Roman" w:cs="Times New Roman"/>
          <w:color w:val="141414"/>
          <w:sz w:val="28"/>
          <w:szCs w:val="28"/>
          <w:shd w:val="clear" w:color="auto" w:fill="FFFFFF"/>
          <w:lang w:val="en-US"/>
        </w:rPr>
        <w:t>usr</w:t>
      </w:r>
      <w:proofErr w:type="spellEnd"/>
      <w:r w:rsidRPr="00B347AD">
        <w:rPr>
          <w:rFonts w:ascii="Times New Roman" w:hAnsi="Times New Roman" w:cs="Times New Roman"/>
          <w:color w:val="141414"/>
          <w:sz w:val="28"/>
          <w:szCs w:val="28"/>
          <w:shd w:val="clear" w:color="auto" w:fill="FFFFFF"/>
          <w:lang w:val="en-US"/>
        </w:rPr>
        <w:t>/bin/</w:t>
      </w:r>
      <w:proofErr w:type="spellStart"/>
      <w:r w:rsidRPr="00B347AD">
        <w:rPr>
          <w:rFonts w:ascii="Times New Roman" w:hAnsi="Times New Roman" w:cs="Times New Roman"/>
          <w:color w:val="141414"/>
          <w:sz w:val="28"/>
          <w:szCs w:val="28"/>
          <w:shd w:val="clear" w:color="auto" w:fill="FFFFFF"/>
          <w:lang w:val="en-US"/>
        </w:rPr>
        <w:t>dpkg</w:t>
      </w:r>
      <w:proofErr w:type="spellEnd"/>
      <w:r w:rsidRPr="00B347AD">
        <w:rPr>
          <w:rFonts w:ascii="Times New Roman" w:hAnsi="Times New Roman" w:cs="Times New Roman"/>
          <w:color w:val="141414"/>
          <w:sz w:val="28"/>
          <w:szCs w:val="28"/>
          <w:shd w:val="clear" w:color="auto" w:fill="FFFFFF"/>
          <w:lang w:val="en-US"/>
        </w:rPr>
        <w:t xml:space="preserve"> returned an error code (1)</w:t>
      </w:r>
    </w:p>
    <w:p w14:paraId="45FF682E" w14:textId="77777777" w:rsidR="00B347AD" w:rsidRPr="00B347AD" w:rsidRDefault="00B347AD" w:rsidP="00B347AD">
      <w:pPr>
        <w:spacing w:after="0" w:line="360" w:lineRule="auto"/>
        <w:ind w:firstLine="709"/>
        <w:jc w:val="both"/>
        <w:textAlignment w:val="baseline"/>
        <w:outlineLvl w:val="2"/>
        <w:rPr>
          <w:rFonts w:ascii="Times New Roman" w:eastAsia="Times New Roman" w:hAnsi="Times New Roman" w:cs="Times New Roman"/>
          <w:color w:val="141414"/>
          <w:sz w:val="28"/>
          <w:szCs w:val="28"/>
          <w:lang w:eastAsia="ru-RU"/>
        </w:rPr>
      </w:pPr>
      <w:r w:rsidRPr="00B347AD">
        <w:rPr>
          <w:rFonts w:ascii="Times New Roman" w:eastAsia="Times New Roman" w:hAnsi="Times New Roman" w:cs="Times New Roman"/>
          <w:color w:val="141414"/>
          <w:sz w:val="28"/>
          <w:szCs w:val="28"/>
          <w:lang w:eastAsia="ru-RU"/>
        </w:rPr>
        <w:t>Способ 1: переконфигурировать базу данных пакетов</w:t>
      </w:r>
    </w:p>
    <w:p w14:paraId="724C7610" w14:textId="77777777" w:rsidR="00B347AD" w:rsidRPr="00B347AD" w:rsidRDefault="00B347AD" w:rsidP="00B347AD">
      <w:pPr>
        <w:spacing w:after="0" w:line="360" w:lineRule="auto"/>
        <w:ind w:firstLine="709"/>
        <w:jc w:val="both"/>
        <w:textAlignment w:val="baseline"/>
        <w:rPr>
          <w:rFonts w:ascii="Times New Roman" w:eastAsia="Times New Roman" w:hAnsi="Times New Roman" w:cs="Times New Roman"/>
          <w:color w:val="141414"/>
          <w:sz w:val="28"/>
          <w:szCs w:val="28"/>
          <w:lang w:eastAsia="ru-RU"/>
        </w:rPr>
      </w:pPr>
      <w:r w:rsidRPr="00B347AD">
        <w:rPr>
          <w:rFonts w:ascii="Times New Roman" w:eastAsia="Times New Roman" w:hAnsi="Times New Roman" w:cs="Times New Roman"/>
          <w:color w:val="141414"/>
          <w:sz w:val="28"/>
          <w:szCs w:val="28"/>
          <w:lang w:eastAsia="ru-RU"/>
        </w:rPr>
        <w:t>Первый метод, который вы можете попробовать, — перенастроить базу данных пакетов.</w:t>
      </w:r>
    </w:p>
    <w:p w14:paraId="7A5A3D58" w14:textId="77777777" w:rsidR="00B347AD" w:rsidRPr="00B347AD" w:rsidRDefault="00B347AD" w:rsidP="00B347AD">
      <w:pPr>
        <w:spacing w:after="0" w:line="360" w:lineRule="auto"/>
        <w:ind w:firstLine="709"/>
        <w:jc w:val="both"/>
        <w:textAlignment w:val="baseline"/>
        <w:rPr>
          <w:rFonts w:ascii="Times New Roman" w:eastAsia="Times New Roman" w:hAnsi="Times New Roman" w:cs="Times New Roman"/>
          <w:color w:val="141414"/>
          <w:sz w:val="28"/>
          <w:szCs w:val="28"/>
          <w:lang w:eastAsia="ru-RU"/>
        </w:rPr>
      </w:pPr>
      <w:r w:rsidRPr="00B347AD">
        <w:rPr>
          <w:rFonts w:ascii="Times New Roman" w:eastAsia="Times New Roman" w:hAnsi="Times New Roman" w:cs="Times New Roman"/>
          <w:color w:val="141414"/>
          <w:sz w:val="28"/>
          <w:szCs w:val="28"/>
          <w:lang w:eastAsia="ru-RU"/>
        </w:rPr>
        <w:t>Вероятно, база данных повреждена при установке пакета.</w:t>
      </w:r>
    </w:p>
    <w:p w14:paraId="72F04AC8" w14:textId="77777777" w:rsidR="00B347AD" w:rsidRPr="00B347AD" w:rsidRDefault="00B347AD" w:rsidP="00B347AD">
      <w:pPr>
        <w:spacing w:after="0" w:line="360" w:lineRule="auto"/>
        <w:ind w:firstLine="709"/>
        <w:jc w:val="both"/>
        <w:textAlignment w:val="baseline"/>
        <w:rPr>
          <w:rFonts w:ascii="Times New Roman" w:eastAsia="Times New Roman" w:hAnsi="Times New Roman" w:cs="Times New Roman"/>
          <w:color w:val="141414"/>
          <w:sz w:val="28"/>
          <w:szCs w:val="28"/>
          <w:lang w:eastAsia="ru-RU"/>
        </w:rPr>
      </w:pPr>
      <w:r w:rsidRPr="00B347AD">
        <w:rPr>
          <w:rFonts w:ascii="Times New Roman" w:eastAsia="Times New Roman" w:hAnsi="Times New Roman" w:cs="Times New Roman"/>
          <w:color w:val="141414"/>
          <w:sz w:val="28"/>
          <w:szCs w:val="28"/>
          <w:lang w:eastAsia="ru-RU"/>
        </w:rPr>
        <w:t>Реконфигурация часто устраняет проблему.</w:t>
      </w:r>
    </w:p>
    <w:p w14:paraId="0771D791" w14:textId="77777777" w:rsidR="00B347AD" w:rsidRPr="00B347AD" w:rsidRDefault="00B347AD" w:rsidP="00B347A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textAlignment w:val="baseline"/>
        <w:rPr>
          <w:rFonts w:ascii="Times New Roman" w:eastAsia="Times New Roman" w:hAnsi="Times New Roman" w:cs="Times New Roman"/>
          <w:color w:val="141414"/>
          <w:sz w:val="28"/>
          <w:szCs w:val="28"/>
          <w:lang w:eastAsia="ru-RU"/>
        </w:rPr>
      </w:pPr>
      <w:proofErr w:type="spellStart"/>
      <w:r w:rsidRPr="00B347AD">
        <w:rPr>
          <w:rFonts w:ascii="Times New Roman" w:eastAsia="Times New Roman" w:hAnsi="Times New Roman" w:cs="Times New Roman"/>
          <w:color w:val="141414"/>
          <w:sz w:val="28"/>
          <w:szCs w:val="28"/>
          <w:bdr w:val="none" w:sz="0" w:space="0" w:color="auto" w:frame="1"/>
          <w:lang w:eastAsia="ru-RU"/>
        </w:rPr>
        <w:t>sudo</w:t>
      </w:r>
      <w:proofErr w:type="spellEnd"/>
      <w:r w:rsidRPr="00B347AD">
        <w:rPr>
          <w:rFonts w:ascii="Times New Roman" w:eastAsia="Times New Roman" w:hAnsi="Times New Roman" w:cs="Times New Roman"/>
          <w:color w:val="141414"/>
          <w:sz w:val="28"/>
          <w:szCs w:val="28"/>
          <w:bdr w:val="none" w:sz="0" w:space="0" w:color="auto" w:frame="1"/>
          <w:lang w:eastAsia="ru-RU"/>
        </w:rPr>
        <w:t xml:space="preserve"> </w:t>
      </w:r>
      <w:proofErr w:type="spellStart"/>
      <w:r w:rsidRPr="00B347AD">
        <w:rPr>
          <w:rFonts w:ascii="Times New Roman" w:eastAsia="Times New Roman" w:hAnsi="Times New Roman" w:cs="Times New Roman"/>
          <w:color w:val="141414"/>
          <w:sz w:val="28"/>
          <w:szCs w:val="28"/>
          <w:bdr w:val="none" w:sz="0" w:space="0" w:color="auto" w:frame="1"/>
          <w:lang w:eastAsia="ru-RU"/>
        </w:rPr>
        <w:t>dpkg</w:t>
      </w:r>
      <w:proofErr w:type="spellEnd"/>
      <w:r w:rsidRPr="00B347AD">
        <w:rPr>
          <w:rFonts w:ascii="Times New Roman" w:eastAsia="Times New Roman" w:hAnsi="Times New Roman" w:cs="Times New Roman"/>
          <w:color w:val="141414"/>
          <w:sz w:val="28"/>
          <w:szCs w:val="28"/>
          <w:bdr w:val="none" w:sz="0" w:space="0" w:color="auto" w:frame="1"/>
          <w:lang w:eastAsia="ru-RU"/>
        </w:rPr>
        <w:t xml:space="preserve"> --</w:t>
      </w:r>
      <w:proofErr w:type="spellStart"/>
      <w:r w:rsidRPr="00B347AD">
        <w:rPr>
          <w:rFonts w:ascii="Times New Roman" w:eastAsia="Times New Roman" w:hAnsi="Times New Roman" w:cs="Times New Roman"/>
          <w:color w:val="141414"/>
          <w:sz w:val="28"/>
          <w:szCs w:val="28"/>
          <w:bdr w:val="none" w:sz="0" w:space="0" w:color="auto" w:frame="1"/>
          <w:lang w:eastAsia="ru-RU"/>
        </w:rPr>
        <w:t>configure</w:t>
      </w:r>
      <w:proofErr w:type="spellEnd"/>
      <w:r w:rsidRPr="00B347AD">
        <w:rPr>
          <w:rFonts w:ascii="Times New Roman" w:eastAsia="Times New Roman" w:hAnsi="Times New Roman" w:cs="Times New Roman"/>
          <w:color w:val="141414"/>
          <w:sz w:val="28"/>
          <w:szCs w:val="28"/>
          <w:bdr w:val="none" w:sz="0" w:space="0" w:color="auto" w:frame="1"/>
          <w:lang w:eastAsia="ru-RU"/>
        </w:rPr>
        <w:t xml:space="preserve"> -a</w:t>
      </w:r>
    </w:p>
    <w:p w14:paraId="3567815C" w14:textId="77777777" w:rsidR="00B347AD" w:rsidRPr="00B347AD" w:rsidRDefault="00B347AD" w:rsidP="00B347AD">
      <w:pPr>
        <w:spacing w:after="0" w:line="360" w:lineRule="auto"/>
        <w:ind w:firstLine="709"/>
        <w:jc w:val="both"/>
        <w:textAlignment w:val="baseline"/>
        <w:outlineLvl w:val="2"/>
        <w:rPr>
          <w:rFonts w:ascii="Times New Roman" w:eastAsia="Times New Roman" w:hAnsi="Times New Roman" w:cs="Times New Roman"/>
          <w:color w:val="141414"/>
          <w:sz w:val="28"/>
          <w:szCs w:val="28"/>
          <w:lang w:eastAsia="ru-RU"/>
        </w:rPr>
      </w:pPr>
      <w:r w:rsidRPr="00B347AD">
        <w:rPr>
          <w:rFonts w:ascii="Times New Roman" w:eastAsia="Times New Roman" w:hAnsi="Times New Roman" w:cs="Times New Roman"/>
          <w:color w:val="141414"/>
          <w:sz w:val="28"/>
          <w:szCs w:val="28"/>
          <w:lang w:eastAsia="ru-RU"/>
        </w:rPr>
        <w:t>Способ 2: Использовать принудительную установку</w:t>
      </w:r>
    </w:p>
    <w:p w14:paraId="5EDA7C4A" w14:textId="77777777" w:rsidR="00B347AD" w:rsidRPr="00B347AD" w:rsidRDefault="00B347AD" w:rsidP="00B347AD">
      <w:pPr>
        <w:spacing w:after="0" w:line="360" w:lineRule="auto"/>
        <w:ind w:firstLine="709"/>
        <w:jc w:val="both"/>
        <w:textAlignment w:val="baseline"/>
        <w:rPr>
          <w:rFonts w:ascii="Times New Roman" w:eastAsia="Times New Roman" w:hAnsi="Times New Roman" w:cs="Times New Roman"/>
          <w:color w:val="141414"/>
          <w:sz w:val="28"/>
          <w:szCs w:val="28"/>
          <w:lang w:eastAsia="ru-RU"/>
        </w:rPr>
      </w:pPr>
      <w:r w:rsidRPr="00B347AD">
        <w:rPr>
          <w:rFonts w:ascii="Times New Roman" w:eastAsia="Times New Roman" w:hAnsi="Times New Roman" w:cs="Times New Roman"/>
          <w:color w:val="141414"/>
          <w:sz w:val="28"/>
          <w:szCs w:val="28"/>
          <w:lang w:eastAsia="ru-RU"/>
        </w:rPr>
        <w:t>Если установка ранее прервалась, вы можете попробовать установить пакет принудительно:</w:t>
      </w:r>
    </w:p>
    <w:p w14:paraId="7EDF02DD" w14:textId="77777777" w:rsidR="00B347AD" w:rsidRPr="00B347AD" w:rsidRDefault="00B347AD" w:rsidP="00B347A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textAlignment w:val="baseline"/>
        <w:rPr>
          <w:rFonts w:ascii="Times New Roman" w:eastAsia="Times New Roman" w:hAnsi="Times New Roman" w:cs="Times New Roman"/>
          <w:color w:val="141414"/>
          <w:sz w:val="28"/>
          <w:szCs w:val="28"/>
          <w:lang w:val="en-US" w:eastAsia="ru-RU"/>
        </w:rPr>
      </w:pPr>
      <w:proofErr w:type="spellStart"/>
      <w:proofErr w:type="gramStart"/>
      <w:r w:rsidRPr="00B347AD">
        <w:rPr>
          <w:rFonts w:ascii="Times New Roman" w:eastAsia="Times New Roman" w:hAnsi="Times New Roman" w:cs="Times New Roman"/>
          <w:color w:val="141414"/>
          <w:sz w:val="28"/>
          <w:szCs w:val="28"/>
          <w:bdr w:val="none" w:sz="0" w:space="0" w:color="auto" w:frame="1"/>
          <w:lang w:val="en-US" w:eastAsia="ru-RU"/>
        </w:rPr>
        <w:t>sudo</w:t>
      </w:r>
      <w:proofErr w:type="spellEnd"/>
      <w:proofErr w:type="gramEnd"/>
      <w:r w:rsidRPr="00B347AD">
        <w:rPr>
          <w:rFonts w:ascii="Times New Roman" w:eastAsia="Times New Roman" w:hAnsi="Times New Roman" w:cs="Times New Roman"/>
          <w:color w:val="141414"/>
          <w:sz w:val="28"/>
          <w:szCs w:val="28"/>
          <w:bdr w:val="none" w:sz="0" w:space="0" w:color="auto" w:frame="1"/>
          <w:lang w:val="en-US" w:eastAsia="ru-RU"/>
        </w:rPr>
        <w:t xml:space="preserve"> apt-get install -f</w:t>
      </w:r>
    </w:p>
    <w:p w14:paraId="4C7DCC46" w14:textId="77777777" w:rsidR="00B347AD" w:rsidRPr="00B347AD" w:rsidRDefault="00B347AD" w:rsidP="00B347AD">
      <w:pPr>
        <w:spacing w:after="0" w:line="360" w:lineRule="auto"/>
        <w:ind w:firstLine="709"/>
        <w:jc w:val="both"/>
        <w:textAlignment w:val="baseline"/>
        <w:outlineLvl w:val="2"/>
        <w:rPr>
          <w:rFonts w:ascii="Times New Roman" w:eastAsia="Times New Roman" w:hAnsi="Times New Roman" w:cs="Times New Roman"/>
          <w:color w:val="141414"/>
          <w:sz w:val="28"/>
          <w:szCs w:val="28"/>
          <w:lang w:eastAsia="ru-RU"/>
        </w:rPr>
      </w:pPr>
      <w:r w:rsidRPr="00B347AD">
        <w:rPr>
          <w:rFonts w:ascii="Times New Roman" w:eastAsia="Times New Roman" w:hAnsi="Times New Roman" w:cs="Times New Roman"/>
          <w:color w:val="141414"/>
          <w:sz w:val="28"/>
          <w:szCs w:val="28"/>
          <w:lang w:eastAsia="ru-RU"/>
        </w:rPr>
        <w:t>Способ</w:t>
      </w:r>
      <w:r w:rsidRPr="00B347AD">
        <w:rPr>
          <w:rFonts w:ascii="Times New Roman" w:eastAsia="Times New Roman" w:hAnsi="Times New Roman" w:cs="Times New Roman"/>
          <w:color w:val="141414"/>
          <w:sz w:val="28"/>
          <w:szCs w:val="28"/>
          <w:lang w:val="en-US" w:eastAsia="ru-RU"/>
        </w:rPr>
        <w:t xml:space="preserve"> 3. </w:t>
      </w:r>
      <w:r w:rsidRPr="00B347AD">
        <w:rPr>
          <w:rFonts w:ascii="Times New Roman" w:eastAsia="Times New Roman" w:hAnsi="Times New Roman" w:cs="Times New Roman"/>
          <w:color w:val="141414"/>
          <w:sz w:val="28"/>
          <w:szCs w:val="28"/>
          <w:lang w:eastAsia="ru-RU"/>
        </w:rPr>
        <w:t>Попробуйте удалить проблемный пакет.</w:t>
      </w:r>
    </w:p>
    <w:p w14:paraId="11127A2A" w14:textId="77777777" w:rsidR="00B347AD" w:rsidRPr="00B347AD" w:rsidRDefault="00B347AD" w:rsidP="00B347A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textAlignment w:val="baseline"/>
        <w:rPr>
          <w:rFonts w:ascii="Times New Roman" w:eastAsia="Times New Roman" w:hAnsi="Times New Roman" w:cs="Times New Roman"/>
          <w:color w:val="141414"/>
          <w:sz w:val="28"/>
          <w:szCs w:val="28"/>
          <w:lang w:eastAsia="ru-RU"/>
        </w:rPr>
      </w:pPr>
      <w:proofErr w:type="spellStart"/>
      <w:r w:rsidRPr="00B347AD">
        <w:rPr>
          <w:rFonts w:ascii="Times New Roman" w:eastAsia="Times New Roman" w:hAnsi="Times New Roman" w:cs="Times New Roman"/>
          <w:color w:val="141414"/>
          <w:sz w:val="28"/>
          <w:szCs w:val="28"/>
          <w:bdr w:val="none" w:sz="0" w:space="0" w:color="auto" w:frame="1"/>
          <w:lang w:eastAsia="ru-RU"/>
        </w:rPr>
        <w:t>sudo</w:t>
      </w:r>
      <w:proofErr w:type="spellEnd"/>
      <w:r w:rsidRPr="00B347AD">
        <w:rPr>
          <w:rFonts w:ascii="Times New Roman" w:eastAsia="Times New Roman" w:hAnsi="Times New Roman" w:cs="Times New Roman"/>
          <w:color w:val="141414"/>
          <w:sz w:val="28"/>
          <w:szCs w:val="28"/>
          <w:bdr w:val="none" w:sz="0" w:space="0" w:color="auto" w:frame="1"/>
          <w:lang w:eastAsia="ru-RU"/>
        </w:rPr>
        <w:t xml:space="preserve"> </w:t>
      </w:r>
      <w:proofErr w:type="spellStart"/>
      <w:r w:rsidRPr="00B347AD">
        <w:rPr>
          <w:rFonts w:ascii="Times New Roman" w:eastAsia="Times New Roman" w:hAnsi="Times New Roman" w:cs="Times New Roman"/>
          <w:color w:val="141414"/>
          <w:sz w:val="28"/>
          <w:szCs w:val="28"/>
          <w:bdr w:val="none" w:sz="0" w:space="0" w:color="auto" w:frame="1"/>
          <w:lang w:eastAsia="ru-RU"/>
        </w:rPr>
        <w:t>apt</w:t>
      </w:r>
      <w:proofErr w:type="spellEnd"/>
      <w:r w:rsidRPr="00B347AD">
        <w:rPr>
          <w:rFonts w:ascii="Times New Roman" w:eastAsia="Times New Roman" w:hAnsi="Times New Roman" w:cs="Times New Roman"/>
          <w:color w:val="141414"/>
          <w:sz w:val="28"/>
          <w:szCs w:val="28"/>
          <w:bdr w:val="none" w:sz="0" w:space="0" w:color="auto" w:frame="1"/>
          <w:lang w:eastAsia="ru-RU"/>
        </w:rPr>
        <w:t xml:space="preserve"> </w:t>
      </w:r>
      <w:proofErr w:type="spellStart"/>
      <w:r w:rsidRPr="00B347AD">
        <w:rPr>
          <w:rFonts w:ascii="Times New Roman" w:eastAsia="Times New Roman" w:hAnsi="Times New Roman" w:cs="Times New Roman"/>
          <w:color w:val="141414"/>
          <w:sz w:val="28"/>
          <w:szCs w:val="28"/>
          <w:bdr w:val="none" w:sz="0" w:space="0" w:color="auto" w:frame="1"/>
          <w:lang w:eastAsia="ru-RU"/>
        </w:rPr>
        <w:t>remove</w:t>
      </w:r>
      <w:proofErr w:type="spellEnd"/>
      <w:r w:rsidRPr="00B347AD">
        <w:rPr>
          <w:rFonts w:ascii="Times New Roman" w:eastAsia="Times New Roman" w:hAnsi="Times New Roman" w:cs="Times New Roman"/>
          <w:color w:val="141414"/>
          <w:sz w:val="28"/>
          <w:szCs w:val="28"/>
          <w:bdr w:val="none" w:sz="0" w:space="0" w:color="auto" w:frame="1"/>
          <w:lang w:eastAsia="ru-RU"/>
        </w:rPr>
        <w:t xml:space="preserve"> </w:t>
      </w:r>
    </w:p>
    <w:p w14:paraId="0CE563D8" w14:textId="77777777" w:rsidR="00B347AD" w:rsidRPr="00B347AD" w:rsidRDefault="00B347AD" w:rsidP="00B347AD">
      <w:pPr>
        <w:spacing w:after="0" w:line="360" w:lineRule="auto"/>
        <w:ind w:firstLine="709"/>
        <w:jc w:val="both"/>
        <w:textAlignment w:val="baseline"/>
        <w:outlineLvl w:val="2"/>
        <w:rPr>
          <w:rFonts w:ascii="Times New Roman" w:eastAsia="Times New Roman" w:hAnsi="Times New Roman" w:cs="Times New Roman"/>
          <w:color w:val="141414"/>
          <w:sz w:val="28"/>
          <w:szCs w:val="28"/>
          <w:lang w:eastAsia="ru-RU"/>
        </w:rPr>
      </w:pPr>
      <w:r w:rsidRPr="00B347AD">
        <w:rPr>
          <w:rFonts w:ascii="Times New Roman" w:eastAsia="Times New Roman" w:hAnsi="Times New Roman" w:cs="Times New Roman"/>
          <w:color w:val="141414"/>
          <w:sz w:val="28"/>
          <w:szCs w:val="28"/>
          <w:lang w:eastAsia="ru-RU"/>
        </w:rPr>
        <w:t>Способ 4. Удалите информационные файлы с информацией о проблемном пакете</w:t>
      </w:r>
    </w:p>
    <w:p w14:paraId="57340CFD" w14:textId="77777777" w:rsidR="00B347AD" w:rsidRPr="00B347AD" w:rsidRDefault="00B347AD" w:rsidP="00B347AD">
      <w:pPr>
        <w:spacing w:after="0" w:line="360" w:lineRule="auto"/>
        <w:ind w:firstLine="709"/>
        <w:jc w:val="both"/>
        <w:textAlignment w:val="baseline"/>
        <w:rPr>
          <w:rFonts w:ascii="Times New Roman" w:eastAsia="Times New Roman" w:hAnsi="Times New Roman" w:cs="Times New Roman"/>
          <w:color w:val="141414"/>
          <w:sz w:val="28"/>
          <w:szCs w:val="28"/>
          <w:lang w:eastAsia="ru-RU"/>
        </w:rPr>
      </w:pPr>
      <w:r w:rsidRPr="00B347AD">
        <w:rPr>
          <w:rFonts w:ascii="Times New Roman" w:eastAsia="Times New Roman" w:hAnsi="Times New Roman" w:cs="Times New Roman"/>
          <w:color w:val="141414"/>
          <w:sz w:val="28"/>
          <w:szCs w:val="28"/>
          <w:lang w:eastAsia="ru-RU"/>
        </w:rPr>
        <w:t>Это должно быть вашим последним прибежищем.</w:t>
      </w:r>
    </w:p>
    <w:p w14:paraId="02E3369B" w14:textId="77777777" w:rsidR="00B347AD" w:rsidRPr="00B347AD" w:rsidRDefault="00B347AD" w:rsidP="00B347AD">
      <w:pPr>
        <w:spacing w:after="0" w:line="360" w:lineRule="auto"/>
        <w:ind w:firstLine="709"/>
        <w:jc w:val="both"/>
        <w:textAlignment w:val="baseline"/>
        <w:rPr>
          <w:rFonts w:ascii="Times New Roman" w:eastAsia="Times New Roman" w:hAnsi="Times New Roman" w:cs="Times New Roman"/>
          <w:color w:val="141414"/>
          <w:sz w:val="28"/>
          <w:szCs w:val="28"/>
          <w:lang w:eastAsia="ru-RU"/>
        </w:rPr>
      </w:pPr>
      <w:r w:rsidRPr="00B347AD">
        <w:rPr>
          <w:rFonts w:ascii="Times New Roman" w:eastAsia="Times New Roman" w:hAnsi="Times New Roman" w:cs="Times New Roman"/>
          <w:color w:val="141414"/>
          <w:sz w:val="28"/>
          <w:szCs w:val="28"/>
          <w:lang w:eastAsia="ru-RU"/>
        </w:rPr>
        <w:t xml:space="preserve">Вы можете попробовать удалить файлы, связанные с пакетом, из </w:t>
      </w:r>
      <w:r w:rsidRPr="00B347AD">
        <w:rPr>
          <w:rFonts w:ascii="Times New Roman" w:eastAsia="Times New Roman" w:hAnsi="Times New Roman" w:cs="Times New Roman"/>
          <w:b/>
          <w:bCs/>
          <w:color w:val="141414"/>
          <w:sz w:val="28"/>
          <w:szCs w:val="28"/>
          <w:bdr w:val="none" w:sz="0" w:space="0" w:color="auto" w:frame="1"/>
          <w:lang w:eastAsia="ru-RU"/>
        </w:rPr>
        <w:t>/</w:t>
      </w:r>
      <w:proofErr w:type="spellStart"/>
      <w:r w:rsidRPr="00B347AD">
        <w:rPr>
          <w:rFonts w:ascii="Times New Roman" w:eastAsia="Times New Roman" w:hAnsi="Times New Roman" w:cs="Times New Roman"/>
          <w:b/>
          <w:bCs/>
          <w:color w:val="141414"/>
          <w:sz w:val="28"/>
          <w:szCs w:val="28"/>
          <w:bdr w:val="none" w:sz="0" w:space="0" w:color="auto" w:frame="1"/>
          <w:lang w:eastAsia="ru-RU"/>
        </w:rPr>
        <w:t>var</w:t>
      </w:r>
      <w:proofErr w:type="spellEnd"/>
      <w:r w:rsidRPr="00B347AD">
        <w:rPr>
          <w:rFonts w:ascii="Times New Roman" w:eastAsia="Times New Roman" w:hAnsi="Times New Roman" w:cs="Times New Roman"/>
          <w:b/>
          <w:bCs/>
          <w:color w:val="141414"/>
          <w:sz w:val="28"/>
          <w:szCs w:val="28"/>
          <w:bdr w:val="none" w:sz="0" w:space="0" w:color="auto" w:frame="1"/>
          <w:lang w:eastAsia="ru-RU"/>
        </w:rPr>
        <w:t>/</w:t>
      </w:r>
      <w:proofErr w:type="spellStart"/>
      <w:r w:rsidRPr="00B347AD">
        <w:rPr>
          <w:rFonts w:ascii="Times New Roman" w:eastAsia="Times New Roman" w:hAnsi="Times New Roman" w:cs="Times New Roman"/>
          <w:b/>
          <w:bCs/>
          <w:color w:val="141414"/>
          <w:sz w:val="28"/>
          <w:szCs w:val="28"/>
          <w:bdr w:val="none" w:sz="0" w:space="0" w:color="auto" w:frame="1"/>
          <w:lang w:eastAsia="ru-RU"/>
        </w:rPr>
        <w:t>lib</w:t>
      </w:r>
      <w:proofErr w:type="spellEnd"/>
      <w:r w:rsidRPr="00B347AD">
        <w:rPr>
          <w:rFonts w:ascii="Times New Roman" w:eastAsia="Times New Roman" w:hAnsi="Times New Roman" w:cs="Times New Roman"/>
          <w:b/>
          <w:bCs/>
          <w:color w:val="141414"/>
          <w:sz w:val="28"/>
          <w:szCs w:val="28"/>
          <w:bdr w:val="none" w:sz="0" w:space="0" w:color="auto" w:frame="1"/>
          <w:lang w:eastAsia="ru-RU"/>
        </w:rPr>
        <w:t>/</w:t>
      </w:r>
      <w:proofErr w:type="spellStart"/>
      <w:r w:rsidRPr="00B347AD">
        <w:rPr>
          <w:rFonts w:ascii="Times New Roman" w:eastAsia="Times New Roman" w:hAnsi="Times New Roman" w:cs="Times New Roman"/>
          <w:b/>
          <w:bCs/>
          <w:color w:val="141414"/>
          <w:sz w:val="28"/>
          <w:szCs w:val="28"/>
          <w:bdr w:val="none" w:sz="0" w:space="0" w:color="auto" w:frame="1"/>
          <w:lang w:eastAsia="ru-RU"/>
        </w:rPr>
        <w:t>dpkg</w:t>
      </w:r>
      <w:proofErr w:type="spellEnd"/>
      <w:r w:rsidRPr="00B347AD">
        <w:rPr>
          <w:rFonts w:ascii="Times New Roman" w:eastAsia="Times New Roman" w:hAnsi="Times New Roman" w:cs="Times New Roman"/>
          <w:b/>
          <w:bCs/>
          <w:color w:val="141414"/>
          <w:sz w:val="28"/>
          <w:szCs w:val="28"/>
          <w:bdr w:val="none" w:sz="0" w:space="0" w:color="auto" w:frame="1"/>
          <w:lang w:eastAsia="ru-RU"/>
        </w:rPr>
        <w:t>/</w:t>
      </w:r>
      <w:proofErr w:type="spellStart"/>
      <w:r w:rsidRPr="00B347AD">
        <w:rPr>
          <w:rFonts w:ascii="Times New Roman" w:eastAsia="Times New Roman" w:hAnsi="Times New Roman" w:cs="Times New Roman"/>
          <w:b/>
          <w:bCs/>
          <w:color w:val="141414"/>
          <w:sz w:val="28"/>
          <w:szCs w:val="28"/>
          <w:bdr w:val="none" w:sz="0" w:space="0" w:color="auto" w:frame="1"/>
          <w:lang w:eastAsia="ru-RU"/>
        </w:rPr>
        <w:t>info</w:t>
      </w:r>
      <w:proofErr w:type="spellEnd"/>
      <w:r w:rsidRPr="00B347AD">
        <w:rPr>
          <w:rFonts w:ascii="Times New Roman" w:eastAsia="Times New Roman" w:hAnsi="Times New Roman" w:cs="Times New Roman"/>
          <w:b/>
          <w:bCs/>
          <w:color w:val="141414"/>
          <w:sz w:val="28"/>
          <w:szCs w:val="28"/>
          <w:bdr w:val="none" w:sz="0" w:space="0" w:color="auto" w:frame="1"/>
          <w:lang w:eastAsia="ru-RU"/>
        </w:rPr>
        <w:t>.</w:t>
      </w:r>
    </w:p>
    <w:p w14:paraId="61B292FA" w14:textId="77777777" w:rsidR="00B347AD" w:rsidRPr="00B347AD" w:rsidRDefault="00B347AD" w:rsidP="00B347AD">
      <w:pPr>
        <w:spacing w:after="0" w:line="360" w:lineRule="auto"/>
        <w:ind w:firstLine="709"/>
        <w:jc w:val="both"/>
        <w:textAlignment w:val="baseline"/>
        <w:rPr>
          <w:rFonts w:ascii="Times New Roman" w:eastAsia="Times New Roman" w:hAnsi="Times New Roman" w:cs="Times New Roman"/>
          <w:color w:val="141414"/>
          <w:sz w:val="28"/>
          <w:szCs w:val="28"/>
          <w:lang w:eastAsia="ru-RU"/>
        </w:rPr>
      </w:pPr>
      <w:r w:rsidRPr="00B347AD">
        <w:rPr>
          <w:rFonts w:ascii="Times New Roman" w:eastAsia="Times New Roman" w:hAnsi="Times New Roman" w:cs="Times New Roman"/>
          <w:color w:val="141414"/>
          <w:sz w:val="28"/>
          <w:szCs w:val="28"/>
          <w:lang w:eastAsia="ru-RU"/>
        </w:rPr>
        <w:t xml:space="preserve">Вам нужно немного узнать о базовых командах </w:t>
      </w:r>
      <w:proofErr w:type="spellStart"/>
      <w:r w:rsidRPr="00B347AD">
        <w:rPr>
          <w:rFonts w:ascii="Times New Roman" w:eastAsia="Times New Roman" w:hAnsi="Times New Roman" w:cs="Times New Roman"/>
          <w:color w:val="141414"/>
          <w:sz w:val="28"/>
          <w:szCs w:val="28"/>
          <w:lang w:eastAsia="ru-RU"/>
        </w:rPr>
        <w:t>Linux</w:t>
      </w:r>
      <w:proofErr w:type="spellEnd"/>
      <w:r w:rsidRPr="00B347AD">
        <w:rPr>
          <w:rFonts w:ascii="Times New Roman" w:eastAsia="Times New Roman" w:hAnsi="Times New Roman" w:cs="Times New Roman"/>
          <w:color w:val="141414"/>
          <w:sz w:val="28"/>
          <w:szCs w:val="28"/>
          <w:lang w:eastAsia="ru-RU"/>
        </w:rPr>
        <w:t>, чтобы выяснить, что происходит, и как использовать их с вашей проблемой.</w:t>
      </w:r>
    </w:p>
    <w:p w14:paraId="1ABD6348" w14:textId="77777777" w:rsidR="00B347AD" w:rsidRPr="00B347AD" w:rsidRDefault="00B347AD" w:rsidP="00B347AD">
      <w:pPr>
        <w:spacing w:after="0" w:line="360" w:lineRule="auto"/>
        <w:ind w:firstLine="709"/>
        <w:jc w:val="both"/>
        <w:textAlignment w:val="baseline"/>
        <w:rPr>
          <w:rFonts w:ascii="Times New Roman" w:eastAsia="Times New Roman" w:hAnsi="Times New Roman" w:cs="Times New Roman"/>
          <w:color w:val="141414"/>
          <w:sz w:val="28"/>
          <w:szCs w:val="28"/>
          <w:lang w:eastAsia="ru-RU"/>
        </w:rPr>
      </w:pPr>
      <w:r w:rsidRPr="00B347AD">
        <w:rPr>
          <w:rFonts w:ascii="Times New Roman" w:eastAsia="Times New Roman" w:hAnsi="Times New Roman" w:cs="Times New Roman"/>
          <w:color w:val="141414"/>
          <w:sz w:val="28"/>
          <w:szCs w:val="28"/>
          <w:lang w:eastAsia="ru-RU"/>
        </w:rPr>
        <w:t xml:space="preserve">В моем случае у меня была проблема с </w:t>
      </w:r>
      <w:proofErr w:type="spellStart"/>
      <w:r w:rsidRPr="00B347AD">
        <w:rPr>
          <w:rFonts w:ascii="Times New Roman" w:eastAsia="Times New Roman" w:hAnsi="Times New Roman" w:cs="Times New Roman"/>
          <w:color w:val="141414"/>
          <w:sz w:val="28"/>
          <w:szCs w:val="28"/>
          <w:lang w:eastAsia="ru-RU"/>
        </w:rPr>
        <w:t>polar-bookhelof</w:t>
      </w:r>
      <w:proofErr w:type="spellEnd"/>
      <w:r w:rsidRPr="00B347AD">
        <w:rPr>
          <w:rFonts w:ascii="Times New Roman" w:eastAsia="Times New Roman" w:hAnsi="Times New Roman" w:cs="Times New Roman"/>
          <w:color w:val="141414"/>
          <w:sz w:val="28"/>
          <w:szCs w:val="28"/>
          <w:lang w:eastAsia="ru-RU"/>
        </w:rPr>
        <w:t>.</w:t>
      </w:r>
    </w:p>
    <w:p w14:paraId="6E967F32" w14:textId="77777777" w:rsidR="00B347AD" w:rsidRPr="00B347AD" w:rsidRDefault="00B347AD" w:rsidP="00B347AD">
      <w:pPr>
        <w:spacing w:after="0" w:line="360" w:lineRule="auto"/>
        <w:ind w:firstLine="709"/>
        <w:jc w:val="both"/>
        <w:textAlignment w:val="baseline"/>
        <w:rPr>
          <w:rFonts w:ascii="Times New Roman" w:eastAsia="Times New Roman" w:hAnsi="Times New Roman" w:cs="Times New Roman"/>
          <w:color w:val="141414"/>
          <w:sz w:val="28"/>
          <w:szCs w:val="28"/>
          <w:lang w:eastAsia="ru-RU"/>
        </w:rPr>
      </w:pPr>
      <w:r w:rsidRPr="00B347AD">
        <w:rPr>
          <w:rFonts w:ascii="Times New Roman" w:eastAsia="Times New Roman" w:hAnsi="Times New Roman" w:cs="Times New Roman"/>
          <w:color w:val="141414"/>
          <w:sz w:val="28"/>
          <w:szCs w:val="28"/>
          <w:lang w:eastAsia="ru-RU"/>
        </w:rPr>
        <w:t>Поэтому я искал файлы, связанные с ним:</w:t>
      </w:r>
    </w:p>
    <w:p w14:paraId="1E9A8A4A" w14:textId="77777777" w:rsidR="00B347AD" w:rsidRPr="00B347AD" w:rsidRDefault="00B347AD" w:rsidP="00B347A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textAlignment w:val="baseline"/>
        <w:rPr>
          <w:rFonts w:ascii="Times New Roman" w:eastAsia="Times New Roman" w:hAnsi="Times New Roman" w:cs="Times New Roman"/>
          <w:color w:val="141414"/>
          <w:sz w:val="28"/>
          <w:szCs w:val="28"/>
          <w:bdr w:val="none" w:sz="0" w:space="0" w:color="auto" w:frame="1"/>
          <w:lang w:val="en-US" w:eastAsia="ru-RU"/>
        </w:rPr>
      </w:pPr>
      <w:proofErr w:type="gramStart"/>
      <w:r w:rsidRPr="00B347AD">
        <w:rPr>
          <w:rFonts w:ascii="Times New Roman" w:eastAsia="Times New Roman" w:hAnsi="Times New Roman" w:cs="Times New Roman"/>
          <w:color w:val="141414"/>
          <w:sz w:val="28"/>
          <w:szCs w:val="28"/>
          <w:bdr w:val="none" w:sz="0" w:space="0" w:color="auto" w:frame="1"/>
          <w:lang w:val="en-US" w:eastAsia="ru-RU"/>
        </w:rPr>
        <w:t>ls</w:t>
      </w:r>
      <w:proofErr w:type="gramEnd"/>
      <w:r w:rsidRPr="00B347AD">
        <w:rPr>
          <w:rFonts w:ascii="Times New Roman" w:eastAsia="Times New Roman" w:hAnsi="Times New Roman" w:cs="Times New Roman"/>
          <w:color w:val="141414"/>
          <w:sz w:val="28"/>
          <w:szCs w:val="28"/>
          <w:bdr w:val="none" w:sz="0" w:space="0" w:color="auto" w:frame="1"/>
          <w:lang w:val="en-US" w:eastAsia="ru-RU"/>
        </w:rPr>
        <w:t xml:space="preserve"> -l /</w:t>
      </w:r>
      <w:proofErr w:type="spellStart"/>
      <w:r w:rsidRPr="00B347AD">
        <w:rPr>
          <w:rFonts w:ascii="Times New Roman" w:eastAsia="Times New Roman" w:hAnsi="Times New Roman" w:cs="Times New Roman"/>
          <w:color w:val="141414"/>
          <w:sz w:val="28"/>
          <w:szCs w:val="28"/>
          <w:bdr w:val="none" w:sz="0" w:space="0" w:color="auto" w:frame="1"/>
          <w:lang w:val="en-US" w:eastAsia="ru-RU"/>
        </w:rPr>
        <w:t>var</w:t>
      </w:r>
      <w:proofErr w:type="spellEnd"/>
      <w:r w:rsidRPr="00B347AD">
        <w:rPr>
          <w:rFonts w:ascii="Times New Roman" w:eastAsia="Times New Roman" w:hAnsi="Times New Roman" w:cs="Times New Roman"/>
          <w:color w:val="141414"/>
          <w:sz w:val="28"/>
          <w:szCs w:val="28"/>
          <w:bdr w:val="none" w:sz="0" w:space="0" w:color="auto" w:frame="1"/>
          <w:lang w:val="en-US" w:eastAsia="ru-RU"/>
        </w:rPr>
        <w:t>/lib/</w:t>
      </w:r>
      <w:proofErr w:type="spellStart"/>
      <w:r w:rsidRPr="00B347AD">
        <w:rPr>
          <w:rFonts w:ascii="Times New Roman" w:eastAsia="Times New Roman" w:hAnsi="Times New Roman" w:cs="Times New Roman"/>
          <w:color w:val="141414"/>
          <w:sz w:val="28"/>
          <w:szCs w:val="28"/>
          <w:bdr w:val="none" w:sz="0" w:space="0" w:color="auto" w:frame="1"/>
          <w:lang w:val="en-US" w:eastAsia="ru-RU"/>
        </w:rPr>
        <w:t>dpkg</w:t>
      </w:r>
      <w:proofErr w:type="spellEnd"/>
      <w:r w:rsidRPr="00B347AD">
        <w:rPr>
          <w:rFonts w:ascii="Times New Roman" w:eastAsia="Times New Roman" w:hAnsi="Times New Roman" w:cs="Times New Roman"/>
          <w:color w:val="141414"/>
          <w:sz w:val="28"/>
          <w:szCs w:val="28"/>
          <w:bdr w:val="none" w:sz="0" w:space="0" w:color="auto" w:frame="1"/>
          <w:lang w:val="en-US" w:eastAsia="ru-RU"/>
        </w:rPr>
        <w:t>/info | grep -</w:t>
      </w:r>
      <w:proofErr w:type="spellStart"/>
      <w:r w:rsidRPr="00B347AD">
        <w:rPr>
          <w:rFonts w:ascii="Times New Roman" w:eastAsia="Times New Roman" w:hAnsi="Times New Roman" w:cs="Times New Roman"/>
          <w:color w:val="141414"/>
          <w:sz w:val="28"/>
          <w:szCs w:val="28"/>
          <w:bdr w:val="none" w:sz="0" w:space="0" w:color="auto" w:frame="1"/>
          <w:lang w:val="en-US" w:eastAsia="ru-RU"/>
        </w:rPr>
        <w:t>i</w:t>
      </w:r>
      <w:proofErr w:type="spellEnd"/>
      <w:r w:rsidRPr="00B347AD">
        <w:rPr>
          <w:rFonts w:ascii="Times New Roman" w:eastAsia="Times New Roman" w:hAnsi="Times New Roman" w:cs="Times New Roman"/>
          <w:color w:val="141414"/>
          <w:sz w:val="28"/>
          <w:szCs w:val="28"/>
          <w:bdr w:val="none" w:sz="0" w:space="0" w:color="auto" w:frame="1"/>
          <w:lang w:val="en-US" w:eastAsia="ru-RU"/>
        </w:rPr>
        <w:t xml:space="preserve"> polar-bookshelf</w:t>
      </w:r>
    </w:p>
    <w:p w14:paraId="29B80CBB" w14:textId="77777777" w:rsidR="00B347AD" w:rsidRPr="00B347AD" w:rsidRDefault="00B347AD" w:rsidP="00B347A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textAlignment w:val="baseline"/>
        <w:rPr>
          <w:rFonts w:ascii="Times New Roman" w:eastAsia="Times New Roman" w:hAnsi="Times New Roman" w:cs="Times New Roman"/>
          <w:color w:val="141414"/>
          <w:sz w:val="28"/>
          <w:szCs w:val="28"/>
          <w:bdr w:val="none" w:sz="0" w:space="0" w:color="auto" w:frame="1"/>
          <w:lang w:val="en-US" w:eastAsia="ru-RU"/>
        </w:rPr>
      </w:pPr>
      <w:r w:rsidRPr="00B347AD">
        <w:rPr>
          <w:rFonts w:ascii="Times New Roman" w:eastAsia="Times New Roman" w:hAnsi="Times New Roman" w:cs="Times New Roman"/>
          <w:color w:val="141414"/>
          <w:sz w:val="28"/>
          <w:szCs w:val="28"/>
          <w:bdr w:val="none" w:sz="0" w:space="0" w:color="auto" w:frame="1"/>
          <w:lang w:val="en-US" w:eastAsia="ru-RU"/>
        </w:rPr>
        <w:t>-</w:t>
      </w:r>
      <w:proofErr w:type="spellStart"/>
      <w:proofErr w:type="gramStart"/>
      <w:r w:rsidRPr="00B347AD">
        <w:rPr>
          <w:rFonts w:ascii="Times New Roman" w:eastAsia="Times New Roman" w:hAnsi="Times New Roman" w:cs="Times New Roman"/>
          <w:color w:val="141414"/>
          <w:sz w:val="28"/>
          <w:szCs w:val="28"/>
          <w:bdr w:val="none" w:sz="0" w:space="0" w:color="auto" w:frame="1"/>
          <w:lang w:val="en-US" w:eastAsia="ru-RU"/>
        </w:rPr>
        <w:t>rw</w:t>
      </w:r>
      <w:proofErr w:type="spellEnd"/>
      <w:r w:rsidRPr="00B347AD">
        <w:rPr>
          <w:rFonts w:ascii="Times New Roman" w:eastAsia="Times New Roman" w:hAnsi="Times New Roman" w:cs="Times New Roman"/>
          <w:color w:val="141414"/>
          <w:sz w:val="28"/>
          <w:szCs w:val="28"/>
          <w:bdr w:val="none" w:sz="0" w:space="0" w:color="auto" w:frame="1"/>
          <w:lang w:val="en-US" w:eastAsia="ru-RU"/>
        </w:rPr>
        <w:t>-</w:t>
      </w:r>
      <w:proofErr w:type="gramEnd"/>
      <w:r w:rsidRPr="00B347AD">
        <w:rPr>
          <w:rFonts w:ascii="Times New Roman" w:eastAsia="Times New Roman" w:hAnsi="Times New Roman" w:cs="Times New Roman"/>
          <w:color w:val="141414"/>
          <w:sz w:val="28"/>
          <w:szCs w:val="28"/>
          <w:bdr w:val="none" w:sz="0" w:space="0" w:color="auto" w:frame="1"/>
          <w:lang w:val="en-US" w:eastAsia="ru-RU"/>
        </w:rPr>
        <w:t xml:space="preserve">r--r-- 1 root </w:t>
      </w:r>
      <w:proofErr w:type="spellStart"/>
      <w:r w:rsidRPr="00B347AD">
        <w:rPr>
          <w:rFonts w:ascii="Times New Roman" w:eastAsia="Times New Roman" w:hAnsi="Times New Roman" w:cs="Times New Roman"/>
          <w:color w:val="141414"/>
          <w:sz w:val="28"/>
          <w:szCs w:val="28"/>
          <w:bdr w:val="none" w:sz="0" w:space="0" w:color="auto" w:frame="1"/>
          <w:lang w:val="en-US" w:eastAsia="ru-RU"/>
        </w:rPr>
        <w:t>root</w:t>
      </w:r>
      <w:proofErr w:type="spellEnd"/>
      <w:r w:rsidRPr="00B347AD">
        <w:rPr>
          <w:rFonts w:ascii="Times New Roman" w:eastAsia="Times New Roman" w:hAnsi="Times New Roman" w:cs="Times New Roman"/>
          <w:color w:val="141414"/>
          <w:sz w:val="28"/>
          <w:szCs w:val="28"/>
          <w:bdr w:val="none" w:sz="0" w:space="0" w:color="auto" w:frame="1"/>
          <w:lang w:val="en-US" w:eastAsia="ru-RU"/>
        </w:rPr>
        <w:t xml:space="preserve"> 2324811 Aug 14 19:29 polar-</w:t>
      </w:r>
      <w:proofErr w:type="spellStart"/>
      <w:r w:rsidRPr="00B347AD">
        <w:rPr>
          <w:rFonts w:ascii="Times New Roman" w:eastAsia="Times New Roman" w:hAnsi="Times New Roman" w:cs="Times New Roman"/>
          <w:color w:val="141414"/>
          <w:sz w:val="28"/>
          <w:szCs w:val="28"/>
          <w:bdr w:val="none" w:sz="0" w:space="0" w:color="auto" w:frame="1"/>
          <w:lang w:val="en-US" w:eastAsia="ru-RU"/>
        </w:rPr>
        <w:t>bookshelf.list</w:t>
      </w:r>
      <w:proofErr w:type="spellEnd"/>
    </w:p>
    <w:p w14:paraId="14CD1F3A" w14:textId="77777777" w:rsidR="00B347AD" w:rsidRPr="00B347AD" w:rsidRDefault="00B347AD" w:rsidP="00B347A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textAlignment w:val="baseline"/>
        <w:rPr>
          <w:rFonts w:ascii="Times New Roman" w:eastAsia="Times New Roman" w:hAnsi="Times New Roman" w:cs="Times New Roman"/>
          <w:color w:val="141414"/>
          <w:sz w:val="28"/>
          <w:szCs w:val="28"/>
          <w:bdr w:val="none" w:sz="0" w:space="0" w:color="auto" w:frame="1"/>
          <w:lang w:val="en-US" w:eastAsia="ru-RU"/>
        </w:rPr>
      </w:pPr>
      <w:r w:rsidRPr="00B347AD">
        <w:rPr>
          <w:rFonts w:ascii="Times New Roman" w:eastAsia="Times New Roman" w:hAnsi="Times New Roman" w:cs="Times New Roman"/>
          <w:color w:val="141414"/>
          <w:sz w:val="28"/>
          <w:szCs w:val="28"/>
          <w:bdr w:val="none" w:sz="0" w:space="0" w:color="auto" w:frame="1"/>
          <w:lang w:val="en-US" w:eastAsia="ru-RU"/>
        </w:rPr>
        <w:t>-</w:t>
      </w:r>
      <w:proofErr w:type="spellStart"/>
      <w:proofErr w:type="gramStart"/>
      <w:r w:rsidRPr="00B347AD">
        <w:rPr>
          <w:rFonts w:ascii="Times New Roman" w:eastAsia="Times New Roman" w:hAnsi="Times New Roman" w:cs="Times New Roman"/>
          <w:color w:val="141414"/>
          <w:sz w:val="28"/>
          <w:szCs w:val="28"/>
          <w:bdr w:val="none" w:sz="0" w:space="0" w:color="auto" w:frame="1"/>
          <w:lang w:val="en-US" w:eastAsia="ru-RU"/>
        </w:rPr>
        <w:t>rw</w:t>
      </w:r>
      <w:proofErr w:type="spellEnd"/>
      <w:r w:rsidRPr="00B347AD">
        <w:rPr>
          <w:rFonts w:ascii="Times New Roman" w:eastAsia="Times New Roman" w:hAnsi="Times New Roman" w:cs="Times New Roman"/>
          <w:color w:val="141414"/>
          <w:sz w:val="28"/>
          <w:szCs w:val="28"/>
          <w:bdr w:val="none" w:sz="0" w:space="0" w:color="auto" w:frame="1"/>
          <w:lang w:val="en-US" w:eastAsia="ru-RU"/>
        </w:rPr>
        <w:t>-</w:t>
      </w:r>
      <w:proofErr w:type="gramEnd"/>
      <w:r w:rsidRPr="00B347AD">
        <w:rPr>
          <w:rFonts w:ascii="Times New Roman" w:eastAsia="Times New Roman" w:hAnsi="Times New Roman" w:cs="Times New Roman"/>
          <w:color w:val="141414"/>
          <w:sz w:val="28"/>
          <w:szCs w:val="28"/>
          <w:bdr w:val="none" w:sz="0" w:space="0" w:color="auto" w:frame="1"/>
          <w:lang w:val="en-US" w:eastAsia="ru-RU"/>
        </w:rPr>
        <w:t xml:space="preserve">r--r-- 1 root </w:t>
      </w:r>
      <w:proofErr w:type="spellStart"/>
      <w:r w:rsidRPr="00B347AD">
        <w:rPr>
          <w:rFonts w:ascii="Times New Roman" w:eastAsia="Times New Roman" w:hAnsi="Times New Roman" w:cs="Times New Roman"/>
          <w:color w:val="141414"/>
          <w:sz w:val="28"/>
          <w:szCs w:val="28"/>
          <w:bdr w:val="none" w:sz="0" w:space="0" w:color="auto" w:frame="1"/>
          <w:lang w:val="en-US" w:eastAsia="ru-RU"/>
        </w:rPr>
        <w:t>root</w:t>
      </w:r>
      <w:proofErr w:type="spellEnd"/>
      <w:r w:rsidRPr="00B347AD">
        <w:rPr>
          <w:rFonts w:ascii="Times New Roman" w:eastAsia="Times New Roman" w:hAnsi="Times New Roman" w:cs="Times New Roman"/>
          <w:color w:val="141414"/>
          <w:sz w:val="28"/>
          <w:szCs w:val="28"/>
          <w:bdr w:val="none" w:sz="0" w:space="0" w:color="auto" w:frame="1"/>
          <w:lang w:val="en-US" w:eastAsia="ru-RU"/>
        </w:rPr>
        <w:t xml:space="preserve"> 2822824 Aug 10 04:28 polar-bookshelf.md5sums</w:t>
      </w:r>
    </w:p>
    <w:p w14:paraId="1C33BDE1" w14:textId="77777777" w:rsidR="00B347AD" w:rsidRPr="00B347AD" w:rsidRDefault="00B347AD" w:rsidP="00B347A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textAlignment w:val="baseline"/>
        <w:rPr>
          <w:rFonts w:ascii="Times New Roman" w:eastAsia="Times New Roman" w:hAnsi="Times New Roman" w:cs="Times New Roman"/>
          <w:color w:val="141414"/>
          <w:sz w:val="28"/>
          <w:szCs w:val="28"/>
          <w:bdr w:val="none" w:sz="0" w:space="0" w:color="auto" w:frame="1"/>
          <w:lang w:val="en-US" w:eastAsia="ru-RU"/>
        </w:rPr>
      </w:pPr>
      <w:r w:rsidRPr="00B347AD">
        <w:rPr>
          <w:rFonts w:ascii="Times New Roman" w:eastAsia="Times New Roman" w:hAnsi="Times New Roman" w:cs="Times New Roman"/>
          <w:color w:val="141414"/>
          <w:sz w:val="28"/>
          <w:szCs w:val="28"/>
          <w:bdr w:val="none" w:sz="0" w:space="0" w:color="auto" w:frame="1"/>
          <w:lang w:val="en-US" w:eastAsia="ru-RU"/>
        </w:rPr>
        <w:t>-</w:t>
      </w:r>
      <w:proofErr w:type="spellStart"/>
      <w:proofErr w:type="gramStart"/>
      <w:r w:rsidRPr="00B347AD">
        <w:rPr>
          <w:rFonts w:ascii="Times New Roman" w:eastAsia="Times New Roman" w:hAnsi="Times New Roman" w:cs="Times New Roman"/>
          <w:color w:val="141414"/>
          <w:sz w:val="28"/>
          <w:szCs w:val="28"/>
          <w:bdr w:val="none" w:sz="0" w:space="0" w:color="auto" w:frame="1"/>
          <w:lang w:val="en-US" w:eastAsia="ru-RU"/>
        </w:rPr>
        <w:t>rwxr</w:t>
      </w:r>
      <w:proofErr w:type="spellEnd"/>
      <w:r w:rsidRPr="00B347AD">
        <w:rPr>
          <w:rFonts w:ascii="Times New Roman" w:eastAsia="Times New Roman" w:hAnsi="Times New Roman" w:cs="Times New Roman"/>
          <w:color w:val="141414"/>
          <w:sz w:val="28"/>
          <w:szCs w:val="28"/>
          <w:bdr w:val="none" w:sz="0" w:space="0" w:color="auto" w:frame="1"/>
          <w:lang w:val="en-US" w:eastAsia="ru-RU"/>
        </w:rPr>
        <w:t>-</w:t>
      </w:r>
      <w:proofErr w:type="spellStart"/>
      <w:proofErr w:type="gramEnd"/>
      <w:r w:rsidRPr="00B347AD">
        <w:rPr>
          <w:rFonts w:ascii="Times New Roman" w:eastAsia="Times New Roman" w:hAnsi="Times New Roman" w:cs="Times New Roman"/>
          <w:color w:val="141414"/>
          <w:sz w:val="28"/>
          <w:szCs w:val="28"/>
          <w:bdr w:val="none" w:sz="0" w:space="0" w:color="auto" w:frame="1"/>
          <w:lang w:val="en-US" w:eastAsia="ru-RU"/>
        </w:rPr>
        <w:t>xr</w:t>
      </w:r>
      <w:proofErr w:type="spellEnd"/>
      <w:r w:rsidRPr="00B347AD">
        <w:rPr>
          <w:rFonts w:ascii="Times New Roman" w:eastAsia="Times New Roman" w:hAnsi="Times New Roman" w:cs="Times New Roman"/>
          <w:color w:val="141414"/>
          <w:sz w:val="28"/>
          <w:szCs w:val="28"/>
          <w:bdr w:val="none" w:sz="0" w:space="0" w:color="auto" w:frame="1"/>
          <w:lang w:val="en-US" w:eastAsia="ru-RU"/>
        </w:rPr>
        <w:t xml:space="preserve">-x 1 root </w:t>
      </w:r>
      <w:proofErr w:type="spellStart"/>
      <w:r w:rsidRPr="00B347AD">
        <w:rPr>
          <w:rFonts w:ascii="Times New Roman" w:eastAsia="Times New Roman" w:hAnsi="Times New Roman" w:cs="Times New Roman"/>
          <w:color w:val="141414"/>
          <w:sz w:val="28"/>
          <w:szCs w:val="28"/>
          <w:bdr w:val="none" w:sz="0" w:space="0" w:color="auto" w:frame="1"/>
          <w:lang w:val="en-US" w:eastAsia="ru-RU"/>
        </w:rPr>
        <w:t>root</w:t>
      </w:r>
      <w:proofErr w:type="spellEnd"/>
      <w:r w:rsidRPr="00B347AD">
        <w:rPr>
          <w:rFonts w:ascii="Times New Roman" w:eastAsia="Times New Roman" w:hAnsi="Times New Roman" w:cs="Times New Roman"/>
          <w:color w:val="141414"/>
          <w:sz w:val="28"/>
          <w:szCs w:val="28"/>
          <w:bdr w:val="none" w:sz="0" w:space="0" w:color="auto" w:frame="1"/>
          <w:lang w:val="en-US" w:eastAsia="ru-RU"/>
        </w:rPr>
        <w:t xml:space="preserve">     113 Aug 10 04:28 polar-</w:t>
      </w:r>
      <w:proofErr w:type="spellStart"/>
      <w:r w:rsidRPr="00B347AD">
        <w:rPr>
          <w:rFonts w:ascii="Times New Roman" w:eastAsia="Times New Roman" w:hAnsi="Times New Roman" w:cs="Times New Roman"/>
          <w:color w:val="141414"/>
          <w:sz w:val="28"/>
          <w:szCs w:val="28"/>
          <w:bdr w:val="none" w:sz="0" w:space="0" w:color="auto" w:frame="1"/>
          <w:lang w:val="en-US" w:eastAsia="ru-RU"/>
        </w:rPr>
        <w:t>bookshelf.postinst</w:t>
      </w:r>
      <w:proofErr w:type="spellEnd"/>
    </w:p>
    <w:p w14:paraId="080810FF" w14:textId="77777777" w:rsidR="00B347AD" w:rsidRPr="00B347AD" w:rsidRDefault="00B347AD" w:rsidP="00B347A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textAlignment w:val="baseline"/>
        <w:rPr>
          <w:rFonts w:ascii="Times New Roman" w:eastAsia="Times New Roman" w:hAnsi="Times New Roman" w:cs="Times New Roman"/>
          <w:color w:val="141414"/>
          <w:sz w:val="28"/>
          <w:szCs w:val="28"/>
          <w:lang w:val="en-US" w:eastAsia="ru-RU"/>
        </w:rPr>
      </w:pPr>
      <w:r w:rsidRPr="00B347AD">
        <w:rPr>
          <w:rFonts w:ascii="Times New Roman" w:eastAsia="Times New Roman" w:hAnsi="Times New Roman" w:cs="Times New Roman"/>
          <w:color w:val="141414"/>
          <w:sz w:val="28"/>
          <w:szCs w:val="28"/>
          <w:bdr w:val="none" w:sz="0" w:space="0" w:color="auto" w:frame="1"/>
          <w:lang w:val="en-US" w:eastAsia="ru-RU"/>
        </w:rPr>
        <w:t>-</w:t>
      </w:r>
      <w:proofErr w:type="spellStart"/>
      <w:proofErr w:type="gramStart"/>
      <w:r w:rsidRPr="00B347AD">
        <w:rPr>
          <w:rFonts w:ascii="Times New Roman" w:eastAsia="Times New Roman" w:hAnsi="Times New Roman" w:cs="Times New Roman"/>
          <w:color w:val="141414"/>
          <w:sz w:val="28"/>
          <w:szCs w:val="28"/>
          <w:bdr w:val="none" w:sz="0" w:space="0" w:color="auto" w:frame="1"/>
          <w:lang w:val="en-US" w:eastAsia="ru-RU"/>
        </w:rPr>
        <w:t>rwxr</w:t>
      </w:r>
      <w:proofErr w:type="spellEnd"/>
      <w:r w:rsidRPr="00B347AD">
        <w:rPr>
          <w:rFonts w:ascii="Times New Roman" w:eastAsia="Times New Roman" w:hAnsi="Times New Roman" w:cs="Times New Roman"/>
          <w:color w:val="141414"/>
          <w:sz w:val="28"/>
          <w:szCs w:val="28"/>
          <w:bdr w:val="none" w:sz="0" w:space="0" w:color="auto" w:frame="1"/>
          <w:lang w:val="en-US" w:eastAsia="ru-RU"/>
        </w:rPr>
        <w:t>-</w:t>
      </w:r>
      <w:proofErr w:type="spellStart"/>
      <w:proofErr w:type="gramEnd"/>
      <w:r w:rsidRPr="00B347AD">
        <w:rPr>
          <w:rFonts w:ascii="Times New Roman" w:eastAsia="Times New Roman" w:hAnsi="Times New Roman" w:cs="Times New Roman"/>
          <w:color w:val="141414"/>
          <w:sz w:val="28"/>
          <w:szCs w:val="28"/>
          <w:bdr w:val="none" w:sz="0" w:space="0" w:color="auto" w:frame="1"/>
          <w:lang w:val="en-US" w:eastAsia="ru-RU"/>
        </w:rPr>
        <w:t>xr</w:t>
      </w:r>
      <w:proofErr w:type="spellEnd"/>
      <w:r w:rsidRPr="00B347AD">
        <w:rPr>
          <w:rFonts w:ascii="Times New Roman" w:eastAsia="Times New Roman" w:hAnsi="Times New Roman" w:cs="Times New Roman"/>
          <w:color w:val="141414"/>
          <w:sz w:val="28"/>
          <w:szCs w:val="28"/>
          <w:bdr w:val="none" w:sz="0" w:space="0" w:color="auto" w:frame="1"/>
          <w:lang w:val="en-US" w:eastAsia="ru-RU"/>
        </w:rPr>
        <w:t xml:space="preserve">-x 1 root </w:t>
      </w:r>
      <w:proofErr w:type="spellStart"/>
      <w:r w:rsidRPr="00B347AD">
        <w:rPr>
          <w:rFonts w:ascii="Times New Roman" w:eastAsia="Times New Roman" w:hAnsi="Times New Roman" w:cs="Times New Roman"/>
          <w:color w:val="141414"/>
          <w:sz w:val="28"/>
          <w:szCs w:val="28"/>
          <w:bdr w:val="none" w:sz="0" w:space="0" w:color="auto" w:frame="1"/>
          <w:lang w:val="en-US" w:eastAsia="ru-RU"/>
        </w:rPr>
        <w:t>root</w:t>
      </w:r>
      <w:proofErr w:type="spellEnd"/>
      <w:r w:rsidRPr="00B347AD">
        <w:rPr>
          <w:rFonts w:ascii="Times New Roman" w:eastAsia="Times New Roman" w:hAnsi="Times New Roman" w:cs="Times New Roman"/>
          <w:color w:val="141414"/>
          <w:sz w:val="28"/>
          <w:szCs w:val="28"/>
          <w:bdr w:val="none" w:sz="0" w:space="0" w:color="auto" w:frame="1"/>
          <w:lang w:val="en-US" w:eastAsia="ru-RU"/>
        </w:rPr>
        <w:t xml:space="preserve">      84 Aug 10 04:28 polar-</w:t>
      </w:r>
      <w:proofErr w:type="spellStart"/>
      <w:r w:rsidRPr="00B347AD">
        <w:rPr>
          <w:rFonts w:ascii="Times New Roman" w:eastAsia="Times New Roman" w:hAnsi="Times New Roman" w:cs="Times New Roman"/>
          <w:color w:val="141414"/>
          <w:sz w:val="28"/>
          <w:szCs w:val="28"/>
          <w:bdr w:val="none" w:sz="0" w:space="0" w:color="auto" w:frame="1"/>
          <w:lang w:val="en-US" w:eastAsia="ru-RU"/>
        </w:rPr>
        <w:t>bookshelf.postrm</w:t>
      </w:r>
      <w:proofErr w:type="spellEnd"/>
    </w:p>
    <w:p w14:paraId="3880B937" w14:textId="77777777" w:rsidR="00B347AD" w:rsidRPr="00B347AD" w:rsidRDefault="00B347AD" w:rsidP="00B347AD">
      <w:pPr>
        <w:spacing w:after="0" w:line="360" w:lineRule="auto"/>
        <w:ind w:firstLine="709"/>
        <w:jc w:val="both"/>
        <w:textAlignment w:val="baseline"/>
        <w:rPr>
          <w:rFonts w:ascii="Times New Roman" w:eastAsia="Times New Roman" w:hAnsi="Times New Roman" w:cs="Times New Roman"/>
          <w:color w:val="141414"/>
          <w:sz w:val="28"/>
          <w:szCs w:val="28"/>
          <w:lang w:eastAsia="ru-RU"/>
        </w:rPr>
      </w:pPr>
      <w:r w:rsidRPr="00B347AD">
        <w:rPr>
          <w:rFonts w:ascii="Times New Roman" w:eastAsia="Times New Roman" w:hAnsi="Times New Roman" w:cs="Times New Roman"/>
          <w:color w:val="141414"/>
          <w:sz w:val="28"/>
          <w:szCs w:val="28"/>
          <w:lang w:eastAsia="ru-RU"/>
        </w:rPr>
        <w:lastRenderedPageBreak/>
        <w:t>Теперь мне нужно удалить эти файлы:</w:t>
      </w:r>
    </w:p>
    <w:p w14:paraId="3D4E3DC2" w14:textId="77777777" w:rsidR="00B347AD" w:rsidRPr="00B347AD" w:rsidRDefault="00B347AD" w:rsidP="00B347A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textAlignment w:val="baseline"/>
        <w:rPr>
          <w:rFonts w:ascii="Times New Roman" w:eastAsia="Times New Roman" w:hAnsi="Times New Roman" w:cs="Times New Roman"/>
          <w:color w:val="141414"/>
          <w:sz w:val="28"/>
          <w:szCs w:val="28"/>
          <w:lang w:val="en-US" w:eastAsia="ru-RU"/>
        </w:rPr>
      </w:pPr>
      <w:proofErr w:type="spellStart"/>
      <w:proofErr w:type="gramStart"/>
      <w:r w:rsidRPr="00B347AD">
        <w:rPr>
          <w:rFonts w:ascii="Times New Roman" w:eastAsia="Times New Roman" w:hAnsi="Times New Roman" w:cs="Times New Roman"/>
          <w:color w:val="141414"/>
          <w:sz w:val="28"/>
          <w:szCs w:val="28"/>
          <w:bdr w:val="none" w:sz="0" w:space="0" w:color="auto" w:frame="1"/>
          <w:lang w:val="en-US" w:eastAsia="ru-RU"/>
        </w:rPr>
        <w:t>sudo</w:t>
      </w:r>
      <w:proofErr w:type="spellEnd"/>
      <w:proofErr w:type="gramEnd"/>
      <w:r w:rsidRPr="00B347AD">
        <w:rPr>
          <w:rFonts w:ascii="Times New Roman" w:eastAsia="Times New Roman" w:hAnsi="Times New Roman" w:cs="Times New Roman"/>
          <w:color w:val="141414"/>
          <w:sz w:val="28"/>
          <w:szCs w:val="28"/>
          <w:bdr w:val="none" w:sz="0" w:space="0" w:color="auto" w:frame="1"/>
          <w:lang w:val="en-US" w:eastAsia="ru-RU"/>
        </w:rPr>
        <w:t xml:space="preserve"> mv /</w:t>
      </w:r>
      <w:proofErr w:type="spellStart"/>
      <w:r w:rsidRPr="00B347AD">
        <w:rPr>
          <w:rFonts w:ascii="Times New Roman" w:eastAsia="Times New Roman" w:hAnsi="Times New Roman" w:cs="Times New Roman"/>
          <w:color w:val="141414"/>
          <w:sz w:val="28"/>
          <w:szCs w:val="28"/>
          <w:bdr w:val="none" w:sz="0" w:space="0" w:color="auto" w:frame="1"/>
          <w:lang w:val="en-US" w:eastAsia="ru-RU"/>
        </w:rPr>
        <w:t>var</w:t>
      </w:r>
      <w:proofErr w:type="spellEnd"/>
      <w:r w:rsidRPr="00B347AD">
        <w:rPr>
          <w:rFonts w:ascii="Times New Roman" w:eastAsia="Times New Roman" w:hAnsi="Times New Roman" w:cs="Times New Roman"/>
          <w:color w:val="141414"/>
          <w:sz w:val="28"/>
          <w:szCs w:val="28"/>
          <w:bdr w:val="none" w:sz="0" w:space="0" w:color="auto" w:frame="1"/>
          <w:lang w:val="en-US" w:eastAsia="ru-RU"/>
        </w:rPr>
        <w:t>/lib/</w:t>
      </w:r>
      <w:proofErr w:type="spellStart"/>
      <w:r w:rsidRPr="00B347AD">
        <w:rPr>
          <w:rFonts w:ascii="Times New Roman" w:eastAsia="Times New Roman" w:hAnsi="Times New Roman" w:cs="Times New Roman"/>
          <w:color w:val="141414"/>
          <w:sz w:val="28"/>
          <w:szCs w:val="28"/>
          <w:bdr w:val="none" w:sz="0" w:space="0" w:color="auto" w:frame="1"/>
          <w:lang w:val="en-US" w:eastAsia="ru-RU"/>
        </w:rPr>
        <w:t>dpkg</w:t>
      </w:r>
      <w:proofErr w:type="spellEnd"/>
      <w:r w:rsidRPr="00B347AD">
        <w:rPr>
          <w:rFonts w:ascii="Times New Roman" w:eastAsia="Times New Roman" w:hAnsi="Times New Roman" w:cs="Times New Roman"/>
          <w:color w:val="141414"/>
          <w:sz w:val="28"/>
          <w:szCs w:val="28"/>
          <w:bdr w:val="none" w:sz="0" w:space="0" w:color="auto" w:frame="1"/>
          <w:lang w:val="en-US" w:eastAsia="ru-RU"/>
        </w:rPr>
        <w:t>/info/polar-bookshelf.* /</w:t>
      </w:r>
      <w:proofErr w:type="spellStart"/>
      <w:r w:rsidRPr="00B347AD">
        <w:rPr>
          <w:rFonts w:ascii="Times New Roman" w:eastAsia="Times New Roman" w:hAnsi="Times New Roman" w:cs="Times New Roman"/>
          <w:color w:val="141414"/>
          <w:sz w:val="28"/>
          <w:szCs w:val="28"/>
          <w:bdr w:val="none" w:sz="0" w:space="0" w:color="auto" w:frame="1"/>
          <w:lang w:val="en-US" w:eastAsia="ru-RU"/>
        </w:rPr>
        <w:t>tmp</w:t>
      </w:r>
      <w:proofErr w:type="spellEnd"/>
    </w:p>
    <w:p w14:paraId="7DA41FF4" w14:textId="77777777" w:rsidR="00C62EC0" w:rsidRDefault="00C62EC0" w:rsidP="00B347AD">
      <w:pPr>
        <w:spacing w:after="0" w:line="360" w:lineRule="auto"/>
        <w:ind w:firstLine="709"/>
        <w:jc w:val="both"/>
        <w:rPr>
          <w:ins w:id="124" w:author="Константин Когут" w:date="2020-04-15T17:19:00Z"/>
          <w:rFonts w:ascii="Times New Roman" w:hAnsi="Times New Roman" w:cs="Times New Roman"/>
          <w:sz w:val="28"/>
          <w:szCs w:val="28"/>
          <w:lang w:val="en-US"/>
        </w:rPr>
      </w:pPr>
    </w:p>
    <w:p w14:paraId="1C6AC3BC" w14:textId="77777777" w:rsidR="004D50D4" w:rsidRDefault="004D50D4" w:rsidP="00B347AD">
      <w:pPr>
        <w:spacing w:after="0" w:line="360" w:lineRule="auto"/>
        <w:ind w:firstLine="709"/>
        <w:jc w:val="both"/>
        <w:rPr>
          <w:ins w:id="125" w:author="Константин Когут" w:date="2020-04-15T17:19:00Z"/>
          <w:rFonts w:ascii="Times New Roman" w:hAnsi="Times New Roman" w:cs="Times New Roman"/>
          <w:sz w:val="28"/>
          <w:szCs w:val="28"/>
          <w:lang w:val="en-US"/>
        </w:rPr>
      </w:pPr>
    </w:p>
    <w:p w14:paraId="46E3D2F2" w14:textId="77777777" w:rsidR="004D50D4" w:rsidRDefault="004D50D4" w:rsidP="00B347AD">
      <w:pPr>
        <w:spacing w:after="0" w:line="360" w:lineRule="auto"/>
        <w:ind w:firstLine="709"/>
        <w:jc w:val="both"/>
        <w:rPr>
          <w:ins w:id="126" w:author="Константин Когут" w:date="2020-04-15T17:19:00Z"/>
          <w:rFonts w:ascii="Times New Roman" w:hAnsi="Times New Roman" w:cs="Times New Roman"/>
          <w:sz w:val="28"/>
          <w:szCs w:val="28"/>
          <w:lang w:val="en-US"/>
        </w:rPr>
      </w:pPr>
    </w:p>
    <w:p w14:paraId="2D206AFA" w14:textId="77777777" w:rsidR="004D50D4" w:rsidRDefault="004D50D4" w:rsidP="00B347AD">
      <w:pPr>
        <w:spacing w:after="0" w:line="360" w:lineRule="auto"/>
        <w:ind w:firstLine="709"/>
        <w:jc w:val="both"/>
        <w:rPr>
          <w:ins w:id="127" w:author="Константин Когут" w:date="2020-04-15T17:20:00Z"/>
          <w:rFonts w:ascii="Times New Roman" w:hAnsi="Times New Roman" w:cs="Times New Roman"/>
          <w:sz w:val="28"/>
          <w:szCs w:val="28"/>
        </w:rPr>
      </w:pPr>
      <w:ins w:id="128" w:author="Константин Когут" w:date="2020-04-15T17:19:00Z">
        <w:r>
          <w:rPr>
            <w:rFonts w:ascii="Times New Roman" w:hAnsi="Times New Roman" w:cs="Times New Roman"/>
            <w:sz w:val="28"/>
            <w:szCs w:val="28"/>
          </w:rPr>
          <w:t>Приложения</w:t>
        </w:r>
      </w:ins>
      <w:ins w:id="129" w:author="Константин Когут" w:date="2020-04-15T17:20:00Z">
        <w:r>
          <w:rPr>
            <w:rFonts w:ascii="Times New Roman" w:hAnsi="Times New Roman" w:cs="Times New Roman"/>
            <w:sz w:val="28"/>
            <w:szCs w:val="28"/>
          </w:rPr>
          <w:t>:</w:t>
        </w:r>
      </w:ins>
    </w:p>
    <w:p w14:paraId="4FB4C339" w14:textId="77777777" w:rsidR="004D50D4" w:rsidRDefault="004D50D4" w:rsidP="00B347AD">
      <w:pPr>
        <w:spacing w:after="0" w:line="360" w:lineRule="auto"/>
        <w:ind w:firstLine="709"/>
        <w:jc w:val="both"/>
        <w:rPr>
          <w:ins w:id="130" w:author="Константин Когут" w:date="2020-04-15T17:20:00Z"/>
          <w:rFonts w:ascii="Times New Roman" w:hAnsi="Times New Roman" w:cs="Times New Roman"/>
          <w:sz w:val="28"/>
          <w:szCs w:val="28"/>
        </w:rPr>
      </w:pPr>
      <w:ins w:id="131" w:author="Константин Когут" w:date="2020-04-15T17:20:00Z">
        <w:r>
          <w:rPr>
            <w:rFonts w:ascii="Times New Roman" w:hAnsi="Times New Roman" w:cs="Times New Roman"/>
            <w:sz w:val="28"/>
            <w:szCs w:val="28"/>
          </w:rPr>
          <w:t xml:space="preserve">Приложение 1. </w:t>
        </w:r>
        <w:r w:rsidRPr="00D918C3">
          <w:rPr>
            <w:rFonts w:ascii="Times New Roman" w:hAnsi="Times New Roman" w:cs="Times New Roman"/>
            <w:b/>
            <w:sz w:val="28"/>
            <w:szCs w:val="28"/>
          </w:rPr>
          <w:t>Уникальные идентификаторы.</w:t>
        </w:r>
      </w:ins>
    </w:p>
    <w:p w14:paraId="53BBC47B" w14:textId="77777777" w:rsidR="00D918C3" w:rsidRPr="00D918C3" w:rsidRDefault="00682E83" w:rsidP="00D918C3">
      <w:pPr>
        <w:pStyle w:val="a7"/>
        <w:numPr>
          <w:ilvl w:val="0"/>
          <w:numId w:val="8"/>
        </w:numPr>
        <w:spacing w:after="0" w:line="360" w:lineRule="auto"/>
        <w:jc w:val="both"/>
        <w:rPr>
          <w:rFonts w:ascii="Times New Roman" w:hAnsi="Times New Roman" w:cs="Times New Roman"/>
          <w:sz w:val="28"/>
          <w:szCs w:val="28"/>
        </w:rPr>
      </w:pPr>
      <w:ins w:id="132" w:author="Константин Когут" w:date="2020-04-15T17:30:00Z">
        <w:r w:rsidRPr="00682E83">
          <w:rPr>
            <w:rFonts w:ascii="Times New Roman" w:hAnsi="Times New Roman" w:cs="Times New Roman"/>
            <w:b/>
            <w:bCs/>
            <w:sz w:val="28"/>
            <w:szCs w:val="28"/>
            <w:lang w:val="en-US"/>
            <w:rPrChange w:id="133" w:author="Константин Когут" w:date="2020-04-15T17:36:00Z">
              <w:rPr>
                <w:bCs/>
                <w:lang w:val="en-US"/>
              </w:rPr>
            </w:rPrChange>
          </w:rPr>
          <w:t>PID</w:t>
        </w:r>
        <w:r w:rsidRPr="00682E83">
          <w:rPr>
            <w:rFonts w:ascii="Times New Roman" w:hAnsi="Times New Roman" w:cs="Times New Roman"/>
            <w:b/>
            <w:bCs/>
            <w:sz w:val="28"/>
            <w:szCs w:val="28"/>
            <w:rPrChange w:id="134" w:author="Константин Когут" w:date="2020-04-15T17:36:00Z">
              <w:rPr>
                <w:rFonts w:ascii="Times New Roman" w:hAnsi="Times New Roman" w:cs="Times New Roman"/>
                <w:b/>
                <w:bCs/>
                <w:sz w:val="28"/>
                <w:szCs w:val="28"/>
                <w:lang w:val="en-US"/>
              </w:rPr>
            </w:rPrChange>
          </w:rPr>
          <w:t xml:space="preserve">, </w:t>
        </w:r>
        <w:r w:rsidRPr="00682E83">
          <w:rPr>
            <w:rFonts w:ascii="Times New Roman" w:hAnsi="Times New Roman" w:cs="Times New Roman"/>
            <w:b/>
            <w:bCs/>
            <w:sz w:val="28"/>
            <w:szCs w:val="28"/>
            <w:rPrChange w:id="135" w:author="Константин Когут" w:date="2020-04-15T17:36:00Z">
              <w:rPr>
                <w:bCs/>
              </w:rPr>
            </w:rPrChange>
          </w:rPr>
          <w:t>и</w:t>
        </w:r>
      </w:ins>
      <w:ins w:id="136" w:author="Константин Когут" w:date="2020-04-15T17:29:00Z">
        <w:r w:rsidR="004D50D4" w:rsidRPr="00682E83">
          <w:rPr>
            <w:rFonts w:ascii="Times New Roman" w:hAnsi="Times New Roman" w:cs="Times New Roman"/>
            <w:b/>
            <w:bCs/>
            <w:sz w:val="28"/>
            <w:szCs w:val="28"/>
            <w:rPrChange w:id="137" w:author="Константин Когут" w:date="2020-04-15T17:36:00Z">
              <w:rPr>
                <w:rFonts w:ascii="Arial" w:hAnsi="Arial" w:cs="Arial"/>
                <w:b/>
                <w:bCs/>
                <w:color w:val="222222"/>
                <w:sz w:val="21"/>
                <w:szCs w:val="21"/>
              </w:rPr>
            </w:rPrChange>
          </w:rPr>
          <w:t>дентификатор процесса</w:t>
        </w:r>
        <w:r w:rsidR="004D50D4" w:rsidRPr="00682E83">
          <w:rPr>
            <w:rFonts w:ascii="Times New Roman" w:hAnsi="Times New Roman" w:cs="Times New Roman"/>
            <w:b/>
            <w:sz w:val="28"/>
            <w:szCs w:val="28"/>
            <w:shd w:val="clear" w:color="auto" w:fill="FFFFFF"/>
            <w:rPrChange w:id="138" w:author="Константин Когут" w:date="2020-04-15T17:36:00Z">
              <w:rPr>
                <w:rFonts w:ascii="Arial" w:hAnsi="Arial" w:cs="Arial"/>
                <w:color w:val="222222"/>
                <w:sz w:val="21"/>
                <w:szCs w:val="21"/>
                <w:shd w:val="clear" w:color="auto" w:fill="FFFFFF"/>
              </w:rPr>
            </w:rPrChange>
          </w:rPr>
          <w:t xml:space="preserve"> (</w:t>
        </w:r>
        <w:r w:rsidR="004D50D4" w:rsidRPr="00682E83">
          <w:rPr>
            <w:rFonts w:ascii="Times New Roman" w:hAnsi="Times New Roman" w:cs="Times New Roman"/>
            <w:b/>
            <w:sz w:val="28"/>
            <w:szCs w:val="28"/>
            <w:rPrChange w:id="139" w:author="Константин Когут" w:date="2020-04-15T17:36:00Z">
              <w:rPr/>
            </w:rPrChange>
          </w:rPr>
          <w:fldChar w:fldCharType="begin"/>
        </w:r>
        <w:r w:rsidR="004D50D4" w:rsidRPr="00682E83">
          <w:rPr>
            <w:rFonts w:ascii="Times New Roman" w:hAnsi="Times New Roman" w:cs="Times New Roman"/>
            <w:b/>
            <w:sz w:val="28"/>
            <w:szCs w:val="28"/>
            <w:rPrChange w:id="140" w:author="Константин Когут" w:date="2020-04-15T17:36:00Z">
              <w:rPr/>
            </w:rPrChange>
          </w:rPr>
          <w:instrText xml:space="preserve"> HYPERLINK "https://ru.wikipedia.org/wiki/%D0%90%D0%BD%D0%B3%D0%BB%D0%B8%D0%B9%D1%81%D0%BA%D0%B8%D0%B9_%D1%8F%D0%B7%D1%8B%D0%BA" \o "Английский язык" </w:instrText>
        </w:r>
        <w:r w:rsidR="004D50D4" w:rsidRPr="00682E83">
          <w:rPr>
            <w:rFonts w:ascii="Times New Roman" w:hAnsi="Times New Roman" w:cs="Times New Roman"/>
            <w:b/>
            <w:sz w:val="28"/>
            <w:szCs w:val="28"/>
            <w:rPrChange w:id="141" w:author="Константин Когут" w:date="2020-04-15T17:36:00Z">
              <w:rPr/>
            </w:rPrChange>
          </w:rPr>
          <w:fldChar w:fldCharType="separate"/>
        </w:r>
        <w:r w:rsidR="004D50D4" w:rsidRPr="00682E83">
          <w:rPr>
            <w:rStyle w:val="af2"/>
            <w:rFonts w:ascii="Times New Roman" w:hAnsi="Times New Roman" w:cs="Times New Roman"/>
            <w:b/>
            <w:color w:val="auto"/>
            <w:sz w:val="28"/>
            <w:szCs w:val="28"/>
            <w:u w:val="none"/>
            <w:rPrChange w:id="142" w:author="Константин Когут" w:date="2020-04-15T17:36:00Z">
              <w:rPr>
                <w:rStyle w:val="af2"/>
                <w:rFonts w:ascii="Arial" w:hAnsi="Arial" w:cs="Arial"/>
                <w:color w:val="0645AD"/>
                <w:sz w:val="21"/>
                <w:szCs w:val="21"/>
              </w:rPr>
            </w:rPrChange>
          </w:rPr>
          <w:t>англ.</w:t>
        </w:r>
        <w:r w:rsidR="004D50D4" w:rsidRPr="00682E83">
          <w:rPr>
            <w:rFonts w:ascii="Times New Roman" w:hAnsi="Times New Roman" w:cs="Times New Roman"/>
            <w:b/>
            <w:sz w:val="28"/>
            <w:szCs w:val="28"/>
            <w:rPrChange w:id="143" w:author="Константин Когут" w:date="2020-04-15T17:36:00Z">
              <w:rPr/>
            </w:rPrChange>
          </w:rPr>
          <w:fldChar w:fldCharType="end"/>
        </w:r>
        <w:r w:rsidR="004D50D4" w:rsidRPr="00682E83">
          <w:rPr>
            <w:rFonts w:ascii="Times New Roman" w:hAnsi="Times New Roman" w:cs="Times New Roman"/>
            <w:b/>
            <w:sz w:val="28"/>
            <w:szCs w:val="28"/>
            <w:shd w:val="clear" w:color="auto" w:fill="FFFFFF"/>
            <w:rPrChange w:id="144" w:author="Константин Когут" w:date="2020-04-15T17:36:00Z">
              <w:rPr>
                <w:rFonts w:ascii="Times New Roman" w:hAnsi="Times New Roman" w:cs="Times New Roman"/>
                <w:sz w:val="28"/>
                <w:szCs w:val="28"/>
                <w:shd w:val="clear" w:color="auto" w:fill="FFFFFF"/>
              </w:rPr>
            </w:rPrChange>
          </w:rPr>
          <w:t xml:space="preserve"> </w:t>
        </w:r>
        <w:r w:rsidR="004D50D4" w:rsidRPr="00682E83">
          <w:rPr>
            <w:rFonts w:ascii="Times New Roman" w:hAnsi="Times New Roman" w:cs="Times New Roman"/>
            <w:b/>
            <w:bCs/>
            <w:i/>
            <w:iCs/>
            <w:sz w:val="28"/>
            <w:szCs w:val="28"/>
            <w:lang w:val="en"/>
            <w:rPrChange w:id="145" w:author="Константин Когут" w:date="2020-04-15T17:36:00Z">
              <w:rPr>
                <w:rFonts w:ascii="Arial" w:hAnsi="Arial" w:cs="Arial"/>
                <w:b/>
                <w:bCs/>
                <w:i/>
                <w:iCs/>
                <w:color w:val="222222"/>
                <w:sz w:val="21"/>
                <w:szCs w:val="21"/>
                <w:lang w:val="en"/>
              </w:rPr>
            </w:rPrChange>
          </w:rPr>
          <w:t>p</w:t>
        </w:r>
        <w:r w:rsidR="004D50D4" w:rsidRPr="00682E83">
          <w:rPr>
            <w:rFonts w:ascii="Times New Roman" w:hAnsi="Times New Roman" w:cs="Times New Roman"/>
            <w:b/>
            <w:i/>
            <w:iCs/>
            <w:sz w:val="28"/>
            <w:szCs w:val="28"/>
            <w:lang w:val="en"/>
            <w:rPrChange w:id="146" w:author="Константин Когут" w:date="2020-04-15T17:36:00Z">
              <w:rPr>
                <w:rFonts w:ascii="Arial" w:hAnsi="Arial" w:cs="Arial"/>
                <w:i/>
                <w:iCs/>
                <w:color w:val="222222"/>
                <w:sz w:val="21"/>
                <w:szCs w:val="21"/>
                <w:lang w:val="en"/>
              </w:rPr>
            </w:rPrChange>
          </w:rPr>
          <w:t>rocess</w:t>
        </w:r>
        <w:r w:rsidR="004D50D4" w:rsidRPr="00682E83">
          <w:rPr>
            <w:rFonts w:ascii="Times New Roman" w:hAnsi="Times New Roman" w:cs="Times New Roman"/>
            <w:b/>
            <w:i/>
            <w:iCs/>
            <w:sz w:val="28"/>
            <w:szCs w:val="28"/>
            <w:rPrChange w:id="147" w:author="Константин Когут" w:date="2020-04-15T17:36:00Z">
              <w:rPr>
                <w:rFonts w:ascii="Arial" w:hAnsi="Arial" w:cs="Arial"/>
                <w:i/>
                <w:iCs/>
                <w:color w:val="222222"/>
                <w:sz w:val="21"/>
                <w:szCs w:val="21"/>
                <w:lang w:val="en"/>
              </w:rPr>
            </w:rPrChange>
          </w:rPr>
          <w:t xml:space="preserve"> </w:t>
        </w:r>
        <w:r w:rsidR="004D50D4" w:rsidRPr="00682E83">
          <w:rPr>
            <w:rFonts w:ascii="Times New Roman" w:hAnsi="Times New Roman" w:cs="Times New Roman"/>
            <w:b/>
            <w:bCs/>
            <w:i/>
            <w:iCs/>
            <w:sz w:val="28"/>
            <w:szCs w:val="28"/>
            <w:lang w:val="en"/>
            <w:rPrChange w:id="148" w:author="Константин Когут" w:date="2020-04-15T17:36:00Z">
              <w:rPr>
                <w:rFonts w:ascii="Arial" w:hAnsi="Arial" w:cs="Arial"/>
                <w:b/>
                <w:bCs/>
                <w:i/>
                <w:iCs/>
                <w:color w:val="222222"/>
                <w:sz w:val="21"/>
                <w:szCs w:val="21"/>
                <w:lang w:val="en"/>
              </w:rPr>
            </w:rPrChange>
          </w:rPr>
          <w:t>id</w:t>
        </w:r>
        <w:r w:rsidR="004D50D4" w:rsidRPr="00682E83">
          <w:rPr>
            <w:rFonts w:ascii="Times New Roman" w:hAnsi="Times New Roman" w:cs="Times New Roman"/>
            <w:b/>
            <w:i/>
            <w:iCs/>
            <w:sz w:val="28"/>
            <w:szCs w:val="28"/>
            <w:lang w:val="en"/>
            <w:rPrChange w:id="149" w:author="Константин Когут" w:date="2020-04-15T17:36:00Z">
              <w:rPr>
                <w:rFonts w:ascii="Arial" w:hAnsi="Arial" w:cs="Arial"/>
                <w:i/>
                <w:iCs/>
                <w:color w:val="222222"/>
                <w:sz w:val="21"/>
                <w:szCs w:val="21"/>
                <w:lang w:val="en"/>
              </w:rPr>
            </w:rPrChange>
          </w:rPr>
          <w:t>entifier</w:t>
        </w:r>
        <w:r w:rsidR="004D50D4" w:rsidRPr="00682E83">
          <w:rPr>
            <w:rFonts w:ascii="Times New Roman" w:hAnsi="Times New Roman" w:cs="Times New Roman"/>
            <w:b/>
            <w:sz w:val="28"/>
            <w:szCs w:val="28"/>
            <w:shd w:val="clear" w:color="auto" w:fill="FFFFFF"/>
            <w:rPrChange w:id="150" w:author="Константин Когут" w:date="2020-04-15T17:36:00Z">
              <w:rPr>
                <w:rFonts w:ascii="Arial" w:hAnsi="Arial" w:cs="Arial"/>
                <w:color w:val="222222"/>
                <w:sz w:val="21"/>
                <w:szCs w:val="21"/>
                <w:shd w:val="clear" w:color="auto" w:fill="FFFFFF"/>
              </w:rPr>
            </w:rPrChange>
          </w:rPr>
          <w:t>)</w:t>
        </w:r>
        <w:r w:rsidR="004D50D4" w:rsidRPr="00682E83">
          <w:rPr>
            <w:rFonts w:ascii="Times New Roman" w:hAnsi="Times New Roman" w:cs="Times New Roman"/>
            <w:sz w:val="28"/>
            <w:szCs w:val="28"/>
            <w:shd w:val="clear" w:color="auto" w:fill="FFFFFF"/>
            <w:rPrChange w:id="151" w:author="Константин Когут" w:date="2020-04-15T17:36:00Z">
              <w:rPr>
                <w:rFonts w:ascii="Times New Roman" w:hAnsi="Times New Roman" w:cs="Times New Roman"/>
                <w:b/>
                <w:sz w:val="28"/>
                <w:szCs w:val="28"/>
                <w:shd w:val="clear" w:color="auto" w:fill="FFFFFF"/>
                <w:lang w:val="en-US"/>
              </w:rPr>
            </w:rPrChange>
          </w:rPr>
          <w:t xml:space="preserve"> </w:t>
        </w:r>
        <w:r w:rsidR="004D50D4" w:rsidRPr="00682E83">
          <w:rPr>
            <w:rFonts w:ascii="Times New Roman" w:hAnsi="Times New Roman" w:cs="Times New Roman"/>
            <w:sz w:val="28"/>
            <w:szCs w:val="28"/>
            <w:shd w:val="clear" w:color="auto" w:fill="FFFFFF"/>
            <w:rPrChange w:id="152" w:author="Константин Когут" w:date="2020-04-15T17:36:00Z">
              <w:rPr>
                <w:rFonts w:ascii="Arial" w:hAnsi="Arial" w:cs="Arial"/>
                <w:color w:val="222222"/>
                <w:sz w:val="21"/>
                <w:szCs w:val="21"/>
                <w:shd w:val="clear" w:color="auto" w:fill="FFFFFF"/>
              </w:rPr>
            </w:rPrChange>
          </w:rPr>
          <w:t xml:space="preserve">— уникальный номер (идентификатор) </w:t>
        </w:r>
        <w:r w:rsidR="004D50D4" w:rsidRPr="00682E83">
          <w:rPr>
            <w:rFonts w:ascii="Times New Roman" w:hAnsi="Times New Roman" w:cs="Times New Roman"/>
            <w:sz w:val="28"/>
            <w:szCs w:val="28"/>
            <w:rPrChange w:id="153" w:author="Константин Когут" w:date="2020-04-15T17:36:00Z">
              <w:rPr/>
            </w:rPrChange>
          </w:rPr>
          <w:fldChar w:fldCharType="begin"/>
        </w:r>
        <w:r w:rsidR="004D50D4" w:rsidRPr="00682E83">
          <w:rPr>
            <w:rFonts w:ascii="Times New Roman" w:hAnsi="Times New Roman" w:cs="Times New Roman"/>
            <w:sz w:val="28"/>
            <w:szCs w:val="28"/>
            <w:rPrChange w:id="154" w:author="Константин Когут" w:date="2020-04-15T17:36:00Z">
              <w:rPr/>
            </w:rPrChange>
          </w:rPr>
          <w:instrText xml:space="preserve"> HYPERLINK "https://ru.wikipedia.org/wiki/%D0%9F%D1%80%D0%BE%D1%86%D0%B5%D1%81%D1%81_(%D0%B8%D0%BD%D1%84%D0%BE%D1%80%D0%BC%D0%B0%D1%82%D0%B8%D0%BA%D0%B0)" \o "Процесс (информатика)" </w:instrText>
        </w:r>
        <w:r w:rsidR="004D50D4" w:rsidRPr="00682E83">
          <w:rPr>
            <w:rFonts w:ascii="Times New Roman" w:hAnsi="Times New Roman" w:cs="Times New Roman"/>
            <w:sz w:val="28"/>
            <w:szCs w:val="28"/>
            <w:rPrChange w:id="155" w:author="Константин Когут" w:date="2020-04-15T17:36:00Z">
              <w:rPr/>
            </w:rPrChange>
          </w:rPr>
          <w:fldChar w:fldCharType="separate"/>
        </w:r>
        <w:r w:rsidR="004D50D4" w:rsidRPr="00682E83">
          <w:rPr>
            <w:rStyle w:val="af2"/>
            <w:rFonts w:ascii="Times New Roman" w:hAnsi="Times New Roman" w:cs="Times New Roman"/>
            <w:color w:val="auto"/>
            <w:sz w:val="28"/>
            <w:szCs w:val="28"/>
            <w:u w:val="none"/>
            <w:rPrChange w:id="156" w:author="Константин Когут" w:date="2020-04-15T17:36:00Z">
              <w:rPr>
                <w:rStyle w:val="af2"/>
                <w:rFonts w:ascii="Arial" w:hAnsi="Arial" w:cs="Arial"/>
                <w:color w:val="0645AD"/>
                <w:sz w:val="21"/>
                <w:szCs w:val="21"/>
              </w:rPr>
            </w:rPrChange>
          </w:rPr>
          <w:t>процесса</w:t>
        </w:r>
        <w:r w:rsidR="004D50D4" w:rsidRPr="00682E83">
          <w:rPr>
            <w:rFonts w:ascii="Times New Roman" w:hAnsi="Times New Roman" w:cs="Times New Roman"/>
            <w:sz w:val="28"/>
            <w:szCs w:val="28"/>
            <w:rPrChange w:id="157" w:author="Константин Когут" w:date="2020-04-15T17:36:00Z">
              <w:rPr/>
            </w:rPrChange>
          </w:rPr>
          <w:fldChar w:fldCharType="end"/>
        </w:r>
        <w:r w:rsidR="004D50D4" w:rsidRPr="00682E83">
          <w:rPr>
            <w:rFonts w:ascii="Times New Roman" w:hAnsi="Times New Roman" w:cs="Times New Roman"/>
            <w:sz w:val="28"/>
            <w:szCs w:val="28"/>
            <w:shd w:val="clear" w:color="auto" w:fill="FFFFFF"/>
            <w:rPrChange w:id="158" w:author="Константин Когут" w:date="2020-04-15T17:36:00Z">
              <w:rPr>
                <w:rFonts w:ascii="Arial" w:hAnsi="Arial" w:cs="Arial"/>
                <w:color w:val="222222"/>
                <w:sz w:val="21"/>
                <w:szCs w:val="21"/>
                <w:shd w:val="clear" w:color="auto" w:fill="FFFFFF"/>
              </w:rPr>
            </w:rPrChange>
          </w:rPr>
          <w:t xml:space="preserve"> в </w:t>
        </w:r>
        <w:r w:rsidR="004D50D4" w:rsidRPr="00682E83">
          <w:rPr>
            <w:rFonts w:ascii="Times New Roman" w:hAnsi="Times New Roman" w:cs="Times New Roman"/>
            <w:sz w:val="28"/>
            <w:szCs w:val="28"/>
            <w:rPrChange w:id="159" w:author="Константин Когут" w:date="2020-04-15T17:36:00Z">
              <w:rPr/>
            </w:rPrChange>
          </w:rPr>
          <w:fldChar w:fldCharType="begin"/>
        </w:r>
        <w:r w:rsidR="004D50D4" w:rsidRPr="00682E83">
          <w:rPr>
            <w:rFonts w:ascii="Times New Roman" w:hAnsi="Times New Roman" w:cs="Times New Roman"/>
            <w:sz w:val="28"/>
            <w:szCs w:val="28"/>
            <w:rPrChange w:id="160" w:author="Константин Когут" w:date="2020-04-15T17:36:00Z">
              <w:rPr/>
            </w:rPrChange>
          </w:rPr>
          <w:instrText xml:space="preserve"> HYPERLINK "https://ru.wikipedia.org/wiki/%D0%9C%D0%BD%D0%BE%D0%B3%D0%BE%D0%B7%D0%B0%D0%B4%D0%B0%D1%87%D0%BD%D0%BE%D1%81%D1%82%D1%8C" \o "Многозадачность" </w:instrText>
        </w:r>
        <w:r w:rsidR="004D50D4" w:rsidRPr="00682E83">
          <w:rPr>
            <w:rFonts w:ascii="Times New Roman" w:hAnsi="Times New Roman" w:cs="Times New Roman"/>
            <w:sz w:val="28"/>
            <w:szCs w:val="28"/>
            <w:rPrChange w:id="161" w:author="Константин Когут" w:date="2020-04-15T17:36:00Z">
              <w:rPr/>
            </w:rPrChange>
          </w:rPr>
          <w:fldChar w:fldCharType="separate"/>
        </w:r>
        <w:r w:rsidR="004D50D4" w:rsidRPr="00682E83">
          <w:rPr>
            <w:rStyle w:val="af2"/>
            <w:rFonts w:ascii="Times New Roman" w:hAnsi="Times New Roman" w:cs="Times New Roman"/>
            <w:color w:val="auto"/>
            <w:sz w:val="28"/>
            <w:szCs w:val="28"/>
            <w:u w:val="none"/>
            <w:rPrChange w:id="162" w:author="Константин Когут" w:date="2020-04-15T17:36:00Z">
              <w:rPr>
                <w:rStyle w:val="af2"/>
                <w:rFonts w:ascii="Arial" w:hAnsi="Arial" w:cs="Arial"/>
                <w:color w:val="0645AD"/>
                <w:sz w:val="21"/>
                <w:szCs w:val="21"/>
              </w:rPr>
            </w:rPrChange>
          </w:rPr>
          <w:t>многозадачной</w:t>
        </w:r>
        <w:r w:rsidR="004D50D4" w:rsidRPr="00682E83">
          <w:rPr>
            <w:rFonts w:ascii="Times New Roman" w:hAnsi="Times New Roman" w:cs="Times New Roman"/>
            <w:sz w:val="28"/>
            <w:szCs w:val="28"/>
            <w:rPrChange w:id="163" w:author="Константин Когут" w:date="2020-04-15T17:36:00Z">
              <w:rPr/>
            </w:rPrChange>
          </w:rPr>
          <w:fldChar w:fldCharType="end"/>
        </w:r>
        <w:r w:rsidR="004D50D4" w:rsidRPr="00682E83">
          <w:rPr>
            <w:rFonts w:ascii="Times New Roman" w:hAnsi="Times New Roman" w:cs="Times New Roman"/>
            <w:sz w:val="28"/>
            <w:szCs w:val="28"/>
            <w:shd w:val="clear" w:color="auto" w:fill="FFFFFF"/>
            <w:rPrChange w:id="164" w:author="Константин Когут" w:date="2020-04-15T17:36:00Z">
              <w:rPr>
                <w:rFonts w:ascii="Arial" w:hAnsi="Arial" w:cs="Arial"/>
                <w:color w:val="222222"/>
                <w:sz w:val="21"/>
                <w:szCs w:val="21"/>
                <w:shd w:val="clear" w:color="auto" w:fill="FFFFFF"/>
              </w:rPr>
            </w:rPrChange>
          </w:rPr>
          <w:t xml:space="preserve"> </w:t>
        </w:r>
        <w:r w:rsidR="004D50D4" w:rsidRPr="00682E83">
          <w:rPr>
            <w:rFonts w:ascii="Times New Roman" w:hAnsi="Times New Roman" w:cs="Times New Roman"/>
            <w:sz w:val="28"/>
            <w:szCs w:val="28"/>
            <w:rPrChange w:id="165" w:author="Константин Когут" w:date="2020-04-15T17:36:00Z">
              <w:rPr/>
            </w:rPrChange>
          </w:rPr>
          <w:fldChar w:fldCharType="begin"/>
        </w:r>
        <w:r w:rsidR="004D50D4" w:rsidRPr="00682E83">
          <w:rPr>
            <w:rFonts w:ascii="Times New Roman" w:hAnsi="Times New Roman" w:cs="Times New Roman"/>
            <w:sz w:val="28"/>
            <w:szCs w:val="28"/>
            <w:rPrChange w:id="166" w:author="Константин Когут" w:date="2020-04-15T17:36:00Z">
              <w:rPr/>
            </w:rPrChange>
          </w:rPr>
          <w:instrText xml:space="preserve"> HYPERLINK "https://ru.wikipedia.org/wiki/%D0%9E%D0%BF%D0%B5%D1%80%D0%B0%D1%86%D0%B8%D0%BE%D0%BD%D0%BD%D0%B0%D1%8F_%D1%81%D0%B8%D1%81%D1%82%D0%B5%D0%BC%D0%B0" \o "Операционная система" </w:instrText>
        </w:r>
        <w:r w:rsidR="004D50D4" w:rsidRPr="00682E83">
          <w:rPr>
            <w:rFonts w:ascii="Times New Roman" w:hAnsi="Times New Roman" w:cs="Times New Roman"/>
            <w:sz w:val="28"/>
            <w:szCs w:val="28"/>
            <w:rPrChange w:id="167" w:author="Константин Когут" w:date="2020-04-15T17:36:00Z">
              <w:rPr/>
            </w:rPrChange>
          </w:rPr>
          <w:fldChar w:fldCharType="separate"/>
        </w:r>
        <w:r w:rsidR="004D50D4" w:rsidRPr="00682E83">
          <w:rPr>
            <w:rStyle w:val="af2"/>
            <w:rFonts w:ascii="Times New Roman" w:hAnsi="Times New Roman" w:cs="Times New Roman"/>
            <w:color w:val="auto"/>
            <w:sz w:val="28"/>
            <w:szCs w:val="28"/>
            <w:u w:val="none"/>
            <w:rPrChange w:id="168" w:author="Константин Когут" w:date="2020-04-15T17:36:00Z">
              <w:rPr>
                <w:rStyle w:val="af2"/>
                <w:rFonts w:ascii="Arial" w:hAnsi="Arial" w:cs="Arial"/>
                <w:color w:val="0645AD"/>
                <w:sz w:val="21"/>
                <w:szCs w:val="21"/>
              </w:rPr>
            </w:rPrChange>
          </w:rPr>
          <w:t>операционной системе (ОС)</w:t>
        </w:r>
        <w:r w:rsidR="004D50D4" w:rsidRPr="00682E83">
          <w:rPr>
            <w:rFonts w:ascii="Times New Roman" w:hAnsi="Times New Roman" w:cs="Times New Roman"/>
            <w:sz w:val="28"/>
            <w:szCs w:val="28"/>
            <w:rPrChange w:id="169" w:author="Константин Когут" w:date="2020-04-15T17:36:00Z">
              <w:rPr/>
            </w:rPrChange>
          </w:rPr>
          <w:fldChar w:fldCharType="end"/>
        </w:r>
        <w:r w:rsidR="004D50D4" w:rsidRPr="00682E83">
          <w:rPr>
            <w:rFonts w:ascii="Times New Roman" w:hAnsi="Times New Roman" w:cs="Times New Roman"/>
            <w:sz w:val="28"/>
            <w:szCs w:val="28"/>
            <w:shd w:val="clear" w:color="auto" w:fill="FFFFFF"/>
            <w:rPrChange w:id="170" w:author="Константин Когут" w:date="2020-04-15T17:36:00Z">
              <w:rPr>
                <w:rFonts w:ascii="Arial" w:hAnsi="Arial" w:cs="Arial"/>
                <w:color w:val="222222"/>
                <w:sz w:val="21"/>
                <w:szCs w:val="21"/>
                <w:shd w:val="clear" w:color="auto" w:fill="FFFFFF"/>
              </w:rPr>
            </w:rPrChange>
          </w:rPr>
          <w:t xml:space="preserve">. В ОС семейства </w:t>
        </w:r>
        <w:r w:rsidR="004D50D4" w:rsidRPr="00682E83">
          <w:rPr>
            <w:rFonts w:ascii="Times New Roman" w:hAnsi="Times New Roman" w:cs="Times New Roman"/>
            <w:sz w:val="28"/>
            <w:szCs w:val="28"/>
            <w:rPrChange w:id="171" w:author="Константин Когут" w:date="2020-04-15T17:36:00Z">
              <w:rPr/>
            </w:rPrChange>
          </w:rPr>
          <w:fldChar w:fldCharType="begin"/>
        </w:r>
        <w:r w:rsidR="004D50D4" w:rsidRPr="00682E83">
          <w:rPr>
            <w:rFonts w:ascii="Times New Roman" w:hAnsi="Times New Roman" w:cs="Times New Roman"/>
            <w:sz w:val="28"/>
            <w:szCs w:val="28"/>
            <w:rPrChange w:id="172" w:author="Константин Когут" w:date="2020-04-15T17:36:00Z">
              <w:rPr/>
            </w:rPrChange>
          </w:rPr>
          <w:instrText xml:space="preserve"> HYPERLINK "https://ru.wikipedia.org/wiki/Windows" \o "Windows" </w:instrText>
        </w:r>
        <w:r w:rsidR="004D50D4" w:rsidRPr="00682E83">
          <w:rPr>
            <w:rFonts w:ascii="Times New Roman" w:hAnsi="Times New Roman" w:cs="Times New Roman"/>
            <w:sz w:val="28"/>
            <w:szCs w:val="28"/>
            <w:rPrChange w:id="173" w:author="Константин Когут" w:date="2020-04-15T17:36:00Z">
              <w:rPr/>
            </w:rPrChange>
          </w:rPr>
          <w:fldChar w:fldCharType="separate"/>
        </w:r>
        <w:r w:rsidR="004D50D4" w:rsidRPr="00682E83">
          <w:rPr>
            <w:rStyle w:val="af2"/>
            <w:rFonts w:ascii="Times New Roman" w:hAnsi="Times New Roman" w:cs="Times New Roman"/>
            <w:color w:val="auto"/>
            <w:sz w:val="28"/>
            <w:szCs w:val="28"/>
            <w:u w:val="none"/>
            <w:rPrChange w:id="174" w:author="Константин Когут" w:date="2020-04-15T17:36:00Z">
              <w:rPr>
                <w:rStyle w:val="af2"/>
                <w:rFonts w:ascii="Arial" w:hAnsi="Arial" w:cs="Arial"/>
                <w:color w:val="0645AD"/>
                <w:sz w:val="21"/>
                <w:szCs w:val="21"/>
              </w:rPr>
            </w:rPrChange>
          </w:rPr>
          <w:t>Windows</w:t>
        </w:r>
        <w:r w:rsidR="004D50D4" w:rsidRPr="00682E83">
          <w:rPr>
            <w:rFonts w:ascii="Times New Roman" w:hAnsi="Times New Roman" w:cs="Times New Roman"/>
            <w:sz w:val="28"/>
            <w:szCs w:val="28"/>
            <w:rPrChange w:id="175" w:author="Константин Когут" w:date="2020-04-15T17:36:00Z">
              <w:rPr/>
            </w:rPrChange>
          </w:rPr>
          <w:fldChar w:fldCharType="end"/>
        </w:r>
        <w:r w:rsidR="004D50D4" w:rsidRPr="00682E83">
          <w:rPr>
            <w:rFonts w:ascii="Times New Roman" w:hAnsi="Times New Roman" w:cs="Times New Roman"/>
            <w:sz w:val="28"/>
            <w:szCs w:val="28"/>
            <w:shd w:val="clear" w:color="auto" w:fill="FFFFFF"/>
            <w:rPrChange w:id="176" w:author="Константин Когут" w:date="2020-04-15T17:36:00Z">
              <w:rPr>
                <w:rFonts w:ascii="Arial" w:hAnsi="Arial" w:cs="Arial"/>
                <w:color w:val="222222"/>
                <w:sz w:val="21"/>
                <w:szCs w:val="21"/>
                <w:shd w:val="clear" w:color="auto" w:fill="FFFFFF"/>
              </w:rPr>
            </w:rPrChange>
          </w:rPr>
          <w:t xml:space="preserve"> </w:t>
        </w:r>
        <w:proofErr w:type="spellStart"/>
        <w:r w:rsidR="004D50D4" w:rsidRPr="00682E83">
          <w:rPr>
            <w:rFonts w:ascii="Times New Roman" w:hAnsi="Times New Roman" w:cs="Times New Roman"/>
            <w:sz w:val="28"/>
            <w:szCs w:val="28"/>
            <w:shd w:val="clear" w:color="auto" w:fill="FFFFFF"/>
            <w:rPrChange w:id="177" w:author="Константин Когут" w:date="2020-04-15T17:36:00Z">
              <w:rPr>
                <w:rFonts w:ascii="Arial" w:hAnsi="Arial" w:cs="Arial"/>
                <w:color w:val="222222"/>
                <w:sz w:val="21"/>
                <w:szCs w:val="21"/>
                <w:shd w:val="clear" w:color="auto" w:fill="FFFFFF"/>
              </w:rPr>
            </w:rPrChange>
          </w:rPr>
          <w:t>pid</w:t>
        </w:r>
        <w:proofErr w:type="spellEnd"/>
        <w:r w:rsidR="004D50D4" w:rsidRPr="00682E83">
          <w:rPr>
            <w:rFonts w:ascii="Times New Roman" w:hAnsi="Times New Roman" w:cs="Times New Roman"/>
            <w:sz w:val="28"/>
            <w:szCs w:val="28"/>
            <w:shd w:val="clear" w:color="auto" w:fill="FFFFFF"/>
            <w:rPrChange w:id="178" w:author="Константин Когут" w:date="2020-04-15T17:36:00Z">
              <w:rPr>
                <w:rFonts w:ascii="Arial" w:hAnsi="Arial" w:cs="Arial"/>
                <w:color w:val="222222"/>
                <w:sz w:val="21"/>
                <w:szCs w:val="21"/>
                <w:shd w:val="clear" w:color="auto" w:fill="FFFFFF"/>
              </w:rPr>
            </w:rPrChange>
          </w:rPr>
          <w:t xml:space="preserve"> хранится в </w:t>
        </w:r>
        <w:r w:rsidR="004D50D4" w:rsidRPr="00682E83">
          <w:rPr>
            <w:rFonts w:ascii="Times New Roman" w:hAnsi="Times New Roman" w:cs="Times New Roman"/>
            <w:sz w:val="28"/>
            <w:szCs w:val="28"/>
            <w:rPrChange w:id="179" w:author="Константин Когут" w:date="2020-04-15T17:36:00Z">
              <w:rPr/>
            </w:rPrChange>
          </w:rPr>
          <w:fldChar w:fldCharType="begin"/>
        </w:r>
        <w:r w:rsidR="004D50D4" w:rsidRPr="00682E83">
          <w:rPr>
            <w:rFonts w:ascii="Times New Roman" w:hAnsi="Times New Roman" w:cs="Times New Roman"/>
            <w:sz w:val="28"/>
            <w:szCs w:val="28"/>
            <w:rPrChange w:id="180" w:author="Константин Когут" w:date="2020-04-15T17:36:00Z">
              <w:rPr/>
            </w:rPrChange>
          </w:rPr>
          <w:instrText xml:space="preserve"> HYPERLINK "https://ru.wikipedia.org/wiki/%D0%9F%D0%B5%D1%80%D0%B5%D0%BC%D0%B5%D0%BD%D0%BD%D0%B0%D1%8F_(%D0%BF%D1%80%D0%BE%D0%B3%D1%80%D0%B0%D0%BC%D0%BC%D0%B8%D1%80%D0%BE%D0%B2%D0%B0%D0%BD%D0%B8%D0%B5)" \o "Переменная (программирование)" </w:instrText>
        </w:r>
        <w:r w:rsidR="004D50D4" w:rsidRPr="00682E83">
          <w:rPr>
            <w:rFonts w:ascii="Times New Roman" w:hAnsi="Times New Roman" w:cs="Times New Roman"/>
            <w:sz w:val="28"/>
            <w:szCs w:val="28"/>
            <w:rPrChange w:id="181" w:author="Константин Когут" w:date="2020-04-15T17:36:00Z">
              <w:rPr/>
            </w:rPrChange>
          </w:rPr>
          <w:fldChar w:fldCharType="separate"/>
        </w:r>
        <w:r w:rsidR="004D50D4" w:rsidRPr="00682E83">
          <w:rPr>
            <w:rStyle w:val="af2"/>
            <w:rFonts w:ascii="Times New Roman" w:hAnsi="Times New Roman" w:cs="Times New Roman"/>
            <w:color w:val="auto"/>
            <w:sz w:val="28"/>
            <w:szCs w:val="28"/>
            <w:u w:val="none"/>
            <w:rPrChange w:id="182" w:author="Константин Когут" w:date="2020-04-15T17:36:00Z">
              <w:rPr>
                <w:rStyle w:val="af2"/>
                <w:rFonts w:ascii="Arial" w:hAnsi="Arial" w:cs="Arial"/>
                <w:color w:val="0645AD"/>
                <w:sz w:val="21"/>
                <w:szCs w:val="21"/>
              </w:rPr>
            </w:rPrChange>
          </w:rPr>
          <w:t>переменной</w:t>
        </w:r>
        <w:r w:rsidR="004D50D4" w:rsidRPr="00682E83">
          <w:rPr>
            <w:rFonts w:ascii="Times New Roman" w:hAnsi="Times New Roman" w:cs="Times New Roman"/>
            <w:sz w:val="28"/>
            <w:szCs w:val="28"/>
            <w:rPrChange w:id="183" w:author="Константин Когут" w:date="2020-04-15T17:36:00Z">
              <w:rPr/>
            </w:rPrChange>
          </w:rPr>
          <w:fldChar w:fldCharType="end"/>
        </w:r>
        <w:r w:rsidR="004D50D4" w:rsidRPr="00682E83">
          <w:rPr>
            <w:rFonts w:ascii="Times New Roman" w:hAnsi="Times New Roman" w:cs="Times New Roman"/>
            <w:sz w:val="28"/>
            <w:szCs w:val="28"/>
            <w:shd w:val="clear" w:color="auto" w:fill="FFFFFF"/>
            <w:rPrChange w:id="184" w:author="Константин Когут" w:date="2020-04-15T17:36:00Z">
              <w:rPr>
                <w:rFonts w:ascii="Arial" w:hAnsi="Arial" w:cs="Arial"/>
                <w:color w:val="222222"/>
                <w:sz w:val="21"/>
                <w:szCs w:val="21"/>
                <w:shd w:val="clear" w:color="auto" w:fill="FFFFFF"/>
              </w:rPr>
            </w:rPrChange>
          </w:rPr>
          <w:t xml:space="preserve"> </w:t>
        </w:r>
        <w:r w:rsidR="004D50D4" w:rsidRPr="00682E83">
          <w:rPr>
            <w:rFonts w:ascii="Times New Roman" w:hAnsi="Times New Roman" w:cs="Times New Roman"/>
            <w:sz w:val="28"/>
            <w:szCs w:val="28"/>
            <w:rPrChange w:id="185" w:author="Константин Когут" w:date="2020-04-15T17:36:00Z">
              <w:rPr/>
            </w:rPrChange>
          </w:rPr>
          <w:fldChar w:fldCharType="begin"/>
        </w:r>
        <w:r w:rsidR="004D50D4" w:rsidRPr="00682E83">
          <w:rPr>
            <w:rFonts w:ascii="Times New Roman" w:hAnsi="Times New Roman" w:cs="Times New Roman"/>
            <w:sz w:val="28"/>
            <w:szCs w:val="28"/>
            <w:rPrChange w:id="186" w:author="Константин Когут" w:date="2020-04-15T17:36:00Z">
              <w:rPr/>
            </w:rPrChange>
          </w:rPr>
          <w:instrText xml:space="preserve"> HYPERLINK "https://ru.wikipedia.org/wiki/%D0%A6%D0%B5%D0%BB%D1%8B%D0%B9_%D1%82%D0%B8%D0%BF" \o "Целый тип" </w:instrText>
        </w:r>
        <w:r w:rsidR="004D50D4" w:rsidRPr="00682E83">
          <w:rPr>
            <w:rFonts w:ascii="Times New Roman" w:hAnsi="Times New Roman" w:cs="Times New Roman"/>
            <w:sz w:val="28"/>
            <w:szCs w:val="28"/>
            <w:rPrChange w:id="187" w:author="Константин Когут" w:date="2020-04-15T17:36:00Z">
              <w:rPr/>
            </w:rPrChange>
          </w:rPr>
          <w:fldChar w:fldCharType="separate"/>
        </w:r>
        <w:r w:rsidR="004D50D4" w:rsidRPr="00682E83">
          <w:rPr>
            <w:rStyle w:val="af2"/>
            <w:rFonts w:ascii="Times New Roman" w:hAnsi="Times New Roman" w:cs="Times New Roman"/>
            <w:color w:val="auto"/>
            <w:sz w:val="28"/>
            <w:szCs w:val="28"/>
            <w:u w:val="none"/>
            <w:rPrChange w:id="188" w:author="Константин Когут" w:date="2020-04-15T17:36:00Z">
              <w:rPr>
                <w:rStyle w:val="af2"/>
                <w:rFonts w:ascii="Arial" w:hAnsi="Arial" w:cs="Arial"/>
                <w:color w:val="0645AD"/>
                <w:sz w:val="21"/>
                <w:szCs w:val="21"/>
              </w:rPr>
            </w:rPrChange>
          </w:rPr>
          <w:t>целочисленного типа</w:t>
        </w:r>
        <w:r w:rsidR="004D50D4" w:rsidRPr="00682E83">
          <w:rPr>
            <w:rFonts w:ascii="Times New Roman" w:hAnsi="Times New Roman" w:cs="Times New Roman"/>
            <w:sz w:val="28"/>
            <w:szCs w:val="28"/>
            <w:rPrChange w:id="189" w:author="Константин Когут" w:date="2020-04-15T17:36:00Z">
              <w:rPr/>
            </w:rPrChange>
          </w:rPr>
          <w:fldChar w:fldCharType="end"/>
        </w:r>
        <w:r w:rsidR="004D50D4" w:rsidRPr="00682E83">
          <w:rPr>
            <w:rFonts w:ascii="Times New Roman" w:hAnsi="Times New Roman" w:cs="Times New Roman"/>
            <w:sz w:val="28"/>
            <w:szCs w:val="28"/>
            <w:shd w:val="clear" w:color="auto" w:fill="FFFFFF"/>
            <w:rPrChange w:id="190" w:author="Константин Когут" w:date="2020-04-15T17:36:00Z">
              <w:rPr>
                <w:rFonts w:ascii="Arial" w:hAnsi="Arial" w:cs="Arial"/>
                <w:color w:val="222222"/>
                <w:sz w:val="21"/>
                <w:szCs w:val="21"/>
                <w:shd w:val="clear" w:color="auto" w:fill="FFFFFF"/>
              </w:rPr>
            </w:rPrChange>
          </w:rPr>
          <w:t xml:space="preserve">. В ОС, соответствующих стандарту </w:t>
        </w:r>
        <w:r w:rsidR="004D50D4" w:rsidRPr="00682E83">
          <w:rPr>
            <w:rFonts w:ascii="Times New Roman" w:hAnsi="Times New Roman" w:cs="Times New Roman"/>
            <w:sz w:val="28"/>
            <w:szCs w:val="28"/>
            <w:rPrChange w:id="191" w:author="Константин Когут" w:date="2020-04-15T17:36:00Z">
              <w:rPr/>
            </w:rPrChange>
          </w:rPr>
          <w:fldChar w:fldCharType="begin"/>
        </w:r>
        <w:r w:rsidR="004D50D4" w:rsidRPr="00682E83">
          <w:rPr>
            <w:rFonts w:ascii="Times New Roman" w:hAnsi="Times New Roman" w:cs="Times New Roman"/>
            <w:sz w:val="28"/>
            <w:szCs w:val="28"/>
            <w:rPrChange w:id="192" w:author="Константин Когут" w:date="2020-04-15T17:36:00Z">
              <w:rPr/>
            </w:rPrChange>
          </w:rPr>
          <w:instrText xml:space="preserve"> HYPERLINK "https://ru.wikipedia.org/wiki/POSIX" \o "POSIX" </w:instrText>
        </w:r>
        <w:r w:rsidR="004D50D4" w:rsidRPr="00682E83">
          <w:rPr>
            <w:rFonts w:ascii="Times New Roman" w:hAnsi="Times New Roman" w:cs="Times New Roman"/>
            <w:sz w:val="28"/>
            <w:szCs w:val="28"/>
            <w:rPrChange w:id="193" w:author="Константин Когут" w:date="2020-04-15T17:36:00Z">
              <w:rPr/>
            </w:rPrChange>
          </w:rPr>
          <w:fldChar w:fldCharType="separate"/>
        </w:r>
        <w:r w:rsidR="004D50D4" w:rsidRPr="00682E83">
          <w:rPr>
            <w:rStyle w:val="af2"/>
            <w:rFonts w:ascii="Times New Roman" w:hAnsi="Times New Roman" w:cs="Times New Roman"/>
            <w:color w:val="auto"/>
            <w:sz w:val="28"/>
            <w:szCs w:val="28"/>
            <w:u w:val="none"/>
            <w:rPrChange w:id="194" w:author="Константин Когут" w:date="2020-04-15T17:36:00Z">
              <w:rPr>
                <w:rStyle w:val="af2"/>
                <w:rFonts w:ascii="Arial" w:hAnsi="Arial" w:cs="Arial"/>
                <w:color w:val="0645AD"/>
                <w:sz w:val="21"/>
                <w:szCs w:val="21"/>
              </w:rPr>
            </w:rPrChange>
          </w:rPr>
          <w:t>POSIX</w:t>
        </w:r>
        <w:r w:rsidR="004D50D4" w:rsidRPr="00682E83">
          <w:rPr>
            <w:rFonts w:ascii="Times New Roman" w:hAnsi="Times New Roman" w:cs="Times New Roman"/>
            <w:sz w:val="28"/>
            <w:szCs w:val="28"/>
            <w:rPrChange w:id="195" w:author="Константин Когут" w:date="2020-04-15T17:36:00Z">
              <w:rPr/>
            </w:rPrChange>
          </w:rPr>
          <w:fldChar w:fldCharType="end"/>
        </w:r>
        <w:r w:rsidR="004D50D4" w:rsidRPr="00682E83">
          <w:rPr>
            <w:rFonts w:ascii="Times New Roman" w:hAnsi="Times New Roman" w:cs="Times New Roman"/>
            <w:sz w:val="28"/>
            <w:szCs w:val="28"/>
            <w:shd w:val="clear" w:color="auto" w:fill="FFFFFF"/>
            <w:rPrChange w:id="196" w:author="Константин Когут" w:date="2020-04-15T17:36:00Z">
              <w:rPr>
                <w:rFonts w:ascii="Arial" w:hAnsi="Arial" w:cs="Arial"/>
                <w:color w:val="222222"/>
                <w:sz w:val="21"/>
                <w:szCs w:val="21"/>
                <w:shd w:val="clear" w:color="auto" w:fill="FFFFFF"/>
              </w:rPr>
            </w:rPrChange>
          </w:rPr>
          <w:t xml:space="preserve">, </w:t>
        </w:r>
        <w:r w:rsidR="004D50D4" w:rsidRPr="00682E83">
          <w:rPr>
            <w:rFonts w:ascii="Times New Roman" w:hAnsi="Times New Roman" w:cs="Times New Roman"/>
            <w:sz w:val="28"/>
            <w:szCs w:val="28"/>
            <w:rPrChange w:id="197" w:author="Константин Когут" w:date="2020-04-15T17:36:00Z">
              <w:rPr/>
            </w:rPrChange>
          </w:rPr>
          <w:fldChar w:fldCharType="begin"/>
        </w:r>
        <w:r w:rsidR="004D50D4" w:rsidRPr="00682E83">
          <w:rPr>
            <w:rFonts w:ascii="Times New Roman" w:hAnsi="Times New Roman" w:cs="Times New Roman"/>
            <w:sz w:val="28"/>
            <w:szCs w:val="28"/>
            <w:rPrChange w:id="198" w:author="Константин Когут" w:date="2020-04-15T17:36:00Z">
              <w:rPr/>
            </w:rPrChange>
          </w:rPr>
          <w:instrText xml:space="preserve"> HYPERLINK "https://ru.wikipedia.org/wiki/%D0%A2%D0%B8%D0%BF_%D0%B4%D0%B0%D0%BD%D0%BD%D1%8B%D1%85" \o "Тип данных" </w:instrText>
        </w:r>
        <w:r w:rsidR="004D50D4" w:rsidRPr="00682E83">
          <w:rPr>
            <w:rFonts w:ascii="Times New Roman" w:hAnsi="Times New Roman" w:cs="Times New Roman"/>
            <w:sz w:val="28"/>
            <w:szCs w:val="28"/>
            <w:rPrChange w:id="199" w:author="Константин Когут" w:date="2020-04-15T17:36:00Z">
              <w:rPr/>
            </w:rPrChange>
          </w:rPr>
          <w:fldChar w:fldCharType="separate"/>
        </w:r>
        <w:r w:rsidR="004D50D4" w:rsidRPr="00682E83">
          <w:rPr>
            <w:rStyle w:val="af2"/>
            <w:rFonts w:ascii="Times New Roman" w:hAnsi="Times New Roman" w:cs="Times New Roman"/>
            <w:color w:val="auto"/>
            <w:sz w:val="28"/>
            <w:szCs w:val="28"/>
            <w:u w:val="none"/>
            <w:rPrChange w:id="200" w:author="Константин Когут" w:date="2020-04-15T17:36:00Z">
              <w:rPr>
                <w:rStyle w:val="af2"/>
                <w:rFonts w:ascii="Arial" w:hAnsi="Arial" w:cs="Arial"/>
                <w:color w:val="0645AD"/>
                <w:sz w:val="21"/>
                <w:szCs w:val="21"/>
              </w:rPr>
            </w:rPrChange>
          </w:rPr>
          <w:t>тип</w:t>
        </w:r>
        <w:r w:rsidR="004D50D4" w:rsidRPr="00682E83">
          <w:rPr>
            <w:rFonts w:ascii="Times New Roman" w:hAnsi="Times New Roman" w:cs="Times New Roman"/>
            <w:sz w:val="28"/>
            <w:szCs w:val="28"/>
            <w:rPrChange w:id="201" w:author="Константин Когут" w:date="2020-04-15T17:36:00Z">
              <w:rPr/>
            </w:rPrChange>
          </w:rPr>
          <w:fldChar w:fldCharType="end"/>
        </w:r>
        <w:r w:rsidR="004D50D4" w:rsidRPr="00682E83">
          <w:rPr>
            <w:rFonts w:ascii="Times New Roman" w:hAnsi="Times New Roman" w:cs="Times New Roman"/>
            <w:sz w:val="28"/>
            <w:szCs w:val="28"/>
            <w:shd w:val="clear" w:color="auto" w:fill="FFFFFF"/>
            <w:rPrChange w:id="202" w:author="Константин Когут" w:date="2020-04-15T17:36:00Z">
              <w:rPr>
                <w:rFonts w:ascii="Arial" w:hAnsi="Arial" w:cs="Arial"/>
                <w:color w:val="222222"/>
                <w:sz w:val="21"/>
                <w:szCs w:val="21"/>
                <w:shd w:val="clear" w:color="auto" w:fill="FFFFFF"/>
              </w:rPr>
            </w:rPrChange>
          </w:rPr>
          <w:t xml:space="preserve"> переменной, хранящей </w:t>
        </w:r>
        <w:proofErr w:type="spellStart"/>
        <w:r w:rsidR="004D50D4" w:rsidRPr="00682E83">
          <w:rPr>
            <w:rFonts w:ascii="Times New Roman" w:hAnsi="Times New Roman" w:cs="Times New Roman"/>
            <w:sz w:val="28"/>
            <w:szCs w:val="28"/>
            <w:shd w:val="clear" w:color="auto" w:fill="FFFFFF"/>
            <w:rPrChange w:id="203" w:author="Константин Когут" w:date="2020-04-15T17:36:00Z">
              <w:rPr>
                <w:rFonts w:ascii="Arial" w:hAnsi="Arial" w:cs="Arial"/>
                <w:color w:val="222222"/>
                <w:sz w:val="21"/>
                <w:szCs w:val="21"/>
                <w:shd w:val="clear" w:color="auto" w:fill="FFFFFF"/>
              </w:rPr>
            </w:rPrChange>
          </w:rPr>
          <w:t>pid</w:t>
        </w:r>
        <w:proofErr w:type="spellEnd"/>
        <w:r w:rsidR="004D50D4" w:rsidRPr="00682E83">
          <w:rPr>
            <w:rFonts w:ascii="Times New Roman" w:hAnsi="Times New Roman" w:cs="Times New Roman"/>
            <w:sz w:val="28"/>
            <w:szCs w:val="28"/>
            <w:shd w:val="clear" w:color="auto" w:fill="FFFFFF"/>
            <w:rPrChange w:id="204" w:author="Константин Когут" w:date="2020-04-15T17:36:00Z">
              <w:rPr>
                <w:rFonts w:ascii="Arial" w:hAnsi="Arial" w:cs="Arial"/>
                <w:color w:val="222222"/>
                <w:sz w:val="21"/>
                <w:szCs w:val="21"/>
                <w:shd w:val="clear" w:color="auto" w:fill="FFFFFF"/>
              </w:rPr>
            </w:rPrChange>
          </w:rPr>
          <w:t xml:space="preserve">, определяется каждой ОС индивидуально. Например, в ОС </w:t>
        </w:r>
        <w:r w:rsidR="004D50D4" w:rsidRPr="00682E83">
          <w:rPr>
            <w:rFonts w:ascii="Times New Roman" w:hAnsi="Times New Roman" w:cs="Times New Roman"/>
            <w:sz w:val="28"/>
            <w:szCs w:val="28"/>
            <w:rPrChange w:id="205" w:author="Константин Когут" w:date="2020-04-15T17:36:00Z">
              <w:rPr/>
            </w:rPrChange>
          </w:rPr>
          <w:fldChar w:fldCharType="begin"/>
        </w:r>
        <w:r w:rsidR="004D50D4" w:rsidRPr="00682E83">
          <w:rPr>
            <w:rFonts w:ascii="Times New Roman" w:hAnsi="Times New Roman" w:cs="Times New Roman"/>
            <w:sz w:val="28"/>
            <w:szCs w:val="28"/>
            <w:rPrChange w:id="206" w:author="Константин Когут" w:date="2020-04-15T17:36:00Z">
              <w:rPr/>
            </w:rPrChange>
          </w:rPr>
          <w:instrText xml:space="preserve"> HYPERLINK "https://ru.wikipedia.org/wiki/Linux" \o "Linux" </w:instrText>
        </w:r>
        <w:r w:rsidR="004D50D4" w:rsidRPr="00682E83">
          <w:rPr>
            <w:rFonts w:ascii="Times New Roman" w:hAnsi="Times New Roman" w:cs="Times New Roman"/>
            <w:sz w:val="28"/>
            <w:szCs w:val="28"/>
            <w:rPrChange w:id="207" w:author="Константин Когут" w:date="2020-04-15T17:36:00Z">
              <w:rPr/>
            </w:rPrChange>
          </w:rPr>
          <w:fldChar w:fldCharType="separate"/>
        </w:r>
        <w:proofErr w:type="spellStart"/>
        <w:r w:rsidR="004D50D4" w:rsidRPr="00682E83">
          <w:rPr>
            <w:rStyle w:val="af2"/>
            <w:rFonts w:ascii="Times New Roman" w:hAnsi="Times New Roman" w:cs="Times New Roman"/>
            <w:color w:val="auto"/>
            <w:sz w:val="28"/>
            <w:szCs w:val="28"/>
            <w:u w:val="none"/>
            <w:rPrChange w:id="208" w:author="Константин Когут" w:date="2020-04-15T17:36:00Z">
              <w:rPr>
                <w:rStyle w:val="af2"/>
                <w:rFonts w:ascii="Arial" w:hAnsi="Arial" w:cs="Arial"/>
                <w:color w:val="0645AD"/>
                <w:sz w:val="21"/>
                <w:szCs w:val="21"/>
              </w:rPr>
            </w:rPrChange>
          </w:rPr>
          <w:t>Linux</w:t>
        </w:r>
        <w:proofErr w:type="spellEnd"/>
        <w:r w:rsidR="004D50D4" w:rsidRPr="00682E83">
          <w:rPr>
            <w:rFonts w:ascii="Times New Roman" w:hAnsi="Times New Roman" w:cs="Times New Roman"/>
            <w:sz w:val="28"/>
            <w:szCs w:val="28"/>
            <w:rPrChange w:id="209" w:author="Константин Когут" w:date="2020-04-15T17:36:00Z">
              <w:rPr/>
            </w:rPrChange>
          </w:rPr>
          <w:fldChar w:fldCharType="end"/>
        </w:r>
        <w:r w:rsidR="004D50D4" w:rsidRPr="00682E83">
          <w:rPr>
            <w:rFonts w:ascii="Times New Roman" w:hAnsi="Times New Roman" w:cs="Times New Roman"/>
            <w:sz w:val="28"/>
            <w:szCs w:val="28"/>
            <w:shd w:val="clear" w:color="auto" w:fill="FFFFFF"/>
            <w:rPrChange w:id="210" w:author="Константин Когут" w:date="2020-04-15T17:36:00Z">
              <w:rPr>
                <w:rFonts w:ascii="Arial" w:hAnsi="Arial" w:cs="Arial"/>
                <w:color w:val="222222"/>
                <w:sz w:val="21"/>
                <w:szCs w:val="21"/>
                <w:shd w:val="clear" w:color="auto" w:fill="FFFFFF"/>
              </w:rPr>
            </w:rPrChange>
          </w:rPr>
          <w:t xml:space="preserve"> </w:t>
        </w:r>
        <w:proofErr w:type="spellStart"/>
        <w:r w:rsidR="004D50D4" w:rsidRPr="00682E83">
          <w:rPr>
            <w:rFonts w:ascii="Times New Roman" w:hAnsi="Times New Roman" w:cs="Times New Roman"/>
            <w:sz w:val="28"/>
            <w:szCs w:val="28"/>
            <w:shd w:val="clear" w:color="auto" w:fill="FFFFFF"/>
            <w:rPrChange w:id="211" w:author="Константин Когут" w:date="2020-04-15T17:36:00Z">
              <w:rPr>
                <w:rFonts w:ascii="Arial" w:hAnsi="Arial" w:cs="Arial"/>
                <w:color w:val="222222"/>
                <w:sz w:val="21"/>
                <w:szCs w:val="21"/>
                <w:shd w:val="clear" w:color="auto" w:fill="FFFFFF"/>
              </w:rPr>
            </w:rPrChange>
          </w:rPr>
          <w:t>pid</w:t>
        </w:r>
        <w:proofErr w:type="spellEnd"/>
        <w:r w:rsidR="004D50D4" w:rsidRPr="00682E83">
          <w:rPr>
            <w:rFonts w:ascii="Times New Roman" w:hAnsi="Times New Roman" w:cs="Times New Roman"/>
            <w:sz w:val="28"/>
            <w:szCs w:val="28"/>
            <w:shd w:val="clear" w:color="auto" w:fill="FFFFFF"/>
            <w:rPrChange w:id="212" w:author="Константин Когут" w:date="2020-04-15T17:36:00Z">
              <w:rPr>
                <w:rFonts w:ascii="Arial" w:hAnsi="Arial" w:cs="Arial"/>
                <w:color w:val="222222"/>
                <w:sz w:val="21"/>
                <w:szCs w:val="21"/>
                <w:shd w:val="clear" w:color="auto" w:fill="FFFFFF"/>
              </w:rPr>
            </w:rPrChange>
          </w:rPr>
          <w:t xml:space="preserve"> хранится в переменной целочисленного типа (</w:t>
        </w:r>
        <w:proofErr w:type="spellStart"/>
        <w:r w:rsidR="004D50D4" w:rsidRPr="00682E83">
          <w:rPr>
            <w:rFonts w:ascii="Times New Roman" w:hAnsi="Times New Roman" w:cs="Times New Roman"/>
            <w:sz w:val="28"/>
            <w:szCs w:val="28"/>
            <w:shd w:val="clear" w:color="auto" w:fill="FFFFFF"/>
            <w:rPrChange w:id="213" w:author="Константин Когут" w:date="2020-04-15T17:36:00Z">
              <w:rPr>
                <w:rFonts w:ascii="Arial" w:hAnsi="Arial" w:cs="Arial"/>
                <w:color w:val="222222"/>
                <w:sz w:val="21"/>
                <w:szCs w:val="21"/>
                <w:shd w:val="clear" w:color="auto" w:fill="FFFFFF"/>
              </w:rPr>
            </w:rPrChange>
          </w:rPr>
          <w:t>int</w:t>
        </w:r>
        <w:proofErr w:type="spellEnd"/>
        <w:r w:rsidR="004D50D4" w:rsidRPr="00682E83">
          <w:rPr>
            <w:rFonts w:ascii="Times New Roman" w:hAnsi="Times New Roman" w:cs="Times New Roman"/>
            <w:sz w:val="28"/>
            <w:szCs w:val="28"/>
            <w:shd w:val="clear" w:color="auto" w:fill="FFFFFF"/>
            <w:rPrChange w:id="214" w:author="Константин Когут" w:date="2020-04-15T17:36:00Z">
              <w:rPr>
                <w:rFonts w:ascii="Arial" w:hAnsi="Arial" w:cs="Arial"/>
                <w:color w:val="222222"/>
                <w:sz w:val="21"/>
                <w:szCs w:val="21"/>
                <w:shd w:val="clear" w:color="auto" w:fill="FFFFFF"/>
              </w:rPr>
            </w:rPrChange>
          </w:rPr>
          <w:t>).</w:t>
        </w:r>
      </w:ins>
    </w:p>
    <w:p w14:paraId="4A8A7846" w14:textId="656D800B" w:rsidR="00D918C3" w:rsidRPr="00D918C3" w:rsidRDefault="00D918C3" w:rsidP="00D918C3">
      <w:pPr>
        <w:pStyle w:val="a7"/>
        <w:spacing w:after="0" w:line="360" w:lineRule="auto"/>
        <w:ind w:left="1429"/>
        <w:jc w:val="both"/>
        <w:rPr>
          <w:rFonts w:ascii="Times New Roman" w:hAnsi="Times New Roman" w:cs="Times New Roman"/>
          <w:sz w:val="28"/>
          <w:szCs w:val="28"/>
          <w:shd w:val="clear" w:color="auto" w:fill="FFFFFF"/>
        </w:rPr>
      </w:pPr>
      <w:r w:rsidRPr="00D918C3">
        <w:rPr>
          <w:rFonts w:ascii="Times New Roman" w:hAnsi="Times New Roman" w:cs="Times New Roman"/>
          <w:sz w:val="28"/>
          <w:szCs w:val="28"/>
          <w:shd w:val="clear" w:color="auto" w:fill="FFFFFF"/>
        </w:rPr>
        <w:t>Когда создается новый процесс, ядро присваивает ему идентификатор – PID. Когда выполнение процесса завершилось, идентификатор освобождается и может быть присвоен другому процессу. Присвоение идентификаторов происходит последовательно по возрастанию, начиная с единицы. Идентификатор нового процесса обычно больше, чем идентификатор процесса, созданного ранее. Если идентификатор уже достиг максимально возможного значения, следующий процесс получит минимальный из свободных идентификаторов и цикл продолжается. В системе не может быть двух процессов с одинаковыми идентификаторами и на время жизни процесса его идентификатор не меняется.</w:t>
      </w:r>
    </w:p>
    <w:p w14:paraId="283D163A" w14:textId="77777777" w:rsidR="00D918C3" w:rsidRPr="009A4FBA" w:rsidRDefault="00D918C3" w:rsidP="00D918C3">
      <w:pPr>
        <w:pStyle w:val="a7"/>
        <w:spacing w:after="0" w:line="360" w:lineRule="auto"/>
        <w:ind w:left="1429"/>
        <w:jc w:val="both"/>
        <w:rPr>
          <w:ins w:id="215" w:author="Константин Когут" w:date="2020-04-15T17:37:00Z"/>
          <w:rFonts w:ascii="Times New Roman" w:hAnsi="Times New Roman" w:cs="Times New Roman"/>
          <w:sz w:val="28"/>
          <w:szCs w:val="28"/>
          <w:shd w:val="clear" w:color="auto" w:fill="FFFFFF"/>
        </w:rPr>
      </w:pPr>
    </w:p>
    <w:p w14:paraId="26C28317" w14:textId="77777777" w:rsidR="00682E83" w:rsidRPr="00D918C3" w:rsidRDefault="00682E83">
      <w:pPr>
        <w:spacing w:after="0" w:line="360" w:lineRule="auto"/>
        <w:jc w:val="both"/>
        <w:rPr>
          <w:ins w:id="216" w:author="Константин Когут" w:date="2020-04-15T17:37:00Z"/>
          <w:rFonts w:ascii="Times New Roman" w:hAnsi="Times New Roman" w:cs="Times New Roman"/>
          <w:sz w:val="28"/>
          <w:szCs w:val="28"/>
          <w:shd w:val="clear" w:color="auto" w:fill="FFFFFF"/>
        </w:rPr>
        <w:pPrChange w:id="217" w:author="Константин Когут" w:date="2020-04-15T17:37:00Z">
          <w:pPr>
            <w:spacing w:after="0" w:line="360" w:lineRule="auto"/>
            <w:ind w:firstLine="709"/>
            <w:jc w:val="both"/>
          </w:pPr>
        </w:pPrChange>
      </w:pPr>
    </w:p>
    <w:p w14:paraId="0F2BD722" w14:textId="77777777" w:rsidR="00682E83" w:rsidRDefault="00682E83">
      <w:pPr>
        <w:spacing w:after="0" w:line="360" w:lineRule="auto"/>
        <w:jc w:val="both"/>
        <w:rPr>
          <w:ins w:id="218" w:author="Константин Когут" w:date="2020-04-15T17:37:00Z"/>
          <w:rFonts w:ascii="Times New Roman" w:hAnsi="Times New Roman" w:cs="Times New Roman"/>
          <w:sz w:val="28"/>
          <w:szCs w:val="28"/>
        </w:rPr>
        <w:pPrChange w:id="219" w:author="Константин Когут" w:date="2020-04-15T17:37:00Z">
          <w:pPr>
            <w:spacing w:after="0" w:line="360" w:lineRule="auto"/>
            <w:ind w:firstLine="709"/>
            <w:jc w:val="both"/>
          </w:pPr>
        </w:pPrChange>
      </w:pPr>
    </w:p>
    <w:p w14:paraId="1FE8FBA9" w14:textId="77777777" w:rsidR="00682E83" w:rsidRDefault="00682E83">
      <w:pPr>
        <w:spacing w:after="0" w:line="360" w:lineRule="auto"/>
        <w:jc w:val="both"/>
        <w:rPr>
          <w:ins w:id="220" w:author="Константин Когут" w:date="2020-04-15T17:37:00Z"/>
          <w:rFonts w:ascii="Times New Roman" w:hAnsi="Times New Roman" w:cs="Times New Roman"/>
          <w:sz w:val="28"/>
          <w:szCs w:val="28"/>
        </w:rPr>
        <w:pPrChange w:id="221" w:author="Константин Когут" w:date="2020-04-15T17:37:00Z">
          <w:pPr>
            <w:spacing w:after="0" w:line="360" w:lineRule="auto"/>
            <w:ind w:firstLine="709"/>
            <w:jc w:val="both"/>
          </w:pPr>
        </w:pPrChange>
      </w:pPr>
    </w:p>
    <w:p w14:paraId="480B40BC" w14:textId="77777777" w:rsidR="00682E83" w:rsidRDefault="00682E83">
      <w:pPr>
        <w:spacing w:after="0" w:line="360" w:lineRule="auto"/>
        <w:jc w:val="both"/>
        <w:rPr>
          <w:ins w:id="222" w:author="Константин Когут" w:date="2020-04-15T17:37:00Z"/>
          <w:rFonts w:ascii="Times New Roman" w:hAnsi="Times New Roman" w:cs="Times New Roman"/>
          <w:sz w:val="28"/>
          <w:szCs w:val="28"/>
        </w:rPr>
        <w:pPrChange w:id="223" w:author="Константин Когут" w:date="2020-04-15T17:37:00Z">
          <w:pPr>
            <w:spacing w:after="0" w:line="360" w:lineRule="auto"/>
            <w:ind w:firstLine="709"/>
            <w:jc w:val="both"/>
          </w:pPr>
        </w:pPrChange>
      </w:pPr>
    </w:p>
    <w:p w14:paraId="72BF4AEE" w14:textId="77777777" w:rsidR="00682E83" w:rsidRDefault="00682E83">
      <w:pPr>
        <w:spacing w:after="0" w:line="360" w:lineRule="auto"/>
        <w:jc w:val="both"/>
        <w:rPr>
          <w:ins w:id="224" w:author="Константин Когут" w:date="2020-04-15T17:37:00Z"/>
          <w:rFonts w:ascii="Times New Roman" w:hAnsi="Times New Roman" w:cs="Times New Roman"/>
          <w:sz w:val="28"/>
          <w:szCs w:val="28"/>
        </w:rPr>
        <w:pPrChange w:id="225" w:author="Константин Когут" w:date="2020-04-15T17:37:00Z">
          <w:pPr>
            <w:spacing w:after="0" w:line="360" w:lineRule="auto"/>
            <w:ind w:firstLine="709"/>
            <w:jc w:val="both"/>
          </w:pPr>
        </w:pPrChange>
      </w:pPr>
    </w:p>
    <w:p w14:paraId="2FAA761C" w14:textId="77777777" w:rsidR="00682E83" w:rsidRDefault="00682E83">
      <w:pPr>
        <w:spacing w:after="0" w:line="360" w:lineRule="auto"/>
        <w:jc w:val="both"/>
        <w:rPr>
          <w:ins w:id="226" w:author="Константин Когут" w:date="2020-04-15T17:37:00Z"/>
          <w:rFonts w:ascii="Times New Roman" w:hAnsi="Times New Roman" w:cs="Times New Roman"/>
          <w:sz w:val="28"/>
          <w:szCs w:val="28"/>
        </w:rPr>
        <w:pPrChange w:id="227" w:author="Константин Когут" w:date="2020-04-15T17:37:00Z">
          <w:pPr>
            <w:spacing w:after="0" w:line="360" w:lineRule="auto"/>
            <w:ind w:firstLine="709"/>
            <w:jc w:val="both"/>
          </w:pPr>
        </w:pPrChange>
      </w:pPr>
    </w:p>
    <w:p w14:paraId="3981EE82" w14:textId="77777777" w:rsidR="00682E83" w:rsidRPr="009A4FBA" w:rsidRDefault="00682E83">
      <w:pPr>
        <w:spacing w:after="0" w:line="360" w:lineRule="auto"/>
        <w:jc w:val="both"/>
        <w:rPr>
          <w:ins w:id="228" w:author="Константин Когут" w:date="2020-04-15T17:37:00Z"/>
          <w:rFonts w:ascii="Times New Roman" w:hAnsi="Times New Roman" w:cs="Times New Roman"/>
          <w:sz w:val="28"/>
          <w:szCs w:val="28"/>
        </w:rPr>
        <w:pPrChange w:id="229" w:author="Константин Когут" w:date="2020-04-15T17:37:00Z">
          <w:pPr>
            <w:spacing w:after="0" w:line="360" w:lineRule="auto"/>
            <w:ind w:firstLine="709"/>
            <w:jc w:val="both"/>
          </w:pPr>
        </w:pPrChange>
      </w:pPr>
      <w:ins w:id="230" w:author="Константин Когут" w:date="2020-04-15T17:37:00Z">
        <w:r>
          <w:rPr>
            <w:rFonts w:ascii="Times New Roman" w:hAnsi="Times New Roman" w:cs="Times New Roman"/>
            <w:sz w:val="28"/>
            <w:szCs w:val="28"/>
          </w:rPr>
          <w:t>Приложение</w:t>
        </w:r>
        <w:r w:rsidRPr="009A4FBA">
          <w:rPr>
            <w:rFonts w:ascii="Times New Roman" w:hAnsi="Times New Roman" w:cs="Times New Roman"/>
            <w:sz w:val="28"/>
            <w:szCs w:val="28"/>
          </w:rPr>
          <w:t xml:space="preserve"> 2. </w:t>
        </w:r>
        <w:r>
          <w:rPr>
            <w:rFonts w:ascii="Times New Roman" w:hAnsi="Times New Roman" w:cs="Times New Roman"/>
            <w:sz w:val="28"/>
            <w:szCs w:val="28"/>
          </w:rPr>
          <w:t>Определения</w:t>
        </w:r>
        <w:r w:rsidRPr="009A4FBA">
          <w:rPr>
            <w:rFonts w:ascii="Times New Roman" w:hAnsi="Times New Roman" w:cs="Times New Roman"/>
            <w:sz w:val="28"/>
            <w:szCs w:val="28"/>
          </w:rPr>
          <w:t>:</w:t>
        </w:r>
      </w:ins>
    </w:p>
    <w:p w14:paraId="48A7BF00" w14:textId="77777777" w:rsidR="00682E83" w:rsidRPr="006902F1" w:rsidRDefault="00682E83">
      <w:pPr>
        <w:spacing w:after="0" w:line="360" w:lineRule="auto"/>
        <w:jc w:val="both"/>
        <w:rPr>
          <w:ins w:id="231" w:author="Константин Когут" w:date="2020-04-15T17:20:00Z"/>
          <w:rFonts w:ascii="Times New Roman" w:hAnsi="Times New Roman" w:cs="Times New Roman"/>
          <w:sz w:val="28"/>
          <w:szCs w:val="28"/>
        </w:rPr>
        <w:pPrChange w:id="232" w:author="Константин Когут" w:date="2020-04-15T17:37:00Z">
          <w:pPr>
            <w:spacing w:after="0" w:line="360" w:lineRule="auto"/>
            <w:ind w:firstLine="709"/>
            <w:jc w:val="both"/>
          </w:pPr>
        </w:pPrChange>
      </w:pPr>
      <w:ins w:id="233" w:author="Константин Когут" w:date="2020-04-15T17:37:00Z">
        <w:r>
          <w:rPr>
            <w:rFonts w:ascii="Times New Roman" w:hAnsi="Times New Roman" w:cs="Times New Roman"/>
            <w:sz w:val="28"/>
            <w:szCs w:val="28"/>
            <w:lang w:val="en-US"/>
          </w:rPr>
          <w:t>API</w:t>
        </w:r>
        <w:r w:rsidRPr="00CD27B6">
          <w:rPr>
            <w:rFonts w:ascii="Times New Roman" w:hAnsi="Times New Roman" w:cs="Times New Roman"/>
            <w:sz w:val="28"/>
            <w:szCs w:val="28"/>
            <w:lang w:val="en-US"/>
          </w:rPr>
          <w:t xml:space="preserve"> (</w:t>
        </w:r>
        <w:r>
          <w:rPr>
            <w:rFonts w:ascii="Times New Roman" w:hAnsi="Times New Roman" w:cs="Times New Roman"/>
            <w:sz w:val="28"/>
            <w:szCs w:val="28"/>
            <w:lang w:val="en-US"/>
          </w:rPr>
          <w:t>application</w:t>
        </w:r>
        <w:r w:rsidRPr="00CD27B6">
          <w:rPr>
            <w:rFonts w:ascii="Times New Roman" w:hAnsi="Times New Roman" w:cs="Times New Roman"/>
            <w:sz w:val="28"/>
            <w:szCs w:val="28"/>
            <w:lang w:val="en-US"/>
          </w:rPr>
          <w:t xml:space="preserve"> </w:t>
        </w:r>
        <w:r>
          <w:rPr>
            <w:rFonts w:ascii="Times New Roman" w:hAnsi="Times New Roman" w:cs="Times New Roman"/>
            <w:sz w:val="28"/>
            <w:szCs w:val="28"/>
            <w:lang w:val="en-US"/>
          </w:rPr>
          <w:t>programming</w:t>
        </w:r>
        <w:r w:rsidRPr="00CD27B6">
          <w:rPr>
            <w:rFonts w:ascii="Times New Roman" w:hAnsi="Times New Roman" w:cs="Times New Roman"/>
            <w:sz w:val="28"/>
            <w:szCs w:val="28"/>
            <w:lang w:val="en-US"/>
          </w:rPr>
          <w:t xml:space="preserve"> </w:t>
        </w:r>
        <w:r>
          <w:rPr>
            <w:rFonts w:ascii="Times New Roman" w:hAnsi="Times New Roman" w:cs="Times New Roman"/>
            <w:sz w:val="28"/>
            <w:szCs w:val="28"/>
            <w:lang w:val="en-US"/>
          </w:rPr>
          <w:t>interface</w:t>
        </w:r>
        <w:r w:rsidRPr="00CD27B6">
          <w:rPr>
            <w:rFonts w:ascii="Times New Roman" w:hAnsi="Times New Roman" w:cs="Times New Roman"/>
            <w:sz w:val="28"/>
            <w:szCs w:val="28"/>
            <w:lang w:val="en-US"/>
          </w:rPr>
          <w:t>)</w:t>
        </w:r>
      </w:ins>
      <w:ins w:id="234" w:author="Константин Когут" w:date="2020-04-15T17:38:00Z">
        <w:r w:rsidRPr="00CD27B6">
          <w:rPr>
            <w:rFonts w:ascii="Times New Roman" w:hAnsi="Times New Roman" w:cs="Times New Roman"/>
            <w:sz w:val="28"/>
            <w:szCs w:val="28"/>
            <w:lang w:val="en-US"/>
          </w:rPr>
          <w:t xml:space="preserve"> – </w:t>
        </w:r>
        <w:r>
          <w:rPr>
            <w:rFonts w:ascii="Times New Roman" w:hAnsi="Times New Roman" w:cs="Times New Roman"/>
            <w:sz w:val="28"/>
            <w:szCs w:val="28"/>
          </w:rPr>
          <w:t>программный</w:t>
        </w:r>
        <w:r w:rsidRPr="00CD27B6">
          <w:rPr>
            <w:rFonts w:ascii="Times New Roman" w:hAnsi="Times New Roman" w:cs="Times New Roman"/>
            <w:sz w:val="28"/>
            <w:szCs w:val="28"/>
            <w:lang w:val="en-US"/>
          </w:rPr>
          <w:t xml:space="preserve"> </w:t>
        </w:r>
        <w:r>
          <w:rPr>
            <w:rFonts w:ascii="Times New Roman" w:hAnsi="Times New Roman" w:cs="Times New Roman"/>
            <w:sz w:val="28"/>
            <w:szCs w:val="28"/>
          </w:rPr>
          <w:t>интерфейс</w:t>
        </w:r>
        <w:r w:rsidRPr="00CD27B6">
          <w:rPr>
            <w:rFonts w:ascii="Times New Roman" w:hAnsi="Times New Roman" w:cs="Times New Roman"/>
            <w:sz w:val="28"/>
            <w:szCs w:val="28"/>
            <w:lang w:val="en-US"/>
          </w:rPr>
          <w:t xml:space="preserve"> </w:t>
        </w:r>
        <w:r>
          <w:rPr>
            <w:rFonts w:ascii="Times New Roman" w:hAnsi="Times New Roman" w:cs="Times New Roman"/>
            <w:sz w:val="28"/>
            <w:szCs w:val="28"/>
          </w:rPr>
          <w:t>приложения</w:t>
        </w:r>
        <w:r w:rsidRPr="00CD27B6">
          <w:rPr>
            <w:rFonts w:ascii="Times New Roman" w:hAnsi="Times New Roman" w:cs="Times New Roman"/>
            <w:sz w:val="28"/>
            <w:szCs w:val="28"/>
            <w:lang w:val="en-US"/>
          </w:rPr>
          <w:t xml:space="preserve">. </w:t>
        </w:r>
        <w:r>
          <w:rPr>
            <w:rFonts w:ascii="Times New Roman" w:hAnsi="Times New Roman" w:cs="Times New Roman"/>
            <w:sz w:val="28"/>
            <w:szCs w:val="28"/>
          </w:rPr>
          <w:t>Описание способов, которыми одна программа может взаимодействовать с другой программой.</w:t>
        </w:r>
      </w:ins>
    </w:p>
    <w:p w14:paraId="665751AB" w14:textId="77777777" w:rsidR="004D50D4" w:rsidRDefault="004D50D4" w:rsidP="00B347AD">
      <w:pPr>
        <w:spacing w:after="0" w:line="360" w:lineRule="auto"/>
        <w:ind w:firstLine="709"/>
        <w:jc w:val="both"/>
        <w:rPr>
          <w:rFonts w:ascii="Times New Roman" w:hAnsi="Times New Roman" w:cs="Times New Roman"/>
          <w:sz w:val="28"/>
          <w:szCs w:val="28"/>
        </w:rPr>
      </w:pPr>
    </w:p>
    <w:p w14:paraId="46DC4EA5" w14:textId="77777777" w:rsidR="00D918C3" w:rsidRDefault="00D918C3" w:rsidP="00B347AD">
      <w:pPr>
        <w:spacing w:after="0" w:line="360" w:lineRule="auto"/>
        <w:ind w:firstLine="709"/>
        <w:jc w:val="both"/>
        <w:rPr>
          <w:rFonts w:ascii="Times New Roman" w:hAnsi="Times New Roman" w:cs="Times New Roman"/>
          <w:sz w:val="28"/>
          <w:szCs w:val="28"/>
        </w:rPr>
      </w:pPr>
    </w:p>
    <w:p w14:paraId="0CC1DBB3" w14:textId="77777777" w:rsidR="00D918C3" w:rsidRDefault="00D918C3" w:rsidP="00B347AD">
      <w:pPr>
        <w:spacing w:after="0" w:line="360" w:lineRule="auto"/>
        <w:ind w:firstLine="709"/>
        <w:jc w:val="both"/>
        <w:rPr>
          <w:rFonts w:ascii="Times New Roman" w:hAnsi="Times New Roman" w:cs="Times New Roman"/>
          <w:sz w:val="28"/>
          <w:szCs w:val="28"/>
        </w:rPr>
      </w:pPr>
    </w:p>
    <w:p w14:paraId="041607A5" w14:textId="77777777" w:rsidR="00D918C3" w:rsidRDefault="00D918C3" w:rsidP="00B347AD">
      <w:pPr>
        <w:spacing w:after="0" w:line="360" w:lineRule="auto"/>
        <w:ind w:firstLine="709"/>
        <w:jc w:val="both"/>
        <w:rPr>
          <w:rFonts w:ascii="Times New Roman" w:hAnsi="Times New Roman" w:cs="Times New Roman"/>
          <w:sz w:val="28"/>
          <w:szCs w:val="28"/>
        </w:rPr>
      </w:pPr>
    </w:p>
    <w:p w14:paraId="5C2FFF76" w14:textId="77777777" w:rsidR="00D918C3" w:rsidRDefault="00D918C3" w:rsidP="00B347AD">
      <w:pPr>
        <w:spacing w:after="0" w:line="360" w:lineRule="auto"/>
        <w:ind w:firstLine="709"/>
        <w:jc w:val="both"/>
        <w:rPr>
          <w:rFonts w:ascii="Times New Roman" w:hAnsi="Times New Roman" w:cs="Times New Roman"/>
          <w:sz w:val="28"/>
          <w:szCs w:val="28"/>
        </w:rPr>
      </w:pPr>
    </w:p>
    <w:p w14:paraId="38682663" w14:textId="77777777" w:rsidR="00D918C3" w:rsidRDefault="00D918C3" w:rsidP="00B347AD">
      <w:pPr>
        <w:spacing w:after="0" w:line="360" w:lineRule="auto"/>
        <w:ind w:firstLine="709"/>
        <w:jc w:val="both"/>
        <w:rPr>
          <w:rFonts w:ascii="Times New Roman" w:hAnsi="Times New Roman" w:cs="Times New Roman"/>
          <w:sz w:val="28"/>
          <w:szCs w:val="28"/>
        </w:rPr>
      </w:pPr>
    </w:p>
    <w:p w14:paraId="0E95799C" w14:textId="77777777" w:rsidR="00D918C3" w:rsidRDefault="00D918C3" w:rsidP="00B347AD">
      <w:pPr>
        <w:spacing w:after="0" w:line="360" w:lineRule="auto"/>
        <w:ind w:firstLine="709"/>
        <w:jc w:val="both"/>
        <w:rPr>
          <w:rFonts w:ascii="Times New Roman" w:hAnsi="Times New Roman" w:cs="Times New Roman"/>
          <w:sz w:val="28"/>
          <w:szCs w:val="28"/>
        </w:rPr>
      </w:pPr>
    </w:p>
    <w:p w14:paraId="176720C1" w14:textId="77777777" w:rsidR="00D918C3" w:rsidRDefault="00D918C3" w:rsidP="00B347AD">
      <w:pPr>
        <w:spacing w:after="0" w:line="360" w:lineRule="auto"/>
        <w:ind w:firstLine="709"/>
        <w:jc w:val="both"/>
        <w:rPr>
          <w:rFonts w:ascii="Times New Roman" w:hAnsi="Times New Roman" w:cs="Times New Roman"/>
          <w:sz w:val="28"/>
          <w:szCs w:val="28"/>
        </w:rPr>
      </w:pPr>
    </w:p>
    <w:p w14:paraId="6A603FBD" w14:textId="77777777" w:rsidR="00D918C3" w:rsidRDefault="00D918C3" w:rsidP="00B347AD">
      <w:pPr>
        <w:spacing w:after="0" w:line="360" w:lineRule="auto"/>
        <w:ind w:firstLine="709"/>
        <w:jc w:val="both"/>
        <w:rPr>
          <w:rFonts w:ascii="Times New Roman" w:hAnsi="Times New Roman" w:cs="Times New Roman"/>
          <w:sz w:val="28"/>
          <w:szCs w:val="28"/>
        </w:rPr>
      </w:pPr>
    </w:p>
    <w:p w14:paraId="097A1546" w14:textId="77777777" w:rsidR="00D918C3" w:rsidRDefault="00D918C3" w:rsidP="00B347AD">
      <w:pPr>
        <w:spacing w:after="0" w:line="360" w:lineRule="auto"/>
        <w:ind w:firstLine="709"/>
        <w:jc w:val="both"/>
        <w:rPr>
          <w:rFonts w:ascii="Times New Roman" w:hAnsi="Times New Roman" w:cs="Times New Roman"/>
          <w:sz w:val="28"/>
          <w:szCs w:val="28"/>
        </w:rPr>
      </w:pPr>
    </w:p>
    <w:p w14:paraId="2B8EC937" w14:textId="77777777" w:rsidR="00D918C3" w:rsidRDefault="00D918C3" w:rsidP="00B347AD">
      <w:pPr>
        <w:spacing w:after="0" w:line="360" w:lineRule="auto"/>
        <w:ind w:firstLine="709"/>
        <w:jc w:val="both"/>
        <w:rPr>
          <w:rFonts w:ascii="Times New Roman" w:hAnsi="Times New Roman" w:cs="Times New Roman"/>
          <w:sz w:val="28"/>
          <w:szCs w:val="28"/>
        </w:rPr>
      </w:pPr>
    </w:p>
    <w:p w14:paraId="1FCA11F5" w14:textId="77777777" w:rsidR="00D918C3" w:rsidRDefault="00D918C3" w:rsidP="00B347AD">
      <w:pPr>
        <w:spacing w:after="0" w:line="360" w:lineRule="auto"/>
        <w:ind w:firstLine="709"/>
        <w:jc w:val="both"/>
        <w:rPr>
          <w:rFonts w:ascii="Times New Roman" w:hAnsi="Times New Roman" w:cs="Times New Roman"/>
          <w:sz w:val="28"/>
          <w:szCs w:val="28"/>
        </w:rPr>
      </w:pPr>
    </w:p>
    <w:p w14:paraId="261FA8B7" w14:textId="77777777" w:rsidR="00D918C3" w:rsidRDefault="00D918C3" w:rsidP="00B347AD">
      <w:pPr>
        <w:spacing w:after="0" w:line="360" w:lineRule="auto"/>
        <w:ind w:firstLine="709"/>
        <w:jc w:val="both"/>
        <w:rPr>
          <w:rFonts w:ascii="Times New Roman" w:hAnsi="Times New Roman" w:cs="Times New Roman"/>
          <w:sz w:val="28"/>
          <w:szCs w:val="28"/>
        </w:rPr>
      </w:pPr>
    </w:p>
    <w:p w14:paraId="27983D9D" w14:textId="77777777" w:rsidR="00D918C3" w:rsidRDefault="00D918C3" w:rsidP="00B347AD">
      <w:pPr>
        <w:spacing w:after="0" w:line="360" w:lineRule="auto"/>
        <w:ind w:firstLine="709"/>
        <w:jc w:val="both"/>
        <w:rPr>
          <w:rFonts w:ascii="Times New Roman" w:hAnsi="Times New Roman" w:cs="Times New Roman"/>
          <w:sz w:val="28"/>
          <w:szCs w:val="28"/>
        </w:rPr>
      </w:pPr>
    </w:p>
    <w:p w14:paraId="16806E4E" w14:textId="77777777" w:rsidR="00D918C3" w:rsidRDefault="00D918C3" w:rsidP="00B347AD">
      <w:pPr>
        <w:spacing w:after="0" w:line="360" w:lineRule="auto"/>
        <w:ind w:firstLine="709"/>
        <w:jc w:val="both"/>
        <w:rPr>
          <w:rFonts w:ascii="Times New Roman" w:hAnsi="Times New Roman" w:cs="Times New Roman"/>
          <w:sz w:val="28"/>
          <w:szCs w:val="28"/>
        </w:rPr>
      </w:pPr>
    </w:p>
    <w:p w14:paraId="581457A3" w14:textId="77777777" w:rsidR="00D918C3" w:rsidRDefault="00D918C3" w:rsidP="00B347AD">
      <w:pPr>
        <w:spacing w:after="0" w:line="360" w:lineRule="auto"/>
        <w:ind w:firstLine="709"/>
        <w:jc w:val="both"/>
        <w:rPr>
          <w:rFonts w:ascii="Times New Roman" w:hAnsi="Times New Roman" w:cs="Times New Roman"/>
          <w:sz w:val="28"/>
          <w:szCs w:val="28"/>
        </w:rPr>
      </w:pPr>
    </w:p>
    <w:p w14:paraId="1F72F5FD" w14:textId="77777777" w:rsidR="00D918C3" w:rsidRDefault="00D918C3" w:rsidP="00B347AD">
      <w:pPr>
        <w:spacing w:after="0" w:line="360" w:lineRule="auto"/>
        <w:ind w:firstLine="709"/>
        <w:jc w:val="both"/>
        <w:rPr>
          <w:rFonts w:ascii="Times New Roman" w:hAnsi="Times New Roman" w:cs="Times New Roman"/>
          <w:sz w:val="28"/>
          <w:szCs w:val="28"/>
        </w:rPr>
      </w:pPr>
    </w:p>
    <w:p w14:paraId="1853A25C" w14:textId="77777777" w:rsidR="00D918C3" w:rsidRDefault="00D918C3" w:rsidP="00B347AD">
      <w:pPr>
        <w:spacing w:after="0" w:line="360" w:lineRule="auto"/>
        <w:ind w:firstLine="709"/>
        <w:jc w:val="both"/>
        <w:rPr>
          <w:rFonts w:ascii="Times New Roman" w:hAnsi="Times New Roman" w:cs="Times New Roman"/>
          <w:sz w:val="28"/>
          <w:szCs w:val="28"/>
        </w:rPr>
      </w:pPr>
    </w:p>
    <w:p w14:paraId="5B8866C8" w14:textId="77777777" w:rsidR="00D918C3" w:rsidRDefault="00D918C3" w:rsidP="00B347AD">
      <w:pPr>
        <w:spacing w:after="0" w:line="360" w:lineRule="auto"/>
        <w:ind w:firstLine="709"/>
        <w:jc w:val="both"/>
        <w:rPr>
          <w:rFonts w:ascii="Times New Roman" w:hAnsi="Times New Roman" w:cs="Times New Roman"/>
          <w:sz w:val="28"/>
          <w:szCs w:val="28"/>
        </w:rPr>
      </w:pPr>
    </w:p>
    <w:p w14:paraId="1ADBEBD0" w14:textId="77777777" w:rsidR="00D918C3" w:rsidRDefault="00D918C3" w:rsidP="00B347AD">
      <w:pPr>
        <w:spacing w:after="0" w:line="360" w:lineRule="auto"/>
        <w:ind w:firstLine="709"/>
        <w:jc w:val="both"/>
        <w:rPr>
          <w:rFonts w:ascii="Times New Roman" w:hAnsi="Times New Roman" w:cs="Times New Roman"/>
          <w:sz w:val="28"/>
          <w:szCs w:val="28"/>
        </w:rPr>
      </w:pPr>
    </w:p>
    <w:p w14:paraId="01F24649" w14:textId="77777777" w:rsidR="00D918C3" w:rsidRDefault="00D918C3" w:rsidP="00B347AD">
      <w:pPr>
        <w:spacing w:after="0" w:line="360" w:lineRule="auto"/>
        <w:ind w:firstLine="709"/>
        <w:jc w:val="both"/>
        <w:rPr>
          <w:rFonts w:ascii="Times New Roman" w:hAnsi="Times New Roman" w:cs="Times New Roman"/>
          <w:sz w:val="28"/>
          <w:szCs w:val="28"/>
        </w:rPr>
      </w:pPr>
    </w:p>
    <w:p w14:paraId="467F0914" w14:textId="77777777" w:rsidR="00D918C3" w:rsidRDefault="00D918C3" w:rsidP="00B347AD">
      <w:pPr>
        <w:spacing w:after="0" w:line="360" w:lineRule="auto"/>
        <w:ind w:firstLine="709"/>
        <w:jc w:val="both"/>
        <w:rPr>
          <w:rFonts w:ascii="Times New Roman" w:hAnsi="Times New Roman" w:cs="Times New Roman"/>
          <w:sz w:val="28"/>
          <w:szCs w:val="28"/>
        </w:rPr>
      </w:pPr>
    </w:p>
    <w:p w14:paraId="128C24B4" w14:textId="77777777" w:rsidR="00D918C3" w:rsidRDefault="00D918C3" w:rsidP="00B347AD">
      <w:pPr>
        <w:spacing w:after="0" w:line="360" w:lineRule="auto"/>
        <w:ind w:firstLine="709"/>
        <w:jc w:val="both"/>
        <w:rPr>
          <w:rFonts w:ascii="Times New Roman" w:hAnsi="Times New Roman" w:cs="Times New Roman"/>
          <w:sz w:val="28"/>
          <w:szCs w:val="28"/>
        </w:rPr>
      </w:pPr>
    </w:p>
    <w:p w14:paraId="2568CF1B" w14:textId="77777777" w:rsidR="00D918C3" w:rsidRDefault="00D918C3" w:rsidP="00B347AD">
      <w:pPr>
        <w:spacing w:after="0" w:line="360" w:lineRule="auto"/>
        <w:ind w:firstLine="709"/>
        <w:jc w:val="both"/>
        <w:rPr>
          <w:rFonts w:ascii="Times New Roman" w:hAnsi="Times New Roman" w:cs="Times New Roman"/>
          <w:sz w:val="28"/>
          <w:szCs w:val="28"/>
        </w:rPr>
      </w:pPr>
    </w:p>
    <w:p w14:paraId="40DDFDC0" w14:textId="77777777" w:rsidR="00D918C3" w:rsidRDefault="00D918C3" w:rsidP="00B347AD">
      <w:pPr>
        <w:spacing w:after="0" w:line="360" w:lineRule="auto"/>
        <w:ind w:firstLine="709"/>
        <w:jc w:val="both"/>
        <w:rPr>
          <w:rFonts w:ascii="Times New Roman" w:hAnsi="Times New Roman" w:cs="Times New Roman"/>
          <w:sz w:val="28"/>
          <w:szCs w:val="28"/>
        </w:rPr>
      </w:pPr>
    </w:p>
    <w:p w14:paraId="1F5C7868" w14:textId="77777777" w:rsidR="00D918C3" w:rsidRDefault="00D918C3" w:rsidP="00B347AD">
      <w:pPr>
        <w:spacing w:after="0" w:line="360" w:lineRule="auto"/>
        <w:ind w:firstLine="709"/>
        <w:jc w:val="both"/>
        <w:rPr>
          <w:rFonts w:ascii="Times New Roman" w:hAnsi="Times New Roman" w:cs="Times New Roman"/>
          <w:sz w:val="28"/>
          <w:szCs w:val="28"/>
        </w:rPr>
      </w:pPr>
    </w:p>
    <w:p w14:paraId="3983F676" w14:textId="77777777" w:rsidR="00D918C3" w:rsidRDefault="00D918C3" w:rsidP="00B347AD">
      <w:pPr>
        <w:spacing w:after="0" w:line="360" w:lineRule="auto"/>
        <w:ind w:firstLine="709"/>
        <w:jc w:val="both"/>
        <w:rPr>
          <w:rFonts w:ascii="Times New Roman" w:hAnsi="Times New Roman" w:cs="Times New Roman"/>
          <w:sz w:val="28"/>
          <w:szCs w:val="28"/>
        </w:rPr>
      </w:pPr>
    </w:p>
    <w:p w14:paraId="1692EE0D" w14:textId="77777777" w:rsidR="00D918C3" w:rsidRDefault="00D918C3" w:rsidP="00B347AD">
      <w:pPr>
        <w:spacing w:after="0" w:line="360" w:lineRule="auto"/>
        <w:ind w:firstLine="709"/>
        <w:jc w:val="both"/>
        <w:rPr>
          <w:rFonts w:ascii="Times New Roman" w:hAnsi="Times New Roman" w:cs="Times New Roman"/>
          <w:sz w:val="28"/>
          <w:szCs w:val="28"/>
        </w:rPr>
      </w:pPr>
    </w:p>
    <w:p w14:paraId="1DC332C1" w14:textId="77777777" w:rsidR="00D918C3" w:rsidRDefault="00D918C3" w:rsidP="00B347AD">
      <w:pPr>
        <w:spacing w:after="0" w:line="360" w:lineRule="auto"/>
        <w:ind w:firstLine="709"/>
        <w:jc w:val="both"/>
        <w:rPr>
          <w:rFonts w:ascii="Times New Roman" w:hAnsi="Times New Roman" w:cs="Times New Roman"/>
          <w:sz w:val="28"/>
          <w:szCs w:val="28"/>
        </w:rPr>
      </w:pPr>
    </w:p>
    <w:p w14:paraId="647EDB45" w14:textId="77777777" w:rsidR="00D918C3" w:rsidRDefault="00D918C3" w:rsidP="00B347AD">
      <w:pPr>
        <w:spacing w:after="0" w:line="360" w:lineRule="auto"/>
        <w:ind w:firstLine="709"/>
        <w:jc w:val="both"/>
        <w:rPr>
          <w:rFonts w:ascii="Times New Roman" w:hAnsi="Times New Roman" w:cs="Times New Roman"/>
          <w:sz w:val="28"/>
          <w:szCs w:val="28"/>
        </w:rPr>
      </w:pPr>
    </w:p>
    <w:p w14:paraId="71AED901" w14:textId="77777777" w:rsidR="00D918C3" w:rsidRDefault="00D918C3" w:rsidP="00B347AD">
      <w:pPr>
        <w:spacing w:after="0" w:line="360" w:lineRule="auto"/>
        <w:ind w:firstLine="709"/>
        <w:jc w:val="both"/>
        <w:rPr>
          <w:rFonts w:ascii="Times New Roman" w:hAnsi="Times New Roman" w:cs="Times New Roman"/>
          <w:sz w:val="28"/>
          <w:szCs w:val="28"/>
        </w:rPr>
      </w:pPr>
    </w:p>
    <w:p w14:paraId="5BC7EDA1" w14:textId="77777777" w:rsidR="00D918C3" w:rsidRDefault="00D918C3" w:rsidP="00B347AD">
      <w:pPr>
        <w:spacing w:after="0" w:line="360" w:lineRule="auto"/>
        <w:ind w:firstLine="709"/>
        <w:jc w:val="both"/>
        <w:rPr>
          <w:rFonts w:ascii="Times New Roman" w:hAnsi="Times New Roman" w:cs="Times New Roman"/>
          <w:sz w:val="28"/>
          <w:szCs w:val="28"/>
        </w:rPr>
      </w:pPr>
    </w:p>
    <w:p w14:paraId="719C0EED" w14:textId="0E76FC0A" w:rsidR="00D918C3" w:rsidRDefault="00D918C3" w:rsidP="00B347A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Библиографический список:</w:t>
      </w:r>
    </w:p>
    <w:p w14:paraId="05AFC063" w14:textId="1F6E33DB" w:rsidR="00D918C3" w:rsidRPr="009A4FBA" w:rsidRDefault="00D918C3" w:rsidP="00D918C3">
      <w:pPr>
        <w:pStyle w:val="a7"/>
        <w:numPr>
          <w:ilvl w:val="0"/>
          <w:numId w:val="11"/>
        </w:numPr>
        <w:spacing w:after="0" w:line="360" w:lineRule="auto"/>
        <w:jc w:val="both"/>
        <w:rPr>
          <w:rFonts w:ascii="Times New Roman" w:hAnsi="Times New Roman" w:cs="Times New Roman"/>
          <w:sz w:val="28"/>
          <w:szCs w:val="28"/>
          <w:lang w:val="en-US"/>
        </w:rPr>
      </w:pPr>
      <w:r w:rsidRPr="00D918C3">
        <w:rPr>
          <w:rFonts w:ascii="Times New Roman" w:hAnsi="Times New Roman" w:cs="Times New Roman"/>
          <w:sz w:val="28"/>
          <w:szCs w:val="28"/>
          <w:lang w:val="en-US"/>
        </w:rPr>
        <w:t>rus-linux.net/</w:t>
      </w:r>
      <w:proofErr w:type="spellStart"/>
      <w:r w:rsidRPr="00D918C3">
        <w:rPr>
          <w:rFonts w:ascii="Times New Roman" w:hAnsi="Times New Roman" w:cs="Times New Roman"/>
          <w:sz w:val="28"/>
          <w:szCs w:val="28"/>
          <w:lang w:val="en-US"/>
        </w:rPr>
        <w:t>kos.php?name</w:t>
      </w:r>
      <w:proofErr w:type="spellEnd"/>
      <w:r w:rsidRPr="00D918C3">
        <w:rPr>
          <w:rFonts w:ascii="Times New Roman" w:hAnsi="Times New Roman" w:cs="Times New Roman"/>
          <w:sz w:val="28"/>
          <w:szCs w:val="28"/>
          <w:lang w:val="en-US"/>
        </w:rPr>
        <w:t>=/papers/proc/proc_lin.html</w:t>
      </w:r>
      <w:r w:rsidRPr="00D918C3">
        <w:rPr>
          <w:rFonts w:ascii="Times New Roman" w:hAnsi="Times New Roman" w:cs="Times New Roman"/>
          <w:sz w:val="28"/>
          <w:szCs w:val="28"/>
          <w:lang w:val="en-US"/>
        </w:rPr>
        <w:cr/>
      </w:r>
    </w:p>
    <w:sectPr w:rsidR="00D918C3" w:rsidRPr="009A4FBA" w:rsidSect="008E5F12">
      <w:pgSz w:w="11906" w:h="16838"/>
      <w:pgMar w:top="1134" w:right="567" w:bottom="1134" w:left="1134"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Константин Когут" w:date="2020-04-15T16:00:00Z" w:initials="КК">
    <w:p w14:paraId="79063579" w14:textId="77777777" w:rsidR="00CD27B6" w:rsidRDefault="00CD27B6">
      <w:pPr>
        <w:pStyle w:val="ac"/>
      </w:pPr>
      <w:r>
        <w:rPr>
          <w:rStyle w:val="ab"/>
        </w:rPr>
        <w:annotationRef/>
      </w:r>
      <w:r>
        <w:t>Уровень пользователя и уровень ядра</w:t>
      </w:r>
    </w:p>
  </w:comment>
  <w:comment w:id="77" w:author="Константин Когут" w:date="2020-04-15T15:57:00Z" w:initials="КК">
    <w:p w14:paraId="3ABC8A3A" w14:textId="77777777" w:rsidR="00CD27B6" w:rsidRDefault="00CD27B6">
      <w:pPr>
        <w:pStyle w:val="ac"/>
      </w:pPr>
      <w:r>
        <w:rPr>
          <w:rStyle w:val="ab"/>
        </w:rPr>
        <w:annotationRef/>
      </w:r>
      <w:r>
        <w:t>Оперативная память?</w:t>
      </w:r>
    </w:p>
  </w:comment>
  <w:comment w:id="80" w:author="Константин Когут" w:date="2020-04-15T15:57:00Z" w:initials="КК">
    <w:p w14:paraId="6E0F97ED" w14:textId="77777777" w:rsidR="00CD27B6" w:rsidRDefault="00CD27B6">
      <w:pPr>
        <w:pStyle w:val="ac"/>
      </w:pPr>
      <w:r>
        <w:rPr>
          <w:rStyle w:val="ab"/>
        </w:rPr>
        <w:annotationRef/>
      </w:r>
      <w:r>
        <w:t>Пустое устройство, как оно реализуется</w:t>
      </w:r>
    </w:p>
  </w:comment>
  <w:comment w:id="86" w:author="Константин Когут" w:date="2020-04-15T15:55:00Z" w:initials="КК">
    <w:p w14:paraId="67445C87" w14:textId="77777777" w:rsidR="00CD27B6" w:rsidRDefault="00CD27B6">
      <w:pPr>
        <w:pStyle w:val="ac"/>
      </w:pPr>
      <w:r>
        <w:rPr>
          <w:rStyle w:val="ab"/>
        </w:rPr>
        <w:annotationRef/>
      </w:r>
      <w:r>
        <w:t xml:space="preserve">Посмотреть, как реализуется генерация случайных чисел в файлах </w:t>
      </w:r>
      <w:r>
        <w:rPr>
          <w:lang w:val="en-US"/>
        </w:rPr>
        <w:t>random</w:t>
      </w:r>
      <w:r w:rsidRPr="003F48A0">
        <w:t xml:space="preserve">, </w:t>
      </w:r>
      <w:proofErr w:type="spellStart"/>
      <w:r>
        <w:rPr>
          <w:lang w:val="en-US"/>
        </w:rPr>
        <w:t>urandom</w:t>
      </w:r>
      <w:proofErr w:type="spellEnd"/>
      <w:r w:rsidRPr="003F48A0">
        <w:t xml:space="preserve">. </w:t>
      </w:r>
    </w:p>
    <w:p w14:paraId="449E8394" w14:textId="77777777" w:rsidR="00CD27B6" w:rsidRPr="00303E3A" w:rsidRDefault="00CD27B6">
      <w:pPr>
        <w:pStyle w:val="ac"/>
      </w:pPr>
      <w:r>
        <w:t>Узнать, что такое символьное псевдоустройство</w:t>
      </w:r>
    </w:p>
  </w:comment>
  <w:comment w:id="107" w:author="Константин Когут" w:date="2020-04-15T21:05:00Z" w:initials="КК">
    <w:p w14:paraId="65341DC1" w14:textId="06B49B37" w:rsidR="00CD27B6" w:rsidRDefault="00CD27B6">
      <w:pPr>
        <w:pStyle w:val="ac"/>
      </w:pPr>
      <w:r>
        <w:rPr>
          <w:rStyle w:val="ab"/>
        </w:rPr>
        <w:annotationRef/>
      </w:r>
      <w:r>
        <w:t xml:space="preserve">Файлы устройств как специальные файлы взаимодействия с драйверами физических устройств. Прочитать и разобрать описание </w:t>
      </w:r>
    </w:p>
  </w:comment>
  <w:comment w:id="109" w:author="Константин Когут" w:date="2020-04-15T15:59:00Z" w:initials="КК">
    <w:p w14:paraId="2D548EE8" w14:textId="77777777" w:rsidR="00CD27B6" w:rsidRDefault="00CD27B6" w:rsidP="000B74B2">
      <w:pPr>
        <w:pStyle w:val="ac"/>
      </w:pPr>
      <w:r>
        <w:rPr>
          <w:rStyle w:val="ab"/>
        </w:rPr>
        <w:annotationRef/>
      </w:r>
      <w:r>
        <w:t>Разбиение на группы и определения групп</w:t>
      </w:r>
    </w:p>
  </w:comment>
  <w:comment w:id="119" w:author="Константин Когут" w:date="2020-04-15T18:21:00Z" w:initials="КК">
    <w:p w14:paraId="4FF37C62" w14:textId="77777777" w:rsidR="00CD27B6" w:rsidRDefault="00CD27B6">
      <w:pPr>
        <w:pStyle w:val="ac"/>
      </w:pPr>
      <w:r>
        <w:rPr>
          <w:rStyle w:val="ab"/>
        </w:rPr>
        <w:annotationRef/>
      </w:r>
      <w:r>
        <w:t>Для полного понимания структуры модулей, работы ядра с модулями и происхождения модулей нужно понимать понятия загружаемого модуля, работы компоновщика и понятие объектных модулей</w:t>
      </w:r>
    </w:p>
  </w:comment>
  <w:comment w:id="120" w:author="Константин Когут" w:date="2020-04-16T17:06:00Z" w:initials="КК">
    <w:p w14:paraId="42876837" w14:textId="5EDAC509" w:rsidR="00CD27B6" w:rsidRDefault="00CD27B6">
      <w:pPr>
        <w:pStyle w:val="ac"/>
      </w:pPr>
      <w:r>
        <w:rPr>
          <w:rStyle w:val="ab"/>
        </w:rPr>
        <w:annotationRef/>
      </w:r>
      <w:r>
        <w:t xml:space="preserve">Описание данных определений нужно произвести после просмотра видео о жестких дисках и прочтения статьи </w:t>
      </w:r>
    </w:p>
  </w:comment>
  <w:comment w:id="121" w:author="Константин Когут" w:date="2020-04-25T14:45:00Z" w:initials="КК">
    <w:p w14:paraId="1CFD239D" w14:textId="493CF104" w:rsidR="00CD27B6" w:rsidRPr="00D918C3" w:rsidRDefault="00CD27B6">
      <w:pPr>
        <w:pStyle w:val="ac"/>
      </w:pPr>
      <w:r>
        <w:rPr>
          <w:rStyle w:val="ab"/>
        </w:rPr>
        <w:annotationRef/>
      </w:r>
      <w:r>
        <w:t xml:space="preserve">В данной статье описываются процессы управления виртуальной и физической памятью. Данные процессы влияют на взаимодействие процессов и связаны со структурой </w:t>
      </w:r>
      <w:r>
        <w:rPr>
          <w:lang w:val="en-US"/>
        </w:rPr>
        <w:t>task</w:t>
      </w:r>
      <w:r w:rsidRPr="00D918C3">
        <w:t>-</w:t>
      </w:r>
      <w:proofErr w:type="spellStart"/>
      <w:r>
        <w:rPr>
          <w:lang w:val="en-US"/>
        </w:rPr>
        <w:t>struct</w:t>
      </w:r>
      <w:proofErr w:type="spellEnd"/>
    </w:p>
  </w:comment>
  <w:comment w:id="122" w:author="Константин Когут" w:date="2020-04-25T20:06:00Z" w:initials="КК">
    <w:p w14:paraId="298E223D" w14:textId="639105B6" w:rsidR="00CD27B6" w:rsidRPr="00D918C3" w:rsidRDefault="00CD27B6">
      <w:pPr>
        <w:pStyle w:val="ac"/>
      </w:pPr>
      <w:r>
        <w:rPr>
          <w:rStyle w:val="ab"/>
        </w:rPr>
        <w:annotationRef/>
      </w:r>
      <w:hyperlink r:id="rId1" w:history="1">
        <w:r w:rsidRPr="00D918C3">
          <w:rPr>
            <w:rStyle w:val="af2"/>
            <w:color w:val="70AD47" w:themeColor="accent6"/>
          </w:rPr>
          <w:t>https://habr.com/ru/post/471038/</w:t>
        </w:r>
      </w:hyperlink>
      <w:r w:rsidRPr="00D918C3">
        <w:rPr>
          <w:color w:val="70AD47" w:themeColor="accent6"/>
        </w:rPr>
        <w:t xml:space="preserve"> ссылка на статью про файлы дескрипторы + полезно к прочтению во время изучения </w:t>
      </w:r>
      <w:r w:rsidRPr="00D918C3">
        <w:rPr>
          <w:color w:val="70AD47" w:themeColor="accent6"/>
          <w:lang w:val="en-US"/>
        </w:rPr>
        <w:t>Python</w:t>
      </w:r>
    </w:p>
  </w:comment>
  <w:comment w:id="123" w:author="Константин Когут" w:date="2020-04-28T00:55:00Z" w:initials="КК">
    <w:p w14:paraId="5727151E" w14:textId="79AA9751" w:rsidR="00CD27B6" w:rsidRDefault="00CD27B6">
      <w:pPr>
        <w:pStyle w:val="ac"/>
      </w:pPr>
      <w:r>
        <w:rPr>
          <w:rStyle w:val="ab"/>
        </w:rPr>
        <w:annotationRef/>
      </w:r>
      <w:r>
        <w:t>разделяемый системный ресурс и адресное пространство ядра</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063579" w15:done="0"/>
  <w15:commentEx w15:paraId="3ABC8A3A" w15:done="0"/>
  <w15:commentEx w15:paraId="6E0F97ED" w15:done="0"/>
  <w15:commentEx w15:paraId="449E8394" w15:done="0"/>
  <w15:commentEx w15:paraId="65341DC1" w15:done="0"/>
  <w15:commentEx w15:paraId="2D548EE8" w15:done="0"/>
  <w15:commentEx w15:paraId="4FF37C62" w15:done="0"/>
  <w15:commentEx w15:paraId="42876837" w15:done="0"/>
  <w15:commentEx w15:paraId="1CFD239D" w15:done="0"/>
  <w15:commentEx w15:paraId="298E223D" w15:done="0"/>
  <w15:commentEx w15:paraId="5727151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E3DB35" w14:textId="77777777" w:rsidR="00F91B7F" w:rsidRDefault="00F91B7F" w:rsidP="009C5177">
      <w:pPr>
        <w:spacing w:after="0" w:line="240" w:lineRule="auto"/>
      </w:pPr>
      <w:r>
        <w:separator/>
      </w:r>
    </w:p>
  </w:endnote>
  <w:endnote w:type="continuationSeparator" w:id="0">
    <w:p w14:paraId="2ADD0ACE" w14:textId="77777777" w:rsidR="00F91B7F" w:rsidRDefault="00F91B7F" w:rsidP="009C51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979B4A" w14:textId="77777777" w:rsidR="00F91B7F" w:rsidRDefault="00F91B7F" w:rsidP="009C5177">
      <w:pPr>
        <w:spacing w:after="0" w:line="240" w:lineRule="auto"/>
      </w:pPr>
      <w:r>
        <w:separator/>
      </w:r>
    </w:p>
  </w:footnote>
  <w:footnote w:type="continuationSeparator" w:id="0">
    <w:p w14:paraId="383E2F94" w14:textId="77777777" w:rsidR="00F91B7F" w:rsidRDefault="00F91B7F" w:rsidP="009C5177">
      <w:pPr>
        <w:spacing w:after="0" w:line="240" w:lineRule="auto"/>
      </w:pPr>
      <w:r>
        <w:continuationSeparator/>
      </w:r>
    </w:p>
  </w:footnote>
  <w:footnote w:id="1">
    <w:p w14:paraId="73869AB1" w14:textId="77777777" w:rsidR="00CD27B6" w:rsidRDefault="00CD27B6">
      <w:pPr>
        <w:pStyle w:val="af6"/>
      </w:pPr>
      <w:ins w:id="49" w:author="Константин Когут" w:date="2020-04-15T17:41:00Z">
        <w:r>
          <w:rPr>
            <w:rStyle w:val="af8"/>
          </w:rPr>
          <w:footnoteRef/>
        </w:r>
      </w:ins>
      <w:r w:rsidRPr="006902F1">
        <w:t>это уникальное положительное число, которое присваивается каждому процессу при его рождении. Регистрируется в ядре.</w:t>
      </w:r>
      <w:ins w:id="50" w:author="Константин Когут" w:date="2020-04-15T17:41:00Z">
        <w:r>
          <w:t xml:space="preserve"> </w:t>
        </w:r>
      </w:ins>
      <w:r>
        <w:t>с</w:t>
      </w:r>
      <w:ins w:id="51" w:author="Константин Когут" w:date="2020-04-15T17:41:00Z">
        <w:r>
          <w:t>м. Приложение 1. Уникальные идентификаторы</w:t>
        </w:r>
      </w:ins>
    </w:p>
  </w:footnote>
  <w:footnote w:id="2">
    <w:p w14:paraId="0DE974E9" w14:textId="77777777" w:rsidR="00CD27B6" w:rsidRPr="00C72676" w:rsidRDefault="00CD27B6">
      <w:pPr>
        <w:pStyle w:val="af6"/>
      </w:pPr>
      <w:r>
        <w:rPr>
          <w:rStyle w:val="af8"/>
        </w:rPr>
        <w:footnoteRef/>
      </w:r>
      <w:r>
        <w:t xml:space="preserve"> Все изменения в директории </w:t>
      </w:r>
      <w:r w:rsidRPr="00C72676">
        <w:t>/</w:t>
      </w:r>
      <w:r>
        <w:rPr>
          <w:lang w:val="en-US"/>
        </w:rPr>
        <w:t>proc</w:t>
      </w:r>
      <w:r w:rsidRPr="00C72676">
        <w:t>/</w:t>
      </w:r>
      <w:r>
        <w:rPr>
          <w:lang w:val="en-US"/>
        </w:rPr>
        <w:t>sys</w:t>
      </w:r>
      <w:r w:rsidRPr="00C72676">
        <w:t xml:space="preserve"> </w:t>
      </w:r>
      <w:r>
        <w:t>не сохраняются после перезагрузки компьютера</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73C5A"/>
    <w:multiLevelType w:val="multilevel"/>
    <w:tmpl w:val="0A8C1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5C2DCE"/>
    <w:multiLevelType w:val="multilevel"/>
    <w:tmpl w:val="D2B4C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490D9E"/>
    <w:multiLevelType w:val="multilevel"/>
    <w:tmpl w:val="12A6C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B04864"/>
    <w:multiLevelType w:val="hybridMultilevel"/>
    <w:tmpl w:val="D0C802C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2FB4E04"/>
    <w:multiLevelType w:val="multilevel"/>
    <w:tmpl w:val="77627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C33A48"/>
    <w:multiLevelType w:val="hybridMultilevel"/>
    <w:tmpl w:val="338A7FF4"/>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6" w15:restartNumberingAfterBreak="0">
    <w:nsid w:val="158A7E85"/>
    <w:multiLevelType w:val="multilevel"/>
    <w:tmpl w:val="1F2A0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A92CFB"/>
    <w:multiLevelType w:val="hybridMultilevel"/>
    <w:tmpl w:val="B276D716"/>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BDD6EE1"/>
    <w:multiLevelType w:val="hybridMultilevel"/>
    <w:tmpl w:val="F500818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2CE46290"/>
    <w:multiLevelType w:val="hybridMultilevel"/>
    <w:tmpl w:val="EBC68A6E"/>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FC719C2"/>
    <w:multiLevelType w:val="multilevel"/>
    <w:tmpl w:val="D320F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465BB6"/>
    <w:multiLevelType w:val="multilevel"/>
    <w:tmpl w:val="6360B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E96943"/>
    <w:multiLevelType w:val="hybridMultilevel"/>
    <w:tmpl w:val="D45A1F58"/>
    <w:lvl w:ilvl="0" w:tplc="6CA8DE16">
      <w:start w:val="1"/>
      <w:numFmt w:val="decimal"/>
      <w:lvlText w:val="%1."/>
      <w:lvlJc w:val="left"/>
      <w:pPr>
        <w:ind w:left="1153" w:hanging="360"/>
      </w:pPr>
      <w:rPr>
        <w:rFonts w:hint="default"/>
      </w:rPr>
    </w:lvl>
    <w:lvl w:ilvl="1" w:tplc="04190019" w:tentative="1">
      <w:start w:val="1"/>
      <w:numFmt w:val="lowerLetter"/>
      <w:lvlText w:val="%2."/>
      <w:lvlJc w:val="left"/>
      <w:pPr>
        <w:ind w:left="1524" w:hanging="360"/>
      </w:pPr>
    </w:lvl>
    <w:lvl w:ilvl="2" w:tplc="0419001B" w:tentative="1">
      <w:start w:val="1"/>
      <w:numFmt w:val="lowerRoman"/>
      <w:lvlText w:val="%3."/>
      <w:lvlJc w:val="right"/>
      <w:pPr>
        <w:ind w:left="2244" w:hanging="180"/>
      </w:pPr>
    </w:lvl>
    <w:lvl w:ilvl="3" w:tplc="0419000F" w:tentative="1">
      <w:start w:val="1"/>
      <w:numFmt w:val="decimal"/>
      <w:lvlText w:val="%4."/>
      <w:lvlJc w:val="left"/>
      <w:pPr>
        <w:ind w:left="2964" w:hanging="360"/>
      </w:pPr>
    </w:lvl>
    <w:lvl w:ilvl="4" w:tplc="04190019" w:tentative="1">
      <w:start w:val="1"/>
      <w:numFmt w:val="lowerLetter"/>
      <w:lvlText w:val="%5."/>
      <w:lvlJc w:val="left"/>
      <w:pPr>
        <w:ind w:left="3684" w:hanging="360"/>
      </w:pPr>
    </w:lvl>
    <w:lvl w:ilvl="5" w:tplc="0419001B" w:tentative="1">
      <w:start w:val="1"/>
      <w:numFmt w:val="lowerRoman"/>
      <w:lvlText w:val="%6."/>
      <w:lvlJc w:val="right"/>
      <w:pPr>
        <w:ind w:left="4404" w:hanging="180"/>
      </w:pPr>
    </w:lvl>
    <w:lvl w:ilvl="6" w:tplc="0419000F" w:tentative="1">
      <w:start w:val="1"/>
      <w:numFmt w:val="decimal"/>
      <w:lvlText w:val="%7."/>
      <w:lvlJc w:val="left"/>
      <w:pPr>
        <w:ind w:left="5124" w:hanging="360"/>
      </w:pPr>
    </w:lvl>
    <w:lvl w:ilvl="7" w:tplc="04190019" w:tentative="1">
      <w:start w:val="1"/>
      <w:numFmt w:val="lowerLetter"/>
      <w:lvlText w:val="%8."/>
      <w:lvlJc w:val="left"/>
      <w:pPr>
        <w:ind w:left="5844" w:hanging="360"/>
      </w:pPr>
    </w:lvl>
    <w:lvl w:ilvl="8" w:tplc="0419001B" w:tentative="1">
      <w:start w:val="1"/>
      <w:numFmt w:val="lowerRoman"/>
      <w:lvlText w:val="%9."/>
      <w:lvlJc w:val="right"/>
      <w:pPr>
        <w:ind w:left="6564" w:hanging="180"/>
      </w:pPr>
    </w:lvl>
  </w:abstractNum>
  <w:abstractNum w:abstractNumId="13" w15:restartNumberingAfterBreak="0">
    <w:nsid w:val="50BD1B4F"/>
    <w:multiLevelType w:val="multilevel"/>
    <w:tmpl w:val="D7963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5F5DD6"/>
    <w:multiLevelType w:val="hybridMultilevel"/>
    <w:tmpl w:val="378A209A"/>
    <w:lvl w:ilvl="0" w:tplc="0419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6F277156"/>
    <w:multiLevelType w:val="hybridMultilevel"/>
    <w:tmpl w:val="704EF956"/>
    <w:lvl w:ilvl="0" w:tplc="04190003">
      <w:start w:val="1"/>
      <w:numFmt w:val="bullet"/>
      <w:lvlText w:val="o"/>
      <w:lvlJc w:val="left"/>
      <w:pPr>
        <w:ind w:left="720" w:hanging="360"/>
      </w:pPr>
      <w:rPr>
        <w:rFonts w:ascii="Courier New" w:hAnsi="Courier New" w:cs="Courier New"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757A0A3C"/>
    <w:multiLevelType w:val="multilevel"/>
    <w:tmpl w:val="B3348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740C40"/>
    <w:multiLevelType w:val="multilevel"/>
    <w:tmpl w:val="42181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3E2DB6"/>
    <w:multiLevelType w:val="hybridMultilevel"/>
    <w:tmpl w:val="C2141C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CAD5DF3"/>
    <w:multiLevelType w:val="hybridMultilevel"/>
    <w:tmpl w:val="97A077B4"/>
    <w:lvl w:ilvl="0" w:tplc="F5FA03EA">
      <w:numFmt w:val="decimal"/>
      <w:lvlText w:val="%1."/>
      <w:lvlJc w:val="left"/>
      <w:pPr>
        <w:ind w:left="1513" w:hanging="360"/>
      </w:pPr>
      <w:rPr>
        <w:rFonts w:hint="default"/>
      </w:rPr>
    </w:lvl>
    <w:lvl w:ilvl="1" w:tplc="04190019" w:tentative="1">
      <w:start w:val="1"/>
      <w:numFmt w:val="lowerLetter"/>
      <w:lvlText w:val="%2."/>
      <w:lvlJc w:val="left"/>
      <w:pPr>
        <w:ind w:left="2233" w:hanging="360"/>
      </w:pPr>
    </w:lvl>
    <w:lvl w:ilvl="2" w:tplc="0419001B" w:tentative="1">
      <w:start w:val="1"/>
      <w:numFmt w:val="lowerRoman"/>
      <w:lvlText w:val="%3."/>
      <w:lvlJc w:val="right"/>
      <w:pPr>
        <w:ind w:left="2953" w:hanging="180"/>
      </w:pPr>
    </w:lvl>
    <w:lvl w:ilvl="3" w:tplc="0419000F" w:tentative="1">
      <w:start w:val="1"/>
      <w:numFmt w:val="decimal"/>
      <w:lvlText w:val="%4."/>
      <w:lvlJc w:val="left"/>
      <w:pPr>
        <w:ind w:left="3673" w:hanging="360"/>
      </w:pPr>
    </w:lvl>
    <w:lvl w:ilvl="4" w:tplc="04190019" w:tentative="1">
      <w:start w:val="1"/>
      <w:numFmt w:val="lowerLetter"/>
      <w:lvlText w:val="%5."/>
      <w:lvlJc w:val="left"/>
      <w:pPr>
        <w:ind w:left="4393" w:hanging="360"/>
      </w:pPr>
    </w:lvl>
    <w:lvl w:ilvl="5" w:tplc="0419001B" w:tentative="1">
      <w:start w:val="1"/>
      <w:numFmt w:val="lowerRoman"/>
      <w:lvlText w:val="%6."/>
      <w:lvlJc w:val="right"/>
      <w:pPr>
        <w:ind w:left="5113" w:hanging="180"/>
      </w:pPr>
    </w:lvl>
    <w:lvl w:ilvl="6" w:tplc="0419000F" w:tentative="1">
      <w:start w:val="1"/>
      <w:numFmt w:val="decimal"/>
      <w:lvlText w:val="%7."/>
      <w:lvlJc w:val="left"/>
      <w:pPr>
        <w:ind w:left="5833" w:hanging="360"/>
      </w:pPr>
    </w:lvl>
    <w:lvl w:ilvl="7" w:tplc="04190019" w:tentative="1">
      <w:start w:val="1"/>
      <w:numFmt w:val="lowerLetter"/>
      <w:lvlText w:val="%8."/>
      <w:lvlJc w:val="left"/>
      <w:pPr>
        <w:ind w:left="6553" w:hanging="360"/>
      </w:pPr>
    </w:lvl>
    <w:lvl w:ilvl="8" w:tplc="0419001B" w:tentative="1">
      <w:start w:val="1"/>
      <w:numFmt w:val="lowerRoman"/>
      <w:lvlText w:val="%9."/>
      <w:lvlJc w:val="right"/>
      <w:pPr>
        <w:ind w:left="7273" w:hanging="180"/>
      </w:pPr>
    </w:lvl>
  </w:abstractNum>
  <w:abstractNum w:abstractNumId="20" w15:restartNumberingAfterBreak="0">
    <w:nsid w:val="7CE0013A"/>
    <w:multiLevelType w:val="hybridMultilevel"/>
    <w:tmpl w:val="90C2F3B8"/>
    <w:lvl w:ilvl="0" w:tplc="6CA8DE1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3"/>
  </w:num>
  <w:num w:numId="2">
    <w:abstractNumId w:val="6"/>
  </w:num>
  <w:num w:numId="3">
    <w:abstractNumId w:val="2"/>
  </w:num>
  <w:num w:numId="4">
    <w:abstractNumId w:val="17"/>
  </w:num>
  <w:num w:numId="5">
    <w:abstractNumId w:val="10"/>
  </w:num>
  <w:num w:numId="6">
    <w:abstractNumId w:val="5"/>
  </w:num>
  <w:num w:numId="7">
    <w:abstractNumId w:val="15"/>
  </w:num>
  <w:num w:numId="8">
    <w:abstractNumId w:val="3"/>
  </w:num>
  <w:num w:numId="9">
    <w:abstractNumId w:val="8"/>
  </w:num>
  <w:num w:numId="10">
    <w:abstractNumId w:val="18"/>
  </w:num>
  <w:num w:numId="11">
    <w:abstractNumId w:val="20"/>
  </w:num>
  <w:num w:numId="12">
    <w:abstractNumId w:val="14"/>
  </w:num>
  <w:num w:numId="13">
    <w:abstractNumId w:val="0"/>
  </w:num>
  <w:num w:numId="14">
    <w:abstractNumId w:val="11"/>
  </w:num>
  <w:num w:numId="15">
    <w:abstractNumId w:val="16"/>
  </w:num>
  <w:num w:numId="16">
    <w:abstractNumId w:val="4"/>
  </w:num>
  <w:num w:numId="17">
    <w:abstractNumId w:val="1"/>
  </w:num>
  <w:num w:numId="18">
    <w:abstractNumId w:val="9"/>
  </w:num>
  <w:num w:numId="19">
    <w:abstractNumId w:val="12"/>
  </w:num>
  <w:num w:numId="20">
    <w:abstractNumId w:val="19"/>
  </w:num>
  <w:num w:numId="21">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Константин Когут">
    <w15:presenceInfo w15:providerId="Windows Live" w15:userId="58894d45797bec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F39"/>
    <w:rsid w:val="0001467E"/>
    <w:rsid w:val="000240A5"/>
    <w:rsid w:val="00026456"/>
    <w:rsid w:val="000828A0"/>
    <w:rsid w:val="000B74B2"/>
    <w:rsid w:val="000C5425"/>
    <w:rsid w:val="000F1920"/>
    <w:rsid w:val="00102312"/>
    <w:rsid w:val="00126C7A"/>
    <w:rsid w:val="001E0AF4"/>
    <w:rsid w:val="0020507A"/>
    <w:rsid w:val="0021106A"/>
    <w:rsid w:val="00213846"/>
    <w:rsid w:val="00232522"/>
    <w:rsid w:val="00253694"/>
    <w:rsid w:val="002635FE"/>
    <w:rsid w:val="0029030E"/>
    <w:rsid w:val="002A1E52"/>
    <w:rsid w:val="002B34E8"/>
    <w:rsid w:val="002D77FB"/>
    <w:rsid w:val="00303E3A"/>
    <w:rsid w:val="0033738B"/>
    <w:rsid w:val="00340F39"/>
    <w:rsid w:val="00362496"/>
    <w:rsid w:val="003F48A0"/>
    <w:rsid w:val="004117BF"/>
    <w:rsid w:val="0045125A"/>
    <w:rsid w:val="00466C0C"/>
    <w:rsid w:val="00476FA3"/>
    <w:rsid w:val="00496781"/>
    <w:rsid w:val="004D50D4"/>
    <w:rsid w:val="004F7B1F"/>
    <w:rsid w:val="00500B71"/>
    <w:rsid w:val="005B639D"/>
    <w:rsid w:val="005D5D76"/>
    <w:rsid w:val="005E084B"/>
    <w:rsid w:val="0063725D"/>
    <w:rsid w:val="00682E83"/>
    <w:rsid w:val="006902F1"/>
    <w:rsid w:val="006D7EC6"/>
    <w:rsid w:val="006E4CEC"/>
    <w:rsid w:val="007320D1"/>
    <w:rsid w:val="0074619F"/>
    <w:rsid w:val="007A401F"/>
    <w:rsid w:val="007B49F4"/>
    <w:rsid w:val="007B588E"/>
    <w:rsid w:val="00807881"/>
    <w:rsid w:val="0086071A"/>
    <w:rsid w:val="008C6ABD"/>
    <w:rsid w:val="008E5F12"/>
    <w:rsid w:val="0090176E"/>
    <w:rsid w:val="009119EF"/>
    <w:rsid w:val="00931603"/>
    <w:rsid w:val="00984ADD"/>
    <w:rsid w:val="009A4FBA"/>
    <w:rsid w:val="009C5177"/>
    <w:rsid w:val="009C65CA"/>
    <w:rsid w:val="00A12C23"/>
    <w:rsid w:val="00A131AB"/>
    <w:rsid w:val="00A2197D"/>
    <w:rsid w:val="00A37431"/>
    <w:rsid w:val="00A43136"/>
    <w:rsid w:val="00A50E18"/>
    <w:rsid w:val="00A81966"/>
    <w:rsid w:val="00AB08B4"/>
    <w:rsid w:val="00AC0E6F"/>
    <w:rsid w:val="00B1289B"/>
    <w:rsid w:val="00B175AC"/>
    <w:rsid w:val="00B33602"/>
    <w:rsid w:val="00B347AD"/>
    <w:rsid w:val="00B4700E"/>
    <w:rsid w:val="00B667C4"/>
    <w:rsid w:val="00BB3B5B"/>
    <w:rsid w:val="00BB5650"/>
    <w:rsid w:val="00BB7620"/>
    <w:rsid w:val="00BD12F1"/>
    <w:rsid w:val="00BD6FEC"/>
    <w:rsid w:val="00BF12C8"/>
    <w:rsid w:val="00C1720B"/>
    <w:rsid w:val="00C52614"/>
    <w:rsid w:val="00C56AA7"/>
    <w:rsid w:val="00C62EC0"/>
    <w:rsid w:val="00C72676"/>
    <w:rsid w:val="00C7466C"/>
    <w:rsid w:val="00C8078A"/>
    <w:rsid w:val="00CA65B9"/>
    <w:rsid w:val="00CD27B6"/>
    <w:rsid w:val="00CF5CEF"/>
    <w:rsid w:val="00D33A95"/>
    <w:rsid w:val="00D77DEA"/>
    <w:rsid w:val="00D918C3"/>
    <w:rsid w:val="00DD450C"/>
    <w:rsid w:val="00E043B4"/>
    <w:rsid w:val="00E1565A"/>
    <w:rsid w:val="00E2057D"/>
    <w:rsid w:val="00E35E47"/>
    <w:rsid w:val="00E44DCC"/>
    <w:rsid w:val="00E567D5"/>
    <w:rsid w:val="00E8203E"/>
    <w:rsid w:val="00EA46EF"/>
    <w:rsid w:val="00EE7721"/>
    <w:rsid w:val="00F26205"/>
    <w:rsid w:val="00F43B71"/>
    <w:rsid w:val="00F716CB"/>
    <w:rsid w:val="00F75623"/>
    <w:rsid w:val="00F75B5B"/>
    <w:rsid w:val="00F7624E"/>
    <w:rsid w:val="00F91B7F"/>
    <w:rsid w:val="00FA40E4"/>
    <w:rsid w:val="00FC133A"/>
    <w:rsid w:val="00FD2CF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8B35A"/>
  <w15:chartTrackingRefBased/>
  <w15:docId w15:val="{A26A10EB-5E19-4AB3-BAB1-DAB0D7CF2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B347AD"/>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8E5F1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C5177"/>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9C5177"/>
  </w:style>
  <w:style w:type="paragraph" w:styleId="a5">
    <w:name w:val="footer"/>
    <w:basedOn w:val="a"/>
    <w:link w:val="a6"/>
    <w:uiPriority w:val="99"/>
    <w:unhideWhenUsed/>
    <w:rsid w:val="009C5177"/>
    <w:pPr>
      <w:tabs>
        <w:tab w:val="center" w:pos="4677"/>
        <w:tab w:val="right" w:pos="9355"/>
      </w:tabs>
      <w:spacing w:after="0" w:line="240" w:lineRule="auto"/>
    </w:pPr>
  </w:style>
  <w:style w:type="character" w:customStyle="1" w:styleId="a6">
    <w:name w:val="Нижний колонтитул Знак"/>
    <w:basedOn w:val="a0"/>
    <w:link w:val="a5"/>
    <w:uiPriority w:val="99"/>
    <w:rsid w:val="009C5177"/>
  </w:style>
  <w:style w:type="paragraph" w:styleId="a7">
    <w:name w:val="List Paragraph"/>
    <w:basedOn w:val="a"/>
    <w:uiPriority w:val="34"/>
    <w:qFormat/>
    <w:rsid w:val="00C62EC0"/>
    <w:pPr>
      <w:ind w:left="720"/>
      <w:contextualSpacing/>
    </w:pPr>
  </w:style>
  <w:style w:type="character" w:customStyle="1" w:styleId="30">
    <w:name w:val="Заголовок 3 Знак"/>
    <w:basedOn w:val="a0"/>
    <w:link w:val="3"/>
    <w:uiPriority w:val="9"/>
    <w:rsid w:val="00B347AD"/>
    <w:rPr>
      <w:rFonts w:ascii="Times New Roman" w:eastAsia="Times New Roman" w:hAnsi="Times New Roman" w:cs="Times New Roman"/>
      <w:b/>
      <w:bCs/>
      <w:sz w:val="27"/>
      <w:szCs w:val="27"/>
      <w:lang w:eastAsia="ru-RU"/>
    </w:rPr>
  </w:style>
  <w:style w:type="paragraph" w:styleId="a8">
    <w:name w:val="Normal (Web)"/>
    <w:basedOn w:val="a"/>
    <w:uiPriority w:val="99"/>
    <w:unhideWhenUsed/>
    <w:rsid w:val="00B347A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B34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347AD"/>
    <w:rPr>
      <w:rFonts w:ascii="Courier New" w:eastAsia="Times New Roman" w:hAnsi="Courier New" w:cs="Courier New"/>
      <w:sz w:val="20"/>
      <w:szCs w:val="20"/>
      <w:lang w:eastAsia="ru-RU"/>
    </w:rPr>
  </w:style>
  <w:style w:type="character" w:styleId="HTML1">
    <w:name w:val="HTML Code"/>
    <w:basedOn w:val="a0"/>
    <w:uiPriority w:val="99"/>
    <w:semiHidden/>
    <w:unhideWhenUsed/>
    <w:rsid w:val="00B347AD"/>
    <w:rPr>
      <w:rFonts w:ascii="Courier New" w:eastAsia="Times New Roman" w:hAnsi="Courier New" w:cs="Courier New"/>
      <w:sz w:val="20"/>
      <w:szCs w:val="20"/>
    </w:rPr>
  </w:style>
  <w:style w:type="character" w:styleId="a9">
    <w:name w:val="Strong"/>
    <w:basedOn w:val="a0"/>
    <w:uiPriority w:val="22"/>
    <w:qFormat/>
    <w:rsid w:val="00B347AD"/>
    <w:rPr>
      <w:b/>
      <w:bCs/>
    </w:rPr>
  </w:style>
  <w:style w:type="paragraph" w:customStyle="1" w:styleId="western">
    <w:name w:val="western"/>
    <w:basedOn w:val="a"/>
    <w:rsid w:val="00AB08B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szmedium">
    <w:name w:val="fsz_medium"/>
    <w:basedOn w:val="a0"/>
    <w:rsid w:val="00AB08B4"/>
  </w:style>
  <w:style w:type="character" w:customStyle="1" w:styleId="ffmcournew">
    <w:name w:val="ffm_cournew"/>
    <w:basedOn w:val="a0"/>
    <w:rsid w:val="00AB08B4"/>
  </w:style>
  <w:style w:type="character" w:customStyle="1" w:styleId="40">
    <w:name w:val="Заголовок 4 Знак"/>
    <w:basedOn w:val="a0"/>
    <w:link w:val="4"/>
    <w:uiPriority w:val="9"/>
    <w:semiHidden/>
    <w:rsid w:val="008E5F12"/>
    <w:rPr>
      <w:rFonts w:asciiTheme="majorHAnsi" w:eastAsiaTheme="majorEastAsia" w:hAnsiTheme="majorHAnsi" w:cstheme="majorBidi"/>
      <w:i/>
      <w:iCs/>
      <w:color w:val="2E74B5" w:themeColor="accent1" w:themeShade="BF"/>
    </w:rPr>
  </w:style>
  <w:style w:type="table" w:styleId="aa">
    <w:name w:val="Table Grid"/>
    <w:basedOn w:val="a1"/>
    <w:uiPriority w:val="39"/>
    <w:rsid w:val="00D33A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annotation reference"/>
    <w:basedOn w:val="a0"/>
    <w:uiPriority w:val="99"/>
    <w:semiHidden/>
    <w:unhideWhenUsed/>
    <w:rsid w:val="003F48A0"/>
    <w:rPr>
      <w:sz w:val="16"/>
      <w:szCs w:val="16"/>
    </w:rPr>
  </w:style>
  <w:style w:type="paragraph" w:styleId="ac">
    <w:name w:val="annotation text"/>
    <w:basedOn w:val="a"/>
    <w:link w:val="ad"/>
    <w:uiPriority w:val="99"/>
    <w:semiHidden/>
    <w:unhideWhenUsed/>
    <w:rsid w:val="003F48A0"/>
    <w:pPr>
      <w:spacing w:line="240" w:lineRule="auto"/>
    </w:pPr>
    <w:rPr>
      <w:sz w:val="20"/>
      <w:szCs w:val="20"/>
    </w:rPr>
  </w:style>
  <w:style w:type="character" w:customStyle="1" w:styleId="ad">
    <w:name w:val="Текст примечания Знак"/>
    <w:basedOn w:val="a0"/>
    <w:link w:val="ac"/>
    <w:uiPriority w:val="99"/>
    <w:semiHidden/>
    <w:rsid w:val="003F48A0"/>
    <w:rPr>
      <w:sz w:val="20"/>
      <w:szCs w:val="20"/>
    </w:rPr>
  </w:style>
  <w:style w:type="paragraph" w:styleId="ae">
    <w:name w:val="annotation subject"/>
    <w:basedOn w:val="ac"/>
    <w:next w:val="ac"/>
    <w:link w:val="af"/>
    <w:uiPriority w:val="99"/>
    <w:semiHidden/>
    <w:unhideWhenUsed/>
    <w:rsid w:val="003F48A0"/>
    <w:rPr>
      <w:b/>
      <w:bCs/>
    </w:rPr>
  </w:style>
  <w:style w:type="character" w:customStyle="1" w:styleId="af">
    <w:name w:val="Тема примечания Знак"/>
    <w:basedOn w:val="ad"/>
    <w:link w:val="ae"/>
    <w:uiPriority w:val="99"/>
    <w:semiHidden/>
    <w:rsid w:val="003F48A0"/>
    <w:rPr>
      <w:b/>
      <w:bCs/>
      <w:sz w:val="20"/>
      <w:szCs w:val="20"/>
    </w:rPr>
  </w:style>
  <w:style w:type="paragraph" w:styleId="af0">
    <w:name w:val="Balloon Text"/>
    <w:basedOn w:val="a"/>
    <w:link w:val="af1"/>
    <w:uiPriority w:val="99"/>
    <w:semiHidden/>
    <w:unhideWhenUsed/>
    <w:rsid w:val="003F48A0"/>
    <w:pPr>
      <w:spacing w:after="0" w:line="240" w:lineRule="auto"/>
    </w:pPr>
    <w:rPr>
      <w:rFonts w:ascii="Segoe UI" w:hAnsi="Segoe UI" w:cs="Segoe UI"/>
      <w:sz w:val="18"/>
      <w:szCs w:val="18"/>
    </w:rPr>
  </w:style>
  <w:style w:type="character" w:customStyle="1" w:styleId="af1">
    <w:name w:val="Текст выноски Знак"/>
    <w:basedOn w:val="a0"/>
    <w:link w:val="af0"/>
    <w:uiPriority w:val="99"/>
    <w:semiHidden/>
    <w:rsid w:val="003F48A0"/>
    <w:rPr>
      <w:rFonts w:ascii="Segoe UI" w:hAnsi="Segoe UI" w:cs="Segoe UI"/>
      <w:sz w:val="18"/>
      <w:szCs w:val="18"/>
    </w:rPr>
  </w:style>
  <w:style w:type="character" w:styleId="af2">
    <w:name w:val="Hyperlink"/>
    <w:basedOn w:val="a0"/>
    <w:uiPriority w:val="99"/>
    <w:unhideWhenUsed/>
    <w:rsid w:val="004D50D4"/>
    <w:rPr>
      <w:color w:val="0000FF"/>
      <w:u w:val="single"/>
    </w:rPr>
  </w:style>
  <w:style w:type="paragraph" w:styleId="af3">
    <w:name w:val="endnote text"/>
    <w:basedOn w:val="a"/>
    <w:link w:val="af4"/>
    <w:uiPriority w:val="99"/>
    <w:semiHidden/>
    <w:unhideWhenUsed/>
    <w:rsid w:val="00682E83"/>
    <w:pPr>
      <w:spacing w:after="0" w:line="240" w:lineRule="auto"/>
    </w:pPr>
    <w:rPr>
      <w:sz w:val="20"/>
      <w:szCs w:val="20"/>
    </w:rPr>
  </w:style>
  <w:style w:type="character" w:customStyle="1" w:styleId="af4">
    <w:name w:val="Текст концевой сноски Знак"/>
    <w:basedOn w:val="a0"/>
    <w:link w:val="af3"/>
    <w:uiPriority w:val="99"/>
    <w:semiHidden/>
    <w:rsid w:val="00682E83"/>
    <w:rPr>
      <w:sz w:val="20"/>
      <w:szCs w:val="20"/>
    </w:rPr>
  </w:style>
  <w:style w:type="character" w:styleId="af5">
    <w:name w:val="endnote reference"/>
    <w:basedOn w:val="a0"/>
    <w:uiPriority w:val="99"/>
    <w:semiHidden/>
    <w:unhideWhenUsed/>
    <w:rsid w:val="00682E83"/>
    <w:rPr>
      <w:vertAlign w:val="superscript"/>
    </w:rPr>
  </w:style>
  <w:style w:type="paragraph" w:styleId="af6">
    <w:name w:val="footnote text"/>
    <w:basedOn w:val="a"/>
    <w:link w:val="af7"/>
    <w:uiPriority w:val="99"/>
    <w:semiHidden/>
    <w:unhideWhenUsed/>
    <w:rsid w:val="00682E83"/>
    <w:pPr>
      <w:spacing w:after="0" w:line="240" w:lineRule="auto"/>
    </w:pPr>
    <w:rPr>
      <w:sz w:val="20"/>
      <w:szCs w:val="20"/>
    </w:rPr>
  </w:style>
  <w:style w:type="character" w:customStyle="1" w:styleId="af7">
    <w:name w:val="Текст сноски Знак"/>
    <w:basedOn w:val="a0"/>
    <w:link w:val="af6"/>
    <w:uiPriority w:val="99"/>
    <w:semiHidden/>
    <w:rsid w:val="00682E83"/>
    <w:rPr>
      <w:sz w:val="20"/>
      <w:szCs w:val="20"/>
    </w:rPr>
  </w:style>
  <w:style w:type="character" w:styleId="af8">
    <w:name w:val="footnote reference"/>
    <w:basedOn w:val="a0"/>
    <w:uiPriority w:val="99"/>
    <w:semiHidden/>
    <w:unhideWhenUsed/>
    <w:rsid w:val="00682E83"/>
    <w:rPr>
      <w:vertAlign w:val="superscript"/>
    </w:rPr>
  </w:style>
  <w:style w:type="character" w:customStyle="1" w:styleId="hljs-builtin">
    <w:name w:val="hljs-built_in"/>
    <w:basedOn w:val="a0"/>
    <w:rsid w:val="00500B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73195">
      <w:bodyDiv w:val="1"/>
      <w:marLeft w:val="0"/>
      <w:marRight w:val="0"/>
      <w:marTop w:val="0"/>
      <w:marBottom w:val="0"/>
      <w:divBdr>
        <w:top w:val="none" w:sz="0" w:space="0" w:color="auto"/>
        <w:left w:val="none" w:sz="0" w:space="0" w:color="auto"/>
        <w:bottom w:val="none" w:sz="0" w:space="0" w:color="auto"/>
        <w:right w:val="none" w:sz="0" w:space="0" w:color="auto"/>
      </w:divBdr>
    </w:div>
    <w:div w:id="368342836">
      <w:bodyDiv w:val="1"/>
      <w:marLeft w:val="0"/>
      <w:marRight w:val="0"/>
      <w:marTop w:val="0"/>
      <w:marBottom w:val="0"/>
      <w:divBdr>
        <w:top w:val="none" w:sz="0" w:space="0" w:color="auto"/>
        <w:left w:val="none" w:sz="0" w:space="0" w:color="auto"/>
        <w:bottom w:val="none" w:sz="0" w:space="0" w:color="auto"/>
        <w:right w:val="none" w:sz="0" w:space="0" w:color="auto"/>
      </w:divBdr>
    </w:div>
    <w:div w:id="688799738">
      <w:bodyDiv w:val="1"/>
      <w:marLeft w:val="0"/>
      <w:marRight w:val="0"/>
      <w:marTop w:val="0"/>
      <w:marBottom w:val="0"/>
      <w:divBdr>
        <w:top w:val="none" w:sz="0" w:space="0" w:color="auto"/>
        <w:left w:val="none" w:sz="0" w:space="0" w:color="auto"/>
        <w:bottom w:val="none" w:sz="0" w:space="0" w:color="auto"/>
        <w:right w:val="none" w:sz="0" w:space="0" w:color="auto"/>
      </w:divBdr>
    </w:div>
    <w:div w:id="895970382">
      <w:bodyDiv w:val="1"/>
      <w:marLeft w:val="0"/>
      <w:marRight w:val="0"/>
      <w:marTop w:val="0"/>
      <w:marBottom w:val="0"/>
      <w:divBdr>
        <w:top w:val="none" w:sz="0" w:space="0" w:color="auto"/>
        <w:left w:val="none" w:sz="0" w:space="0" w:color="auto"/>
        <w:bottom w:val="none" w:sz="0" w:space="0" w:color="auto"/>
        <w:right w:val="none" w:sz="0" w:space="0" w:color="auto"/>
      </w:divBdr>
    </w:div>
    <w:div w:id="905800718">
      <w:bodyDiv w:val="1"/>
      <w:marLeft w:val="0"/>
      <w:marRight w:val="0"/>
      <w:marTop w:val="0"/>
      <w:marBottom w:val="0"/>
      <w:divBdr>
        <w:top w:val="none" w:sz="0" w:space="0" w:color="auto"/>
        <w:left w:val="none" w:sz="0" w:space="0" w:color="auto"/>
        <w:bottom w:val="none" w:sz="0" w:space="0" w:color="auto"/>
        <w:right w:val="none" w:sz="0" w:space="0" w:color="auto"/>
      </w:divBdr>
    </w:div>
    <w:div w:id="923337740">
      <w:bodyDiv w:val="1"/>
      <w:marLeft w:val="0"/>
      <w:marRight w:val="0"/>
      <w:marTop w:val="0"/>
      <w:marBottom w:val="0"/>
      <w:divBdr>
        <w:top w:val="none" w:sz="0" w:space="0" w:color="auto"/>
        <w:left w:val="none" w:sz="0" w:space="0" w:color="auto"/>
        <w:bottom w:val="none" w:sz="0" w:space="0" w:color="auto"/>
        <w:right w:val="none" w:sz="0" w:space="0" w:color="auto"/>
      </w:divBdr>
    </w:div>
    <w:div w:id="923806895">
      <w:bodyDiv w:val="1"/>
      <w:marLeft w:val="0"/>
      <w:marRight w:val="0"/>
      <w:marTop w:val="0"/>
      <w:marBottom w:val="0"/>
      <w:divBdr>
        <w:top w:val="none" w:sz="0" w:space="0" w:color="auto"/>
        <w:left w:val="none" w:sz="0" w:space="0" w:color="auto"/>
        <w:bottom w:val="none" w:sz="0" w:space="0" w:color="auto"/>
        <w:right w:val="none" w:sz="0" w:space="0" w:color="auto"/>
      </w:divBdr>
    </w:div>
    <w:div w:id="1216694062">
      <w:bodyDiv w:val="1"/>
      <w:marLeft w:val="0"/>
      <w:marRight w:val="0"/>
      <w:marTop w:val="0"/>
      <w:marBottom w:val="0"/>
      <w:divBdr>
        <w:top w:val="none" w:sz="0" w:space="0" w:color="auto"/>
        <w:left w:val="none" w:sz="0" w:space="0" w:color="auto"/>
        <w:bottom w:val="none" w:sz="0" w:space="0" w:color="auto"/>
        <w:right w:val="none" w:sz="0" w:space="0" w:color="auto"/>
      </w:divBdr>
    </w:div>
    <w:div w:id="1549997341">
      <w:bodyDiv w:val="1"/>
      <w:marLeft w:val="0"/>
      <w:marRight w:val="0"/>
      <w:marTop w:val="0"/>
      <w:marBottom w:val="0"/>
      <w:divBdr>
        <w:top w:val="none" w:sz="0" w:space="0" w:color="auto"/>
        <w:left w:val="none" w:sz="0" w:space="0" w:color="auto"/>
        <w:bottom w:val="none" w:sz="0" w:space="0" w:color="auto"/>
        <w:right w:val="none" w:sz="0" w:space="0" w:color="auto"/>
      </w:divBdr>
    </w:div>
    <w:div w:id="1583830836">
      <w:bodyDiv w:val="1"/>
      <w:marLeft w:val="0"/>
      <w:marRight w:val="0"/>
      <w:marTop w:val="0"/>
      <w:marBottom w:val="0"/>
      <w:divBdr>
        <w:top w:val="none" w:sz="0" w:space="0" w:color="auto"/>
        <w:left w:val="none" w:sz="0" w:space="0" w:color="auto"/>
        <w:bottom w:val="none" w:sz="0" w:space="0" w:color="auto"/>
        <w:right w:val="none" w:sz="0" w:space="0" w:color="auto"/>
      </w:divBdr>
    </w:div>
    <w:div w:id="1583950760">
      <w:bodyDiv w:val="1"/>
      <w:marLeft w:val="0"/>
      <w:marRight w:val="0"/>
      <w:marTop w:val="0"/>
      <w:marBottom w:val="0"/>
      <w:divBdr>
        <w:top w:val="none" w:sz="0" w:space="0" w:color="auto"/>
        <w:left w:val="none" w:sz="0" w:space="0" w:color="auto"/>
        <w:bottom w:val="none" w:sz="0" w:space="0" w:color="auto"/>
        <w:right w:val="none" w:sz="0" w:space="0" w:color="auto"/>
      </w:divBdr>
    </w:div>
    <w:div w:id="1672950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habr.com/ru/post/471038/"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A6A20E-3794-4480-8C8B-32CF1E082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13713</TotalTime>
  <Pages>1</Pages>
  <Words>5517</Words>
  <Characters>31452</Characters>
  <Application>Microsoft Office Word</Application>
  <DocSecurity>0</DocSecurity>
  <Lines>262</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Константин Когут</dc:creator>
  <cp:keywords/>
  <dc:description/>
  <cp:lastModifiedBy>Константин Когут</cp:lastModifiedBy>
  <cp:revision>10</cp:revision>
  <dcterms:created xsi:type="dcterms:W3CDTF">2020-04-10T15:12:00Z</dcterms:created>
  <dcterms:modified xsi:type="dcterms:W3CDTF">2020-05-03T17:12:00Z</dcterms:modified>
</cp:coreProperties>
</file>